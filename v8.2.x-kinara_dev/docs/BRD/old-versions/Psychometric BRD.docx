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ajorEastAsia" w:hAnsi="Times New Roman" w:cs="Times New Roman"/>
          <w:caps/>
          <w:sz w:val="36"/>
          <w:szCs w:val="28"/>
          <w:lang w:eastAsia="en-US"/>
        </w:rPr>
        <w:id w:val="1160422172"/>
        <w:docPartObj>
          <w:docPartGallery w:val="Cover Pages"/>
          <w:docPartUnique/>
        </w:docPartObj>
      </w:sdtPr>
      <w:sdtEndPr>
        <w:rPr>
          <w:rFonts w:eastAsia="Times New Roman"/>
          <w:caps w:val="0"/>
          <w:sz w:val="28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675"/>
          </w:tblGrid>
          <w:tr w:rsidR="00602154" w:rsidRPr="00C8540F" w:rsidTr="0037061C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36"/>
                  <w:szCs w:val="28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602154" w:rsidRPr="00C8540F" w:rsidRDefault="00C64365" w:rsidP="00602154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  <w:sz w:val="36"/>
                        <w:szCs w:val="28"/>
                      </w:rPr>
                    </w:pPr>
                    <w:r w:rsidRPr="00C8540F">
                      <w:rPr>
                        <w:rFonts w:ascii="Times New Roman" w:eastAsiaTheme="majorEastAsia" w:hAnsi="Times New Roman" w:cs="Times New Roman"/>
                        <w:caps/>
                        <w:sz w:val="36"/>
                        <w:szCs w:val="28"/>
                        <w:lang w:val="en-IN" w:eastAsia="en-US"/>
                      </w:rPr>
                      <w:t>IFMR RURAL FINANCE</w:t>
                    </w:r>
                  </w:p>
                </w:tc>
              </w:sdtContent>
            </w:sdt>
          </w:tr>
          <w:tr w:rsidR="00602154" w:rsidRPr="00C8540F" w:rsidTr="0037061C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36"/>
                  <w:szCs w:val="28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02154" w:rsidRPr="00C8540F" w:rsidRDefault="00D044DB" w:rsidP="00D044DB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36"/>
                        <w:szCs w:val="28"/>
                        <w:lang w:val="en-IN"/>
                      </w:rPr>
                      <w:t>Psychometric Test</w:t>
                    </w:r>
                  </w:p>
                </w:tc>
              </w:sdtContent>
            </w:sdt>
          </w:tr>
          <w:tr w:rsidR="00602154" w:rsidRPr="00C8540F" w:rsidTr="0037061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02154" w:rsidRPr="00C8540F" w:rsidRDefault="00602154" w:rsidP="0037061C">
                <w:pPr>
                  <w:pStyle w:val="NoSpacing"/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</w:tc>
          </w:tr>
          <w:tr w:rsidR="00602154" w:rsidRPr="00C8540F" w:rsidTr="0037061C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  <w:sz w:val="28"/>
                  <w:szCs w:val="28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602154" w:rsidRPr="00C8540F" w:rsidRDefault="00C64365" w:rsidP="001013E2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</w:pPr>
                    <w:r w:rsidRPr="00C8540F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  <w:lang w:val="en-IN"/>
                      </w:rPr>
                      <w:t>IFMR Rural Finance</w:t>
                    </w:r>
                  </w:p>
                </w:tc>
              </w:sdtContent>
            </w:sdt>
          </w:tr>
          <w:tr w:rsidR="00602154" w:rsidRPr="00C8540F" w:rsidTr="0037061C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  <w:sz w:val="28"/>
                  <w:szCs w:val="28"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6-01-1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602154" w:rsidRPr="00C8540F" w:rsidRDefault="00160410" w:rsidP="0064580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1/11/2016</w:t>
                    </w:r>
                  </w:p>
                </w:tc>
              </w:sdtContent>
            </w:sdt>
          </w:tr>
        </w:tbl>
        <w:p w:rsidR="00602154" w:rsidRPr="00C8540F" w:rsidRDefault="00602154" w:rsidP="00602154">
          <w:pPr>
            <w:rPr>
              <w:sz w:val="28"/>
              <w:szCs w:val="28"/>
            </w:rPr>
          </w:pPr>
        </w:p>
        <w:p w:rsidR="00602154" w:rsidRPr="00C8540F" w:rsidRDefault="00602154" w:rsidP="00602154">
          <w:pPr>
            <w:rPr>
              <w:sz w:val="28"/>
              <w:szCs w:val="28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675"/>
          </w:tblGrid>
          <w:tr w:rsidR="00602154" w:rsidRPr="00C8540F" w:rsidTr="0037061C">
            <w:tc>
              <w:tcPr>
                <w:tcW w:w="5000" w:type="pct"/>
              </w:tcPr>
              <w:p w:rsidR="00602154" w:rsidRPr="00C8540F" w:rsidRDefault="00602154" w:rsidP="0037061C">
                <w:pPr>
                  <w:pStyle w:val="NoSpacing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</w:tc>
          </w:tr>
        </w:tbl>
        <w:p w:rsidR="00602154" w:rsidRPr="00C8540F" w:rsidRDefault="00602154" w:rsidP="00602154">
          <w:pPr>
            <w:rPr>
              <w:sz w:val="28"/>
              <w:szCs w:val="28"/>
            </w:rPr>
          </w:pPr>
        </w:p>
        <w:p w:rsidR="00602154" w:rsidRPr="00C8540F" w:rsidRDefault="00602154" w:rsidP="00602154">
          <w:pPr>
            <w:rPr>
              <w:sz w:val="28"/>
              <w:szCs w:val="28"/>
            </w:rPr>
          </w:pPr>
          <w:r w:rsidRPr="00C8540F">
            <w:rPr>
              <w:sz w:val="28"/>
              <w:szCs w:val="28"/>
            </w:rPr>
            <w:br w:type="page"/>
          </w:r>
        </w:p>
      </w:sdtContent>
    </w:sdt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804907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879F2" w:rsidRDefault="001879F2">
          <w:pPr>
            <w:pStyle w:val="TOCHeading"/>
          </w:pPr>
          <w:r>
            <w:t>Contents</w:t>
          </w:r>
        </w:p>
        <w:p w:rsidR="001879F2" w:rsidRDefault="001879F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848982" w:history="1">
            <w:r w:rsidRPr="00B820E5">
              <w:rPr>
                <w:rStyle w:val="Hyperlink"/>
                <w:smallCaps/>
                <w:noProof/>
                <w:spacing w:val="5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B820E5">
              <w:rPr>
                <w:rStyle w:val="Hyperlink"/>
                <w:smallCaps/>
                <w:noProof/>
                <w:spacing w:val="5"/>
              </w:rPr>
              <w:t>Stage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_Toc465848982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9F2" w:rsidRDefault="0078686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5848983" w:history="1">
            <w:r w:rsidR="001879F2" w:rsidRPr="00B820E5">
              <w:rPr>
                <w:rStyle w:val="Hyperlink"/>
                <w:smallCaps/>
                <w:noProof/>
                <w:spacing w:val="5"/>
              </w:rPr>
              <w:t>2.</w:t>
            </w:r>
            <w:r w:rsidR="001879F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1879F2" w:rsidRPr="00B820E5">
              <w:rPr>
                <w:rStyle w:val="Hyperlink"/>
                <w:smallCaps/>
                <w:noProof/>
                <w:spacing w:val="5"/>
              </w:rPr>
              <w:t>Stage-role access</w:t>
            </w:r>
            <w:r w:rsidR="001879F2">
              <w:rPr>
                <w:noProof/>
                <w:webHidden/>
              </w:rPr>
              <w:tab/>
            </w:r>
            <w:r w:rsidR="001879F2">
              <w:rPr>
                <w:noProof/>
                <w:webHidden/>
              </w:rPr>
              <w:fldChar w:fldCharType="begin"/>
            </w:r>
            <w:r w:rsidR="001879F2">
              <w:rPr>
                <w:noProof/>
                <w:webHidden/>
              </w:rPr>
              <w:instrText xml:space="preserve"> PAGEREF _Toc465848983 \h </w:instrText>
            </w:r>
            <w:r w:rsidR="001879F2">
              <w:rPr>
                <w:noProof/>
                <w:webHidden/>
              </w:rPr>
            </w:r>
            <w:r w:rsidR="001879F2">
              <w:rPr>
                <w:noProof/>
                <w:webHidden/>
              </w:rPr>
              <w:fldChar w:fldCharType="separate"/>
            </w:r>
            <w:r w:rsidR="001879F2">
              <w:rPr>
                <w:noProof/>
                <w:webHidden/>
              </w:rPr>
              <w:t>4</w:t>
            </w:r>
            <w:r w:rsidR="001879F2">
              <w:rPr>
                <w:noProof/>
                <w:webHidden/>
              </w:rPr>
              <w:fldChar w:fldCharType="end"/>
            </w:r>
          </w:hyperlink>
        </w:p>
        <w:p w:rsidR="001879F2" w:rsidRDefault="0078686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5848984" w:history="1">
            <w:r w:rsidR="001879F2" w:rsidRPr="00B820E5">
              <w:rPr>
                <w:rStyle w:val="Hyperlink"/>
                <w:smallCaps/>
                <w:noProof/>
                <w:spacing w:val="5"/>
              </w:rPr>
              <w:t>3.</w:t>
            </w:r>
            <w:r w:rsidR="001879F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1879F2" w:rsidRPr="00B820E5">
              <w:rPr>
                <w:rStyle w:val="Hyperlink"/>
                <w:smallCaps/>
                <w:noProof/>
                <w:spacing w:val="5"/>
              </w:rPr>
              <w:t>Psychometric Test-Initiation</w:t>
            </w:r>
            <w:r w:rsidR="001879F2">
              <w:rPr>
                <w:noProof/>
                <w:webHidden/>
              </w:rPr>
              <w:tab/>
            </w:r>
            <w:r w:rsidR="001879F2">
              <w:rPr>
                <w:noProof/>
                <w:webHidden/>
              </w:rPr>
              <w:fldChar w:fldCharType="begin"/>
            </w:r>
            <w:r w:rsidR="001879F2">
              <w:rPr>
                <w:noProof/>
                <w:webHidden/>
              </w:rPr>
              <w:instrText xml:space="preserve"> PAGEREF _Toc465848984 \h </w:instrText>
            </w:r>
            <w:r w:rsidR="001879F2">
              <w:rPr>
                <w:noProof/>
                <w:webHidden/>
              </w:rPr>
            </w:r>
            <w:r w:rsidR="001879F2">
              <w:rPr>
                <w:noProof/>
                <w:webHidden/>
              </w:rPr>
              <w:fldChar w:fldCharType="separate"/>
            </w:r>
            <w:r w:rsidR="001879F2">
              <w:rPr>
                <w:noProof/>
                <w:webHidden/>
              </w:rPr>
              <w:t>4</w:t>
            </w:r>
            <w:r w:rsidR="001879F2">
              <w:rPr>
                <w:noProof/>
                <w:webHidden/>
              </w:rPr>
              <w:fldChar w:fldCharType="end"/>
            </w:r>
          </w:hyperlink>
        </w:p>
        <w:p w:rsidR="001879F2" w:rsidRDefault="00786869">
          <w:pPr>
            <w:pStyle w:val="TOC2"/>
            <w:tabs>
              <w:tab w:val="left" w:pos="880"/>
              <w:tab w:val="right" w:leader="dot" w:pos="10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5848985" w:history="1">
            <w:r w:rsidR="001879F2" w:rsidRPr="00B820E5">
              <w:rPr>
                <w:rStyle w:val="Hyperlink"/>
                <w:smallCaps/>
                <w:noProof/>
              </w:rPr>
              <w:t>3.1</w:t>
            </w:r>
            <w:r w:rsidR="001879F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1879F2" w:rsidRPr="00B820E5">
              <w:rPr>
                <w:rStyle w:val="Hyperlink"/>
                <w:smallCaps/>
                <w:noProof/>
              </w:rPr>
              <w:t>UI specification</w:t>
            </w:r>
            <w:r w:rsidR="001879F2">
              <w:rPr>
                <w:noProof/>
                <w:webHidden/>
              </w:rPr>
              <w:tab/>
            </w:r>
            <w:r w:rsidR="001879F2">
              <w:rPr>
                <w:noProof/>
                <w:webHidden/>
              </w:rPr>
              <w:fldChar w:fldCharType="begin"/>
            </w:r>
            <w:r w:rsidR="001879F2">
              <w:rPr>
                <w:noProof/>
                <w:webHidden/>
              </w:rPr>
              <w:instrText xml:space="preserve"> PAGEREF _Toc465848985 \h </w:instrText>
            </w:r>
            <w:r w:rsidR="001879F2">
              <w:rPr>
                <w:noProof/>
                <w:webHidden/>
              </w:rPr>
            </w:r>
            <w:r w:rsidR="001879F2">
              <w:rPr>
                <w:noProof/>
                <w:webHidden/>
              </w:rPr>
              <w:fldChar w:fldCharType="separate"/>
            </w:r>
            <w:r w:rsidR="001879F2">
              <w:rPr>
                <w:noProof/>
                <w:webHidden/>
              </w:rPr>
              <w:t>4</w:t>
            </w:r>
            <w:r w:rsidR="001879F2">
              <w:rPr>
                <w:noProof/>
                <w:webHidden/>
              </w:rPr>
              <w:fldChar w:fldCharType="end"/>
            </w:r>
          </w:hyperlink>
        </w:p>
        <w:p w:rsidR="001879F2" w:rsidRDefault="00786869">
          <w:pPr>
            <w:pStyle w:val="TOC2"/>
            <w:tabs>
              <w:tab w:val="left" w:pos="880"/>
              <w:tab w:val="right" w:leader="dot" w:pos="10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5848986" w:history="1">
            <w:r w:rsidR="001879F2" w:rsidRPr="00B820E5">
              <w:rPr>
                <w:rStyle w:val="Hyperlink"/>
                <w:smallCaps/>
                <w:noProof/>
              </w:rPr>
              <w:t>3.2</w:t>
            </w:r>
            <w:r w:rsidR="001879F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1879F2" w:rsidRPr="00B820E5">
              <w:rPr>
                <w:rStyle w:val="Hyperlink"/>
                <w:smallCaps/>
                <w:noProof/>
              </w:rPr>
              <w:t>Screenshot</w:t>
            </w:r>
            <w:r w:rsidR="001879F2">
              <w:rPr>
                <w:noProof/>
                <w:webHidden/>
              </w:rPr>
              <w:tab/>
            </w:r>
            <w:r w:rsidR="001879F2">
              <w:rPr>
                <w:noProof/>
                <w:webHidden/>
              </w:rPr>
              <w:fldChar w:fldCharType="begin"/>
            </w:r>
            <w:r w:rsidR="001879F2">
              <w:rPr>
                <w:noProof/>
                <w:webHidden/>
              </w:rPr>
              <w:instrText xml:space="preserve"> PAGEREF _Toc465848986 \h </w:instrText>
            </w:r>
            <w:r w:rsidR="001879F2">
              <w:rPr>
                <w:noProof/>
                <w:webHidden/>
              </w:rPr>
            </w:r>
            <w:r w:rsidR="001879F2">
              <w:rPr>
                <w:noProof/>
                <w:webHidden/>
              </w:rPr>
              <w:fldChar w:fldCharType="separate"/>
            </w:r>
            <w:r w:rsidR="001879F2">
              <w:rPr>
                <w:noProof/>
                <w:webHidden/>
              </w:rPr>
              <w:t>4</w:t>
            </w:r>
            <w:r w:rsidR="001879F2">
              <w:rPr>
                <w:noProof/>
                <w:webHidden/>
              </w:rPr>
              <w:fldChar w:fldCharType="end"/>
            </w:r>
          </w:hyperlink>
        </w:p>
        <w:p w:rsidR="001879F2" w:rsidRDefault="00786869">
          <w:pPr>
            <w:pStyle w:val="TOC2"/>
            <w:tabs>
              <w:tab w:val="left" w:pos="880"/>
              <w:tab w:val="right" w:leader="dot" w:pos="10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5848987" w:history="1">
            <w:r w:rsidR="001879F2" w:rsidRPr="00B820E5">
              <w:rPr>
                <w:rStyle w:val="Hyperlink"/>
                <w:smallCaps/>
                <w:noProof/>
              </w:rPr>
              <w:t>3.3</w:t>
            </w:r>
            <w:r w:rsidR="001879F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1879F2" w:rsidRPr="00B820E5">
              <w:rPr>
                <w:rStyle w:val="Hyperlink"/>
                <w:smallCaps/>
                <w:noProof/>
              </w:rPr>
              <w:t>Functional requirements</w:t>
            </w:r>
            <w:r w:rsidR="001879F2">
              <w:rPr>
                <w:noProof/>
                <w:webHidden/>
              </w:rPr>
              <w:tab/>
            </w:r>
            <w:r w:rsidR="001879F2">
              <w:rPr>
                <w:noProof/>
                <w:webHidden/>
              </w:rPr>
              <w:fldChar w:fldCharType="begin"/>
            </w:r>
            <w:r w:rsidR="001879F2">
              <w:rPr>
                <w:noProof/>
                <w:webHidden/>
              </w:rPr>
              <w:instrText xml:space="preserve"> PAGEREF _Toc465848987 \h </w:instrText>
            </w:r>
            <w:r w:rsidR="001879F2">
              <w:rPr>
                <w:noProof/>
                <w:webHidden/>
              </w:rPr>
            </w:r>
            <w:r w:rsidR="001879F2">
              <w:rPr>
                <w:noProof/>
                <w:webHidden/>
              </w:rPr>
              <w:fldChar w:fldCharType="separate"/>
            </w:r>
            <w:r w:rsidR="001879F2">
              <w:rPr>
                <w:noProof/>
                <w:webHidden/>
              </w:rPr>
              <w:t>4</w:t>
            </w:r>
            <w:r w:rsidR="001879F2">
              <w:rPr>
                <w:noProof/>
                <w:webHidden/>
              </w:rPr>
              <w:fldChar w:fldCharType="end"/>
            </w:r>
          </w:hyperlink>
        </w:p>
        <w:p w:rsidR="001879F2" w:rsidRDefault="00786869">
          <w:pPr>
            <w:pStyle w:val="TOC2"/>
            <w:tabs>
              <w:tab w:val="left" w:pos="880"/>
              <w:tab w:val="right" w:leader="dot" w:pos="10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5848988" w:history="1">
            <w:r w:rsidR="001879F2" w:rsidRPr="00B820E5">
              <w:rPr>
                <w:rStyle w:val="Hyperlink"/>
                <w:smallCaps/>
                <w:noProof/>
              </w:rPr>
              <w:t>3.4</w:t>
            </w:r>
            <w:r w:rsidR="001879F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1879F2" w:rsidRPr="00B820E5">
              <w:rPr>
                <w:rStyle w:val="Hyperlink"/>
                <w:smallCaps/>
                <w:noProof/>
              </w:rPr>
              <w:t>Upload</w:t>
            </w:r>
            <w:r w:rsidR="001879F2">
              <w:rPr>
                <w:noProof/>
                <w:webHidden/>
              </w:rPr>
              <w:tab/>
            </w:r>
            <w:r w:rsidR="001879F2">
              <w:rPr>
                <w:noProof/>
                <w:webHidden/>
              </w:rPr>
              <w:fldChar w:fldCharType="begin"/>
            </w:r>
            <w:r w:rsidR="001879F2">
              <w:rPr>
                <w:noProof/>
                <w:webHidden/>
              </w:rPr>
              <w:instrText xml:space="preserve"> PAGEREF _Toc465848988 \h </w:instrText>
            </w:r>
            <w:r w:rsidR="001879F2">
              <w:rPr>
                <w:noProof/>
                <w:webHidden/>
              </w:rPr>
            </w:r>
            <w:r w:rsidR="001879F2">
              <w:rPr>
                <w:noProof/>
                <w:webHidden/>
              </w:rPr>
              <w:fldChar w:fldCharType="separate"/>
            </w:r>
            <w:r w:rsidR="001879F2">
              <w:rPr>
                <w:noProof/>
                <w:webHidden/>
              </w:rPr>
              <w:t>5</w:t>
            </w:r>
            <w:r w:rsidR="001879F2">
              <w:rPr>
                <w:noProof/>
                <w:webHidden/>
              </w:rPr>
              <w:fldChar w:fldCharType="end"/>
            </w:r>
          </w:hyperlink>
        </w:p>
        <w:p w:rsidR="001879F2" w:rsidRDefault="00786869">
          <w:pPr>
            <w:pStyle w:val="TOC2"/>
            <w:tabs>
              <w:tab w:val="left" w:pos="880"/>
              <w:tab w:val="right" w:leader="dot" w:pos="10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5848989" w:history="1">
            <w:r w:rsidR="001879F2" w:rsidRPr="00B820E5">
              <w:rPr>
                <w:rStyle w:val="Hyperlink"/>
                <w:smallCaps/>
                <w:noProof/>
              </w:rPr>
              <w:t>3.5</w:t>
            </w:r>
            <w:r w:rsidR="001879F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1879F2" w:rsidRPr="00B820E5">
              <w:rPr>
                <w:rStyle w:val="Hyperlink"/>
                <w:smallCaps/>
                <w:noProof/>
              </w:rPr>
              <w:t>Download</w:t>
            </w:r>
            <w:r w:rsidR="001879F2">
              <w:rPr>
                <w:noProof/>
                <w:webHidden/>
              </w:rPr>
              <w:tab/>
            </w:r>
            <w:r w:rsidR="001879F2">
              <w:rPr>
                <w:noProof/>
                <w:webHidden/>
              </w:rPr>
              <w:fldChar w:fldCharType="begin"/>
            </w:r>
            <w:r w:rsidR="001879F2">
              <w:rPr>
                <w:noProof/>
                <w:webHidden/>
              </w:rPr>
              <w:instrText xml:space="preserve"> PAGEREF _Toc465848989 \h </w:instrText>
            </w:r>
            <w:r w:rsidR="001879F2">
              <w:rPr>
                <w:noProof/>
                <w:webHidden/>
              </w:rPr>
            </w:r>
            <w:r w:rsidR="001879F2">
              <w:rPr>
                <w:noProof/>
                <w:webHidden/>
              </w:rPr>
              <w:fldChar w:fldCharType="separate"/>
            </w:r>
            <w:r w:rsidR="001879F2">
              <w:rPr>
                <w:noProof/>
                <w:webHidden/>
              </w:rPr>
              <w:t>5</w:t>
            </w:r>
            <w:r w:rsidR="001879F2">
              <w:rPr>
                <w:noProof/>
                <w:webHidden/>
              </w:rPr>
              <w:fldChar w:fldCharType="end"/>
            </w:r>
          </w:hyperlink>
        </w:p>
        <w:p w:rsidR="001879F2" w:rsidRDefault="00786869">
          <w:pPr>
            <w:pStyle w:val="TOC2"/>
            <w:tabs>
              <w:tab w:val="left" w:pos="880"/>
              <w:tab w:val="right" w:leader="dot" w:pos="10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5848990" w:history="1">
            <w:r w:rsidR="001879F2" w:rsidRPr="00B820E5">
              <w:rPr>
                <w:rStyle w:val="Hyperlink"/>
                <w:smallCaps/>
                <w:noProof/>
              </w:rPr>
              <w:t>3.6</w:t>
            </w:r>
            <w:r w:rsidR="001879F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1879F2" w:rsidRPr="00B820E5">
              <w:rPr>
                <w:rStyle w:val="Hyperlink"/>
                <w:smallCaps/>
                <w:noProof/>
              </w:rPr>
              <w:t>Reports</w:t>
            </w:r>
            <w:r w:rsidR="001879F2">
              <w:rPr>
                <w:noProof/>
                <w:webHidden/>
              </w:rPr>
              <w:tab/>
            </w:r>
            <w:r w:rsidR="001879F2">
              <w:rPr>
                <w:noProof/>
                <w:webHidden/>
              </w:rPr>
              <w:fldChar w:fldCharType="begin"/>
            </w:r>
            <w:r w:rsidR="001879F2">
              <w:rPr>
                <w:noProof/>
                <w:webHidden/>
              </w:rPr>
              <w:instrText xml:space="preserve"> PAGEREF _Toc465848990 \h </w:instrText>
            </w:r>
            <w:r w:rsidR="001879F2">
              <w:rPr>
                <w:noProof/>
                <w:webHidden/>
              </w:rPr>
            </w:r>
            <w:r w:rsidR="001879F2">
              <w:rPr>
                <w:noProof/>
                <w:webHidden/>
              </w:rPr>
              <w:fldChar w:fldCharType="separate"/>
            </w:r>
            <w:r w:rsidR="001879F2">
              <w:rPr>
                <w:noProof/>
                <w:webHidden/>
              </w:rPr>
              <w:t>5</w:t>
            </w:r>
            <w:r w:rsidR="001879F2">
              <w:rPr>
                <w:noProof/>
                <w:webHidden/>
              </w:rPr>
              <w:fldChar w:fldCharType="end"/>
            </w:r>
          </w:hyperlink>
        </w:p>
        <w:p w:rsidR="001879F2" w:rsidRDefault="0078686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5848991" w:history="1">
            <w:r w:rsidR="001879F2" w:rsidRPr="00B820E5">
              <w:rPr>
                <w:rStyle w:val="Hyperlink"/>
                <w:smallCaps/>
                <w:noProof/>
                <w:spacing w:val="5"/>
              </w:rPr>
              <w:t>4.</w:t>
            </w:r>
            <w:r w:rsidR="001879F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1879F2" w:rsidRPr="00B820E5">
              <w:rPr>
                <w:rStyle w:val="Hyperlink"/>
                <w:smallCaps/>
                <w:noProof/>
                <w:spacing w:val="5"/>
              </w:rPr>
              <w:t>Psychometric Test</w:t>
            </w:r>
            <w:r w:rsidR="001879F2">
              <w:rPr>
                <w:noProof/>
                <w:webHidden/>
              </w:rPr>
              <w:tab/>
            </w:r>
            <w:r w:rsidR="001879F2">
              <w:rPr>
                <w:noProof/>
                <w:webHidden/>
              </w:rPr>
              <w:fldChar w:fldCharType="begin"/>
            </w:r>
            <w:r w:rsidR="001879F2">
              <w:rPr>
                <w:noProof/>
                <w:webHidden/>
              </w:rPr>
              <w:instrText xml:space="preserve"> PAGEREF _Toc465848991 \h </w:instrText>
            </w:r>
            <w:r w:rsidR="001879F2">
              <w:rPr>
                <w:noProof/>
                <w:webHidden/>
              </w:rPr>
            </w:r>
            <w:r w:rsidR="001879F2">
              <w:rPr>
                <w:noProof/>
                <w:webHidden/>
              </w:rPr>
              <w:fldChar w:fldCharType="separate"/>
            </w:r>
            <w:r w:rsidR="001879F2">
              <w:rPr>
                <w:noProof/>
                <w:webHidden/>
              </w:rPr>
              <w:t>6</w:t>
            </w:r>
            <w:r w:rsidR="001879F2">
              <w:rPr>
                <w:noProof/>
                <w:webHidden/>
              </w:rPr>
              <w:fldChar w:fldCharType="end"/>
            </w:r>
          </w:hyperlink>
        </w:p>
        <w:p w:rsidR="001879F2" w:rsidRDefault="00786869">
          <w:pPr>
            <w:pStyle w:val="TOC2"/>
            <w:tabs>
              <w:tab w:val="left" w:pos="880"/>
              <w:tab w:val="right" w:leader="dot" w:pos="10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5848992" w:history="1">
            <w:r w:rsidR="001879F2" w:rsidRPr="00B820E5">
              <w:rPr>
                <w:rStyle w:val="Hyperlink"/>
                <w:smallCaps/>
                <w:noProof/>
              </w:rPr>
              <w:t>4.1</w:t>
            </w:r>
            <w:r w:rsidR="001879F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1879F2" w:rsidRPr="00B820E5">
              <w:rPr>
                <w:rStyle w:val="Hyperlink"/>
                <w:smallCaps/>
                <w:noProof/>
              </w:rPr>
              <w:t>UI requirements</w:t>
            </w:r>
            <w:r w:rsidR="001879F2">
              <w:rPr>
                <w:noProof/>
                <w:webHidden/>
              </w:rPr>
              <w:tab/>
            </w:r>
            <w:r w:rsidR="001879F2">
              <w:rPr>
                <w:noProof/>
                <w:webHidden/>
              </w:rPr>
              <w:fldChar w:fldCharType="begin"/>
            </w:r>
            <w:r w:rsidR="001879F2">
              <w:rPr>
                <w:noProof/>
                <w:webHidden/>
              </w:rPr>
              <w:instrText xml:space="preserve"> PAGEREF _Toc465848992 \h </w:instrText>
            </w:r>
            <w:r w:rsidR="001879F2">
              <w:rPr>
                <w:noProof/>
                <w:webHidden/>
              </w:rPr>
            </w:r>
            <w:r w:rsidR="001879F2">
              <w:rPr>
                <w:noProof/>
                <w:webHidden/>
              </w:rPr>
              <w:fldChar w:fldCharType="separate"/>
            </w:r>
            <w:r w:rsidR="001879F2">
              <w:rPr>
                <w:noProof/>
                <w:webHidden/>
              </w:rPr>
              <w:t>6</w:t>
            </w:r>
            <w:r w:rsidR="001879F2">
              <w:rPr>
                <w:noProof/>
                <w:webHidden/>
              </w:rPr>
              <w:fldChar w:fldCharType="end"/>
            </w:r>
          </w:hyperlink>
        </w:p>
        <w:p w:rsidR="001879F2" w:rsidRDefault="00786869">
          <w:pPr>
            <w:pStyle w:val="TOC2"/>
            <w:tabs>
              <w:tab w:val="left" w:pos="880"/>
              <w:tab w:val="right" w:leader="dot" w:pos="10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5848993" w:history="1">
            <w:r w:rsidR="001879F2" w:rsidRPr="00B820E5">
              <w:rPr>
                <w:rStyle w:val="Hyperlink"/>
                <w:smallCaps/>
                <w:noProof/>
              </w:rPr>
              <w:t>4.2</w:t>
            </w:r>
            <w:r w:rsidR="001879F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1879F2" w:rsidRPr="00B820E5">
              <w:rPr>
                <w:rStyle w:val="Hyperlink"/>
                <w:smallCaps/>
                <w:noProof/>
              </w:rPr>
              <w:t>Screenshots</w:t>
            </w:r>
            <w:r w:rsidR="001879F2">
              <w:rPr>
                <w:noProof/>
                <w:webHidden/>
              </w:rPr>
              <w:tab/>
            </w:r>
            <w:r w:rsidR="001879F2">
              <w:rPr>
                <w:noProof/>
                <w:webHidden/>
              </w:rPr>
              <w:fldChar w:fldCharType="begin"/>
            </w:r>
            <w:r w:rsidR="001879F2">
              <w:rPr>
                <w:noProof/>
                <w:webHidden/>
              </w:rPr>
              <w:instrText xml:space="preserve"> PAGEREF _Toc465848993 \h </w:instrText>
            </w:r>
            <w:r w:rsidR="001879F2">
              <w:rPr>
                <w:noProof/>
                <w:webHidden/>
              </w:rPr>
            </w:r>
            <w:r w:rsidR="001879F2">
              <w:rPr>
                <w:noProof/>
                <w:webHidden/>
              </w:rPr>
              <w:fldChar w:fldCharType="separate"/>
            </w:r>
            <w:r w:rsidR="001879F2">
              <w:rPr>
                <w:noProof/>
                <w:webHidden/>
              </w:rPr>
              <w:t>8</w:t>
            </w:r>
            <w:r w:rsidR="001879F2">
              <w:rPr>
                <w:noProof/>
                <w:webHidden/>
              </w:rPr>
              <w:fldChar w:fldCharType="end"/>
            </w:r>
          </w:hyperlink>
        </w:p>
        <w:p w:rsidR="001879F2" w:rsidRDefault="00786869">
          <w:pPr>
            <w:pStyle w:val="TOC2"/>
            <w:tabs>
              <w:tab w:val="left" w:pos="880"/>
              <w:tab w:val="right" w:leader="dot" w:pos="10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5848994" w:history="1">
            <w:r w:rsidR="001879F2" w:rsidRPr="00B820E5">
              <w:rPr>
                <w:rStyle w:val="Hyperlink"/>
                <w:smallCaps/>
                <w:noProof/>
              </w:rPr>
              <w:t>4.3</w:t>
            </w:r>
            <w:r w:rsidR="001879F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1879F2" w:rsidRPr="00B820E5">
              <w:rPr>
                <w:rStyle w:val="Hyperlink"/>
                <w:smallCaps/>
                <w:noProof/>
              </w:rPr>
              <w:t>Functional requirements</w:t>
            </w:r>
            <w:r w:rsidR="001879F2">
              <w:rPr>
                <w:noProof/>
                <w:webHidden/>
              </w:rPr>
              <w:tab/>
            </w:r>
            <w:r w:rsidR="001879F2">
              <w:rPr>
                <w:noProof/>
                <w:webHidden/>
              </w:rPr>
              <w:fldChar w:fldCharType="begin"/>
            </w:r>
            <w:r w:rsidR="001879F2">
              <w:rPr>
                <w:noProof/>
                <w:webHidden/>
              </w:rPr>
              <w:instrText xml:space="preserve"> PAGEREF _Toc465848994 \h </w:instrText>
            </w:r>
            <w:r w:rsidR="001879F2">
              <w:rPr>
                <w:noProof/>
                <w:webHidden/>
              </w:rPr>
            </w:r>
            <w:r w:rsidR="001879F2">
              <w:rPr>
                <w:noProof/>
                <w:webHidden/>
              </w:rPr>
              <w:fldChar w:fldCharType="separate"/>
            </w:r>
            <w:r w:rsidR="001879F2">
              <w:rPr>
                <w:noProof/>
                <w:webHidden/>
              </w:rPr>
              <w:t>9</w:t>
            </w:r>
            <w:r w:rsidR="001879F2">
              <w:rPr>
                <w:noProof/>
                <w:webHidden/>
              </w:rPr>
              <w:fldChar w:fldCharType="end"/>
            </w:r>
          </w:hyperlink>
        </w:p>
        <w:p w:rsidR="001879F2" w:rsidRDefault="00786869">
          <w:pPr>
            <w:pStyle w:val="TOC2"/>
            <w:tabs>
              <w:tab w:val="left" w:pos="880"/>
              <w:tab w:val="right" w:leader="dot" w:pos="10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5848995" w:history="1">
            <w:r w:rsidR="001879F2" w:rsidRPr="00B820E5">
              <w:rPr>
                <w:rStyle w:val="Hyperlink"/>
                <w:smallCaps/>
                <w:noProof/>
              </w:rPr>
              <w:t>4.4</w:t>
            </w:r>
            <w:r w:rsidR="001879F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1879F2" w:rsidRPr="00B820E5">
              <w:rPr>
                <w:rStyle w:val="Hyperlink"/>
                <w:smallCaps/>
                <w:noProof/>
              </w:rPr>
              <w:t>Uploads</w:t>
            </w:r>
            <w:r w:rsidR="001879F2">
              <w:rPr>
                <w:noProof/>
                <w:webHidden/>
              </w:rPr>
              <w:tab/>
            </w:r>
            <w:r w:rsidR="001879F2">
              <w:rPr>
                <w:noProof/>
                <w:webHidden/>
              </w:rPr>
              <w:fldChar w:fldCharType="begin"/>
            </w:r>
            <w:r w:rsidR="001879F2">
              <w:rPr>
                <w:noProof/>
                <w:webHidden/>
              </w:rPr>
              <w:instrText xml:space="preserve"> PAGEREF _Toc465848995 \h </w:instrText>
            </w:r>
            <w:r w:rsidR="001879F2">
              <w:rPr>
                <w:noProof/>
                <w:webHidden/>
              </w:rPr>
            </w:r>
            <w:r w:rsidR="001879F2">
              <w:rPr>
                <w:noProof/>
                <w:webHidden/>
              </w:rPr>
              <w:fldChar w:fldCharType="separate"/>
            </w:r>
            <w:r w:rsidR="001879F2">
              <w:rPr>
                <w:noProof/>
                <w:webHidden/>
              </w:rPr>
              <w:t>10</w:t>
            </w:r>
            <w:r w:rsidR="001879F2">
              <w:rPr>
                <w:noProof/>
                <w:webHidden/>
              </w:rPr>
              <w:fldChar w:fldCharType="end"/>
            </w:r>
          </w:hyperlink>
        </w:p>
        <w:p w:rsidR="001879F2" w:rsidRDefault="00786869">
          <w:pPr>
            <w:pStyle w:val="TOC2"/>
            <w:tabs>
              <w:tab w:val="left" w:pos="880"/>
              <w:tab w:val="right" w:leader="dot" w:pos="10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5848996" w:history="1">
            <w:r w:rsidR="001879F2" w:rsidRPr="00B820E5">
              <w:rPr>
                <w:rStyle w:val="Hyperlink"/>
                <w:smallCaps/>
                <w:noProof/>
              </w:rPr>
              <w:t>4.5</w:t>
            </w:r>
            <w:r w:rsidR="001879F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1879F2" w:rsidRPr="00B820E5">
              <w:rPr>
                <w:rStyle w:val="Hyperlink"/>
                <w:smallCaps/>
                <w:noProof/>
              </w:rPr>
              <w:t>Downloads</w:t>
            </w:r>
            <w:r w:rsidR="001879F2">
              <w:rPr>
                <w:noProof/>
                <w:webHidden/>
              </w:rPr>
              <w:tab/>
            </w:r>
            <w:r w:rsidR="001879F2">
              <w:rPr>
                <w:noProof/>
                <w:webHidden/>
              </w:rPr>
              <w:fldChar w:fldCharType="begin"/>
            </w:r>
            <w:r w:rsidR="001879F2">
              <w:rPr>
                <w:noProof/>
                <w:webHidden/>
              </w:rPr>
              <w:instrText xml:space="preserve"> PAGEREF _Toc465848996 \h </w:instrText>
            </w:r>
            <w:r w:rsidR="001879F2">
              <w:rPr>
                <w:noProof/>
                <w:webHidden/>
              </w:rPr>
            </w:r>
            <w:r w:rsidR="001879F2">
              <w:rPr>
                <w:noProof/>
                <w:webHidden/>
              </w:rPr>
              <w:fldChar w:fldCharType="separate"/>
            </w:r>
            <w:r w:rsidR="001879F2">
              <w:rPr>
                <w:noProof/>
                <w:webHidden/>
              </w:rPr>
              <w:t>10</w:t>
            </w:r>
            <w:r w:rsidR="001879F2">
              <w:rPr>
                <w:noProof/>
                <w:webHidden/>
              </w:rPr>
              <w:fldChar w:fldCharType="end"/>
            </w:r>
          </w:hyperlink>
        </w:p>
        <w:p w:rsidR="001879F2" w:rsidRDefault="00786869">
          <w:pPr>
            <w:pStyle w:val="TOC2"/>
            <w:tabs>
              <w:tab w:val="left" w:pos="880"/>
              <w:tab w:val="right" w:leader="dot" w:pos="10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5848997" w:history="1">
            <w:r w:rsidR="001879F2" w:rsidRPr="00B820E5">
              <w:rPr>
                <w:rStyle w:val="Hyperlink"/>
                <w:smallCaps/>
                <w:noProof/>
              </w:rPr>
              <w:t>4.6</w:t>
            </w:r>
            <w:r w:rsidR="001879F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1879F2" w:rsidRPr="00B820E5">
              <w:rPr>
                <w:rStyle w:val="Hyperlink"/>
                <w:smallCaps/>
                <w:noProof/>
              </w:rPr>
              <w:t>Reports</w:t>
            </w:r>
            <w:r w:rsidR="001879F2">
              <w:rPr>
                <w:noProof/>
                <w:webHidden/>
              </w:rPr>
              <w:tab/>
            </w:r>
            <w:r w:rsidR="001879F2">
              <w:rPr>
                <w:noProof/>
                <w:webHidden/>
              </w:rPr>
              <w:fldChar w:fldCharType="begin"/>
            </w:r>
            <w:r w:rsidR="001879F2">
              <w:rPr>
                <w:noProof/>
                <w:webHidden/>
              </w:rPr>
              <w:instrText xml:space="preserve"> PAGEREF _Toc465848997 \h </w:instrText>
            </w:r>
            <w:r w:rsidR="001879F2">
              <w:rPr>
                <w:noProof/>
                <w:webHidden/>
              </w:rPr>
            </w:r>
            <w:r w:rsidR="001879F2">
              <w:rPr>
                <w:noProof/>
                <w:webHidden/>
              </w:rPr>
              <w:fldChar w:fldCharType="separate"/>
            </w:r>
            <w:r w:rsidR="001879F2">
              <w:rPr>
                <w:noProof/>
                <w:webHidden/>
              </w:rPr>
              <w:t>10</w:t>
            </w:r>
            <w:r w:rsidR="001879F2">
              <w:rPr>
                <w:noProof/>
                <w:webHidden/>
              </w:rPr>
              <w:fldChar w:fldCharType="end"/>
            </w:r>
          </w:hyperlink>
        </w:p>
        <w:p w:rsidR="001879F2" w:rsidRDefault="001879F2">
          <w:r>
            <w:rPr>
              <w:b/>
              <w:bCs/>
              <w:noProof/>
            </w:rPr>
            <w:fldChar w:fldCharType="end"/>
          </w:r>
        </w:p>
      </w:sdtContent>
    </w:sdt>
    <w:p w:rsidR="00B42412" w:rsidRPr="00C8540F" w:rsidRDefault="00B42412" w:rsidP="00B42412">
      <w:pPr>
        <w:pStyle w:val="Heading1"/>
        <w:rPr>
          <w:rFonts w:cs="Times New Roman"/>
        </w:rPr>
      </w:pPr>
    </w:p>
    <w:p w:rsidR="00B42412" w:rsidRPr="00C8540F" w:rsidRDefault="00B42412" w:rsidP="00B42412"/>
    <w:p w:rsidR="00B42412" w:rsidRPr="00C8540F" w:rsidRDefault="00B42412" w:rsidP="00B42412"/>
    <w:p w:rsidR="00645805" w:rsidRPr="00C8540F" w:rsidRDefault="00645805"/>
    <w:p w:rsidR="00645805" w:rsidRPr="00C8540F" w:rsidRDefault="00645805"/>
    <w:p w:rsidR="00645805" w:rsidRPr="00C8540F" w:rsidRDefault="00645805"/>
    <w:p w:rsidR="00645805" w:rsidRPr="00C8540F" w:rsidRDefault="00645805"/>
    <w:p w:rsidR="00645805" w:rsidRPr="00C8540F" w:rsidRDefault="00645805"/>
    <w:p w:rsidR="00645805" w:rsidRPr="00C8540F" w:rsidRDefault="00645805"/>
    <w:p w:rsidR="00645805" w:rsidRPr="00C8540F" w:rsidRDefault="00645805"/>
    <w:p w:rsidR="00645805" w:rsidRPr="00C8540F" w:rsidRDefault="00645805"/>
    <w:p w:rsidR="00645805" w:rsidRPr="00C8540F" w:rsidRDefault="00645805"/>
    <w:p w:rsidR="00645805" w:rsidRPr="00C8540F" w:rsidRDefault="00645805"/>
    <w:p w:rsidR="00645805" w:rsidRPr="00C8540F" w:rsidRDefault="00645805"/>
    <w:p w:rsidR="0055603C" w:rsidRPr="00C8540F" w:rsidRDefault="0055603C">
      <w:pPr>
        <w:sectPr w:rsidR="0055603C" w:rsidRPr="00C8540F" w:rsidSect="0055603C">
          <w:headerReference w:type="default" r:id="rId10"/>
          <w:footerReference w:type="default" r:id="rId11"/>
          <w:pgSz w:w="11899" w:h="16838"/>
          <w:pgMar w:top="720" w:right="720" w:bottom="720" w:left="720" w:header="1560" w:footer="567" w:gutter="0"/>
          <w:cols w:space="720"/>
          <w:docGrid w:linePitch="360"/>
        </w:sectPr>
      </w:pPr>
    </w:p>
    <w:p w:rsidR="00B42412" w:rsidRPr="00C8540F" w:rsidRDefault="00B42412" w:rsidP="00E25392">
      <w:pPr>
        <w:pStyle w:val="Heading1"/>
        <w:keepNext w:val="0"/>
        <w:spacing w:before="480" w:after="0" w:line="276" w:lineRule="auto"/>
        <w:contextualSpacing/>
        <w:rPr>
          <w:rFonts w:cs="Times New Roman"/>
          <w:b w:val="0"/>
          <w:bCs w:val="0"/>
          <w:smallCaps/>
          <w:spacing w:val="5"/>
          <w:kern w:val="0"/>
          <w:sz w:val="36"/>
          <w:szCs w:val="36"/>
        </w:rPr>
      </w:pPr>
    </w:p>
    <w:p w:rsidR="00C8540F" w:rsidRPr="00C8540F" w:rsidRDefault="00C8540F" w:rsidP="00C8540F"/>
    <w:p w:rsidR="00645805" w:rsidRPr="00C8540F" w:rsidRDefault="00645805" w:rsidP="00645805"/>
    <w:p w:rsidR="002C2ABC" w:rsidRPr="00C8540F" w:rsidRDefault="002C2ABC" w:rsidP="002C2ABC"/>
    <w:p w:rsidR="002C2ABC" w:rsidRPr="00C8540F" w:rsidRDefault="002C2ABC" w:rsidP="002C2ABC"/>
    <w:p w:rsidR="0051397D" w:rsidRPr="00C8540F" w:rsidRDefault="0051397D" w:rsidP="002C2ABC">
      <w:pPr>
        <w:sectPr w:rsidR="0051397D" w:rsidRPr="00C8540F" w:rsidSect="0055603C">
          <w:pgSz w:w="16838" w:h="11899" w:orient="landscape"/>
          <w:pgMar w:top="720" w:right="720" w:bottom="720" w:left="720" w:header="1560" w:footer="567" w:gutter="0"/>
          <w:cols w:space="720"/>
          <w:docGrid w:linePitch="360"/>
        </w:sectPr>
      </w:pPr>
    </w:p>
    <w:p w:rsidR="00B454C8" w:rsidRPr="00C8540F" w:rsidRDefault="0051397D" w:rsidP="005A2546">
      <w:pPr>
        <w:pStyle w:val="Heading1"/>
        <w:keepNext w:val="0"/>
        <w:numPr>
          <w:ilvl w:val="0"/>
          <w:numId w:val="1"/>
        </w:numPr>
        <w:spacing w:before="480" w:after="0" w:line="276" w:lineRule="auto"/>
        <w:ind w:left="0" w:firstLine="0"/>
        <w:contextualSpacing/>
        <w:rPr>
          <w:rFonts w:cs="Times New Roman"/>
          <w:b w:val="0"/>
          <w:bCs w:val="0"/>
          <w:smallCaps/>
          <w:spacing w:val="5"/>
          <w:kern w:val="0"/>
          <w:sz w:val="36"/>
          <w:szCs w:val="36"/>
        </w:rPr>
      </w:pPr>
      <w:bookmarkStart w:id="0" w:name="_Toc465848982"/>
      <w:r w:rsidRPr="00C8540F">
        <w:rPr>
          <w:rFonts w:cs="Times New Roman"/>
          <w:b w:val="0"/>
          <w:bCs w:val="0"/>
          <w:smallCaps/>
          <w:spacing w:val="5"/>
          <w:kern w:val="0"/>
          <w:sz w:val="36"/>
          <w:szCs w:val="36"/>
        </w:rPr>
        <w:lastRenderedPageBreak/>
        <w:t>S</w:t>
      </w:r>
      <w:r w:rsidR="00B454C8" w:rsidRPr="00C8540F">
        <w:rPr>
          <w:rFonts w:cs="Times New Roman"/>
          <w:b w:val="0"/>
          <w:bCs w:val="0"/>
          <w:smallCaps/>
          <w:spacing w:val="5"/>
          <w:kern w:val="0"/>
          <w:sz w:val="36"/>
          <w:szCs w:val="36"/>
        </w:rPr>
        <w:t>tage definition</w:t>
      </w:r>
      <w:bookmarkEnd w:id="0"/>
    </w:p>
    <w:p w:rsidR="00FA2759" w:rsidRPr="00C8540F" w:rsidRDefault="00FA2759" w:rsidP="00FA2759"/>
    <w:tbl>
      <w:tblPr>
        <w:tblStyle w:val="TableGrid"/>
        <w:tblW w:w="10100" w:type="dxa"/>
        <w:tblLook w:val="04A0" w:firstRow="1" w:lastRow="0" w:firstColumn="1" w:lastColumn="0" w:noHBand="0" w:noVBand="1"/>
      </w:tblPr>
      <w:tblGrid>
        <w:gridCol w:w="2376"/>
        <w:gridCol w:w="7724"/>
      </w:tblGrid>
      <w:tr w:rsidR="00FA2759" w:rsidRPr="00C8540F" w:rsidTr="003257A4">
        <w:trPr>
          <w:trHeight w:val="300"/>
        </w:trPr>
        <w:tc>
          <w:tcPr>
            <w:tcW w:w="2376" w:type="dxa"/>
            <w:noWrap/>
            <w:hideMark/>
          </w:tcPr>
          <w:p w:rsidR="00FA2759" w:rsidRPr="00C8540F" w:rsidRDefault="00FA2759" w:rsidP="003257A4">
            <w:pPr>
              <w:rPr>
                <w:b/>
                <w:color w:val="000000"/>
                <w:sz w:val="24"/>
                <w:szCs w:val="18"/>
                <w:lang w:val="en-IN" w:eastAsia="en-IN"/>
              </w:rPr>
            </w:pPr>
            <w:r w:rsidRPr="00C8540F">
              <w:rPr>
                <w:b/>
                <w:color w:val="000000"/>
                <w:sz w:val="24"/>
                <w:szCs w:val="18"/>
                <w:lang w:val="en-IN" w:eastAsia="en-IN"/>
              </w:rPr>
              <w:t>Stage</w:t>
            </w:r>
          </w:p>
        </w:tc>
        <w:tc>
          <w:tcPr>
            <w:tcW w:w="7724" w:type="dxa"/>
            <w:hideMark/>
          </w:tcPr>
          <w:p w:rsidR="00FA2759" w:rsidRPr="00C8540F" w:rsidRDefault="00FA2759" w:rsidP="003257A4">
            <w:pPr>
              <w:rPr>
                <w:b/>
                <w:color w:val="000000"/>
                <w:sz w:val="24"/>
                <w:szCs w:val="18"/>
                <w:lang w:val="en-IN" w:eastAsia="en-IN"/>
              </w:rPr>
            </w:pPr>
            <w:r w:rsidRPr="00C8540F">
              <w:rPr>
                <w:b/>
                <w:color w:val="000000"/>
                <w:sz w:val="24"/>
                <w:szCs w:val="18"/>
                <w:lang w:val="en-IN" w:eastAsia="en-IN"/>
              </w:rPr>
              <w:t>Description</w:t>
            </w:r>
          </w:p>
        </w:tc>
      </w:tr>
      <w:tr w:rsidR="00FA2759" w:rsidRPr="00C8540F" w:rsidTr="00A05C6F">
        <w:trPr>
          <w:trHeight w:val="589"/>
        </w:trPr>
        <w:tc>
          <w:tcPr>
            <w:tcW w:w="2376" w:type="dxa"/>
            <w:noWrap/>
          </w:tcPr>
          <w:p w:rsidR="00FA2759" w:rsidRPr="00C8540F" w:rsidRDefault="00BC177A" w:rsidP="003257A4">
            <w:pPr>
              <w:rPr>
                <w:color w:val="000000"/>
                <w:sz w:val="24"/>
                <w:szCs w:val="18"/>
                <w:lang w:val="en-IN" w:eastAsia="en-IN"/>
              </w:rPr>
            </w:pPr>
            <w:r>
              <w:rPr>
                <w:color w:val="000000"/>
                <w:sz w:val="24"/>
                <w:szCs w:val="18"/>
                <w:lang w:val="en-IN" w:eastAsia="en-IN"/>
              </w:rPr>
              <w:t>Psychometric Test</w:t>
            </w:r>
          </w:p>
        </w:tc>
        <w:tc>
          <w:tcPr>
            <w:tcW w:w="7724" w:type="dxa"/>
          </w:tcPr>
          <w:p w:rsidR="00FA2759" w:rsidRPr="00C8540F" w:rsidRDefault="00BC177A" w:rsidP="00A05C6F">
            <w:pPr>
              <w:rPr>
                <w:color w:val="000000"/>
                <w:sz w:val="24"/>
                <w:szCs w:val="18"/>
                <w:lang w:val="en-IN" w:eastAsia="en-IN"/>
              </w:rPr>
            </w:pPr>
            <w:r>
              <w:rPr>
                <w:color w:val="000000"/>
                <w:sz w:val="24"/>
                <w:szCs w:val="18"/>
                <w:lang w:val="en-IN" w:eastAsia="en-IN"/>
              </w:rPr>
              <w:t>Loan Officer will launch the test for particular customer</w:t>
            </w:r>
          </w:p>
        </w:tc>
      </w:tr>
      <w:tr w:rsidR="00FA2759" w:rsidRPr="00C8540F" w:rsidTr="00A05C6F">
        <w:trPr>
          <w:trHeight w:val="555"/>
        </w:trPr>
        <w:tc>
          <w:tcPr>
            <w:tcW w:w="2376" w:type="dxa"/>
            <w:noWrap/>
          </w:tcPr>
          <w:p w:rsidR="00FA2759" w:rsidRPr="00C8540F" w:rsidRDefault="00BC177A" w:rsidP="00A05C6F">
            <w:pPr>
              <w:rPr>
                <w:color w:val="000000"/>
                <w:sz w:val="24"/>
                <w:szCs w:val="18"/>
                <w:lang w:val="en-IN" w:eastAsia="en-IN"/>
              </w:rPr>
            </w:pPr>
            <w:r>
              <w:rPr>
                <w:color w:val="000000"/>
                <w:sz w:val="24"/>
                <w:szCs w:val="18"/>
                <w:lang w:val="en-IN" w:eastAsia="en-IN"/>
              </w:rPr>
              <w:t>Generate Score</w:t>
            </w:r>
          </w:p>
        </w:tc>
        <w:tc>
          <w:tcPr>
            <w:tcW w:w="7724" w:type="dxa"/>
          </w:tcPr>
          <w:p w:rsidR="00FA2759" w:rsidRPr="00C8540F" w:rsidRDefault="00BC177A" w:rsidP="001013E2">
            <w:pPr>
              <w:rPr>
                <w:color w:val="000000"/>
                <w:sz w:val="24"/>
                <w:szCs w:val="18"/>
                <w:lang w:val="en-IN" w:eastAsia="en-IN"/>
              </w:rPr>
            </w:pPr>
            <w:r>
              <w:rPr>
                <w:color w:val="000000"/>
                <w:sz w:val="24"/>
                <w:szCs w:val="18"/>
                <w:lang w:val="en-IN" w:eastAsia="en-IN"/>
              </w:rPr>
              <w:t>After successful completion of test, score will be displayed</w:t>
            </w:r>
          </w:p>
        </w:tc>
      </w:tr>
    </w:tbl>
    <w:p w:rsidR="00B454C8" w:rsidRPr="00C8540F" w:rsidRDefault="00B454C8" w:rsidP="005A2546">
      <w:pPr>
        <w:pStyle w:val="Heading1"/>
        <w:keepNext w:val="0"/>
        <w:numPr>
          <w:ilvl w:val="0"/>
          <w:numId w:val="1"/>
        </w:numPr>
        <w:spacing w:before="480" w:after="0" w:line="276" w:lineRule="auto"/>
        <w:ind w:left="0" w:firstLine="0"/>
        <w:contextualSpacing/>
        <w:rPr>
          <w:rFonts w:cs="Times New Roman"/>
          <w:b w:val="0"/>
          <w:bCs w:val="0"/>
          <w:smallCaps/>
          <w:spacing w:val="5"/>
          <w:kern w:val="0"/>
          <w:sz w:val="36"/>
          <w:szCs w:val="36"/>
        </w:rPr>
      </w:pPr>
      <w:bookmarkStart w:id="1" w:name="_Toc465848983"/>
      <w:r w:rsidRPr="00C8540F">
        <w:rPr>
          <w:rFonts w:cs="Times New Roman"/>
          <w:b w:val="0"/>
          <w:bCs w:val="0"/>
          <w:smallCaps/>
          <w:spacing w:val="5"/>
          <w:kern w:val="0"/>
          <w:sz w:val="36"/>
          <w:szCs w:val="36"/>
        </w:rPr>
        <w:t>Stage-role access</w:t>
      </w:r>
      <w:bookmarkEnd w:id="1"/>
    </w:p>
    <w:p w:rsidR="00B454C8" w:rsidRPr="00C8540F" w:rsidRDefault="00B454C8" w:rsidP="00B454C8"/>
    <w:tbl>
      <w:tblPr>
        <w:tblW w:w="6961" w:type="dxa"/>
        <w:tblInd w:w="93" w:type="dxa"/>
        <w:tblLook w:val="04A0" w:firstRow="1" w:lastRow="0" w:firstColumn="1" w:lastColumn="0" w:noHBand="0" w:noVBand="1"/>
      </w:tblPr>
      <w:tblGrid>
        <w:gridCol w:w="3417"/>
        <w:gridCol w:w="3544"/>
      </w:tblGrid>
      <w:tr w:rsidR="00FA2759" w:rsidRPr="00C8540F" w:rsidTr="003257A4">
        <w:trPr>
          <w:trHeight w:val="300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759" w:rsidRPr="00C8540F" w:rsidRDefault="00FA2759" w:rsidP="003257A4">
            <w:pPr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C8540F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Stage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2759" w:rsidRPr="00C8540F" w:rsidRDefault="00FA2759" w:rsidP="003257A4">
            <w:pPr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C8540F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Applicable Role</w:t>
            </w:r>
          </w:p>
        </w:tc>
      </w:tr>
      <w:tr w:rsidR="00FA2759" w:rsidRPr="00C8540F" w:rsidTr="00236920">
        <w:trPr>
          <w:trHeight w:val="30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759" w:rsidRPr="00C8540F" w:rsidRDefault="00BC177A" w:rsidP="003257A4">
            <w:pPr>
              <w:rPr>
                <w:color w:val="000000"/>
                <w:sz w:val="24"/>
                <w:szCs w:val="24"/>
                <w:lang w:val="en-IN" w:eastAsia="en-IN"/>
              </w:rPr>
            </w:pPr>
            <w:r>
              <w:rPr>
                <w:color w:val="000000"/>
                <w:sz w:val="24"/>
                <w:szCs w:val="24"/>
                <w:lang w:val="en-IN" w:eastAsia="en-IN"/>
              </w:rPr>
              <w:t>Psychometric Test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A2759" w:rsidRPr="00C8540F" w:rsidRDefault="00A669D8" w:rsidP="003257A4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C8540F">
              <w:rPr>
                <w:color w:val="000000"/>
                <w:sz w:val="24"/>
                <w:szCs w:val="24"/>
                <w:lang w:val="en-IN" w:eastAsia="en-IN"/>
              </w:rPr>
              <w:t>Loan Officer</w:t>
            </w:r>
          </w:p>
        </w:tc>
      </w:tr>
    </w:tbl>
    <w:p w:rsidR="00B42412" w:rsidRPr="00C8540F" w:rsidRDefault="00BC177A" w:rsidP="005A2546">
      <w:pPr>
        <w:pStyle w:val="Heading1"/>
        <w:keepNext w:val="0"/>
        <w:numPr>
          <w:ilvl w:val="0"/>
          <w:numId w:val="1"/>
        </w:numPr>
        <w:spacing w:before="480" w:after="0" w:line="276" w:lineRule="auto"/>
        <w:ind w:left="0" w:firstLine="0"/>
        <w:contextualSpacing/>
        <w:rPr>
          <w:rFonts w:cs="Times New Roman"/>
          <w:b w:val="0"/>
          <w:bCs w:val="0"/>
          <w:smallCaps/>
          <w:spacing w:val="5"/>
          <w:kern w:val="0"/>
          <w:sz w:val="36"/>
          <w:szCs w:val="36"/>
        </w:rPr>
      </w:pPr>
      <w:bookmarkStart w:id="2" w:name="_Toc465848984"/>
      <w:r>
        <w:rPr>
          <w:rFonts w:cs="Times New Roman"/>
          <w:b w:val="0"/>
          <w:bCs w:val="0"/>
          <w:smallCaps/>
          <w:spacing w:val="5"/>
          <w:kern w:val="0"/>
          <w:sz w:val="36"/>
          <w:szCs w:val="36"/>
        </w:rPr>
        <w:t xml:space="preserve">Psychometric </w:t>
      </w:r>
      <w:r w:rsidR="00246B38">
        <w:rPr>
          <w:rFonts w:cs="Times New Roman"/>
          <w:b w:val="0"/>
          <w:bCs w:val="0"/>
          <w:smallCaps/>
          <w:spacing w:val="5"/>
          <w:kern w:val="0"/>
          <w:sz w:val="36"/>
          <w:szCs w:val="36"/>
        </w:rPr>
        <w:t>Test-</w:t>
      </w:r>
      <w:r w:rsidR="001B48BF">
        <w:rPr>
          <w:rFonts w:cs="Times New Roman"/>
          <w:b w:val="0"/>
          <w:bCs w:val="0"/>
          <w:smallCaps/>
          <w:spacing w:val="5"/>
          <w:kern w:val="0"/>
          <w:sz w:val="36"/>
          <w:szCs w:val="36"/>
        </w:rPr>
        <w:t>Initiation</w:t>
      </w:r>
      <w:bookmarkEnd w:id="2"/>
    </w:p>
    <w:p w:rsidR="00B42412" w:rsidRPr="00C8540F" w:rsidRDefault="00B42412" w:rsidP="005A2546">
      <w:pPr>
        <w:pStyle w:val="Heading2"/>
        <w:keepNext w:val="0"/>
        <w:keepLines w:val="0"/>
        <w:numPr>
          <w:ilvl w:val="1"/>
          <w:numId w:val="1"/>
        </w:numPr>
        <w:spacing w:line="271" w:lineRule="auto"/>
        <w:rPr>
          <w:rFonts w:ascii="Times New Roman" w:hAnsi="Times New Roman" w:cs="Times New Roman"/>
          <w:b w:val="0"/>
          <w:bCs w:val="0"/>
          <w:smallCaps/>
          <w:color w:val="auto"/>
          <w:sz w:val="28"/>
          <w:szCs w:val="28"/>
        </w:rPr>
      </w:pPr>
      <w:bookmarkStart w:id="3" w:name="_Toc465848985"/>
      <w:r w:rsidRPr="00C8540F">
        <w:rPr>
          <w:rFonts w:ascii="Times New Roman" w:hAnsi="Times New Roman" w:cs="Times New Roman"/>
          <w:b w:val="0"/>
          <w:bCs w:val="0"/>
          <w:smallCaps/>
          <w:color w:val="auto"/>
          <w:sz w:val="28"/>
          <w:szCs w:val="28"/>
        </w:rPr>
        <w:t>UI specification</w:t>
      </w:r>
      <w:bookmarkEnd w:id="3"/>
    </w:p>
    <w:p w:rsidR="0084566F" w:rsidRPr="00C8540F" w:rsidRDefault="0084566F" w:rsidP="0084566F"/>
    <w:tbl>
      <w:tblPr>
        <w:tblStyle w:val="TableGrid"/>
        <w:tblW w:w="9322" w:type="dxa"/>
        <w:tblLayout w:type="fixed"/>
        <w:tblLook w:val="04A0" w:firstRow="1" w:lastRow="0" w:firstColumn="1" w:lastColumn="0" w:noHBand="0" w:noVBand="1"/>
      </w:tblPr>
      <w:tblGrid>
        <w:gridCol w:w="1809"/>
        <w:gridCol w:w="1701"/>
        <w:gridCol w:w="1701"/>
        <w:gridCol w:w="1418"/>
        <w:gridCol w:w="2693"/>
      </w:tblGrid>
      <w:tr w:rsidR="004061F7" w:rsidRPr="00C8540F" w:rsidTr="001013E2">
        <w:tc>
          <w:tcPr>
            <w:tcW w:w="1809" w:type="dxa"/>
          </w:tcPr>
          <w:p w:rsidR="004061F7" w:rsidRPr="00C8540F" w:rsidRDefault="004061F7" w:rsidP="00A741CD">
            <w:pPr>
              <w:spacing w:after="200" w:line="276" w:lineRule="auto"/>
              <w:rPr>
                <w:rFonts w:eastAsiaTheme="majorEastAsia"/>
                <w:b/>
                <w:sz w:val="24"/>
                <w:szCs w:val="18"/>
              </w:rPr>
            </w:pPr>
            <w:r w:rsidRPr="00C8540F">
              <w:rPr>
                <w:rFonts w:eastAsiaTheme="majorEastAsia"/>
                <w:b/>
                <w:sz w:val="24"/>
                <w:szCs w:val="18"/>
              </w:rPr>
              <w:t>Field name</w:t>
            </w:r>
          </w:p>
        </w:tc>
        <w:tc>
          <w:tcPr>
            <w:tcW w:w="1701" w:type="dxa"/>
          </w:tcPr>
          <w:p w:rsidR="004061F7" w:rsidRPr="00C8540F" w:rsidRDefault="004061F7" w:rsidP="00A741CD">
            <w:pPr>
              <w:spacing w:after="200" w:line="276" w:lineRule="auto"/>
              <w:rPr>
                <w:rFonts w:eastAsiaTheme="majorEastAsia"/>
                <w:b/>
                <w:sz w:val="24"/>
                <w:szCs w:val="18"/>
              </w:rPr>
            </w:pPr>
            <w:r w:rsidRPr="00C8540F">
              <w:rPr>
                <w:rFonts w:eastAsiaTheme="majorEastAsia"/>
                <w:b/>
                <w:sz w:val="24"/>
                <w:szCs w:val="18"/>
              </w:rPr>
              <w:t>Section</w:t>
            </w:r>
          </w:p>
        </w:tc>
        <w:tc>
          <w:tcPr>
            <w:tcW w:w="1701" w:type="dxa"/>
          </w:tcPr>
          <w:p w:rsidR="004061F7" w:rsidRPr="00C8540F" w:rsidRDefault="004061F7" w:rsidP="00A741CD">
            <w:pPr>
              <w:spacing w:after="200" w:line="276" w:lineRule="auto"/>
              <w:rPr>
                <w:rFonts w:eastAsiaTheme="majorEastAsia"/>
                <w:b/>
                <w:sz w:val="24"/>
                <w:szCs w:val="18"/>
              </w:rPr>
            </w:pPr>
            <w:r w:rsidRPr="00C8540F">
              <w:rPr>
                <w:rFonts w:eastAsiaTheme="majorEastAsia"/>
                <w:b/>
                <w:sz w:val="24"/>
                <w:szCs w:val="18"/>
              </w:rPr>
              <w:t xml:space="preserve">Data Type </w:t>
            </w:r>
          </w:p>
        </w:tc>
        <w:tc>
          <w:tcPr>
            <w:tcW w:w="1418" w:type="dxa"/>
          </w:tcPr>
          <w:p w:rsidR="004061F7" w:rsidRPr="00C8540F" w:rsidRDefault="004061F7" w:rsidP="00A741CD">
            <w:pPr>
              <w:spacing w:after="200" w:line="276" w:lineRule="auto"/>
              <w:rPr>
                <w:rFonts w:eastAsiaTheme="majorEastAsia"/>
                <w:b/>
                <w:sz w:val="24"/>
                <w:szCs w:val="18"/>
              </w:rPr>
            </w:pPr>
            <w:r w:rsidRPr="00C8540F">
              <w:rPr>
                <w:rFonts w:eastAsiaTheme="majorEastAsia"/>
                <w:b/>
                <w:sz w:val="24"/>
                <w:szCs w:val="18"/>
              </w:rPr>
              <w:t>Attribute</w:t>
            </w:r>
          </w:p>
        </w:tc>
        <w:tc>
          <w:tcPr>
            <w:tcW w:w="2693" w:type="dxa"/>
          </w:tcPr>
          <w:p w:rsidR="004061F7" w:rsidRPr="00C8540F" w:rsidRDefault="004061F7" w:rsidP="00A741CD">
            <w:pPr>
              <w:spacing w:after="200" w:line="276" w:lineRule="auto"/>
              <w:rPr>
                <w:rFonts w:eastAsiaTheme="majorEastAsia"/>
                <w:b/>
                <w:sz w:val="24"/>
                <w:szCs w:val="18"/>
              </w:rPr>
            </w:pPr>
            <w:r w:rsidRPr="00C8540F">
              <w:rPr>
                <w:rFonts w:eastAsiaTheme="majorEastAsia"/>
                <w:b/>
                <w:sz w:val="24"/>
                <w:szCs w:val="18"/>
              </w:rPr>
              <w:t>Population logic</w:t>
            </w:r>
          </w:p>
        </w:tc>
      </w:tr>
      <w:tr w:rsidR="004061F7" w:rsidRPr="00C8540F" w:rsidTr="001013E2">
        <w:tc>
          <w:tcPr>
            <w:tcW w:w="1809" w:type="dxa"/>
          </w:tcPr>
          <w:p w:rsidR="004061F7" w:rsidRPr="00C8540F" w:rsidRDefault="00246B38" w:rsidP="00A741CD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Select Language</w:t>
            </w:r>
          </w:p>
        </w:tc>
        <w:tc>
          <w:tcPr>
            <w:tcW w:w="1701" w:type="dxa"/>
          </w:tcPr>
          <w:p w:rsidR="004061F7" w:rsidRPr="00C8540F" w:rsidRDefault="00246B38" w:rsidP="00A741CD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Language</w:t>
            </w:r>
          </w:p>
        </w:tc>
        <w:tc>
          <w:tcPr>
            <w:tcW w:w="1701" w:type="dxa"/>
          </w:tcPr>
          <w:p w:rsidR="004061F7" w:rsidRPr="00C8540F" w:rsidRDefault="00246B38" w:rsidP="00A741CD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Radio Buttons</w:t>
            </w:r>
          </w:p>
        </w:tc>
        <w:tc>
          <w:tcPr>
            <w:tcW w:w="1418" w:type="dxa"/>
          </w:tcPr>
          <w:p w:rsidR="004061F7" w:rsidRPr="00C8540F" w:rsidRDefault="004061F7" w:rsidP="00A741CD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</w:p>
        </w:tc>
        <w:tc>
          <w:tcPr>
            <w:tcW w:w="2693" w:type="dxa"/>
          </w:tcPr>
          <w:p w:rsidR="004061F7" w:rsidRPr="00C8540F" w:rsidRDefault="004061F7" w:rsidP="00A741CD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</w:p>
        </w:tc>
      </w:tr>
    </w:tbl>
    <w:p w:rsidR="00F5161D" w:rsidRPr="00C8540F" w:rsidRDefault="00F5161D" w:rsidP="0084566F"/>
    <w:p w:rsidR="00F5161D" w:rsidRPr="00C8540F" w:rsidRDefault="00F5161D" w:rsidP="0084566F"/>
    <w:p w:rsidR="00B42412" w:rsidRPr="00C8540F" w:rsidRDefault="00B42412" w:rsidP="005A2546">
      <w:pPr>
        <w:pStyle w:val="Heading2"/>
        <w:keepNext w:val="0"/>
        <w:keepLines w:val="0"/>
        <w:numPr>
          <w:ilvl w:val="1"/>
          <w:numId w:val="1"/>
        </w:numPr>
        <w:spacing w:line="271" w:lineRule="auto"/>
        <w:rPr>
          <w:rFonts w:ascii="Times New Roman" w:hAnsi="Times New Roman" w:cs="Times New Roman"/>
          <w:b w:val="0"/>
          <w:bCs w:val="0"/>
          <w:smallCaps/>
          <w:color w:val="auto"/>
          <w:sz w:val="28"/>
          <w:szCs w:val="28"/>
        </w:rPr>
      </w:pPr>
      <w:bookmarkStart w:id="4" w:name="_Toc465848986"/>
      <w:r w:rsidRPr="00C8540F">
        <w:rPr>
          <w:rFonts w:ascii="Times New Roman" w:hAnsi="Times New Roman" w:cs="Times New Roman"/>
          <w:b w:val="0"/>
          <w:bCs w:val="0"/>
          <w:smallCaps/>
          <w:color w:val="auto"/>
          <w:sz w:val="28"/>
          <w:szCs w:val="28"/>
        </w:rPr>
        <w:t>Screenshot</w:t>
      </w:r>
      <w:bookmarkEnd w:id="4"/>
    </w:p>
    <w:p w:rsidR="00A741CD" w:rsidRDefault="00A741CD" w:rsidP="00A741CD"/>
    <w:p w:rsidR="00B01585" w:rsidRDefault="00B01585" w:rsidP="00A741CD"/>
    <w:p w:rsidR="00B01585" w:rsidRDefault="00B01585" w:rsidP="00A741CD"/>
    <w:p w:rsidR="00B01585" w:rsidRDefault="00B01585" w:rsidP="00A741CD"/>
    <w:p w:rsidR="00B01585" w:rsidRDefault="00B01585" w:rsidP="00A741CD"/>
    <w:p w:rsidR="00B01585" w:rsidRDefault="00B01585" w:rsidP="00A741CD"/>
    <w:p w:rsidR="00B01585" w:rsidRDefault="00B01585" w:rsidP="00A741CD"/>
    <w:p w:rsidR="00B01585" w:rsidRDefault="00B01585" w:rsidP="00A741CD"/>
    <w:p w:rsidR="00B01585" w:rsidRDefault="00B01585" w:rsidP="00A741CD"/>
    <w:p w:rsidR="00B01585" w:rsidRDefault="00B01585" w:rsidP="00A741CD"/>
    <w:p w:rsidR="00B01585" w:rsidRDefault="00B01585" w:rsidP="00A741CD"/>
    <w:p w:rsidR="00B01585" w:rsidRDefault="00B01585" w:rsidP="00A741CD"/>
    <w:p w:rsidR="00B01585" w:rsidRDefault="00B01585" w:rsidP="00A741CD"/>
    <w:p w:rsidR="00B01585" w:rsidRDefault="00B01585" w:rsidP="00A741CD"/>
    <w:p w:rsidR="00B01585" w:rsidRDefault="00B01585" w:rsidP="00A741CD"/>
    <w:p w:rsidR="00B01585" w:rsidRDefault="00B01585" w:rsidP="00A741CD"/>
    <w:p w:rsidR="00B01585" w:rsidRDefault="00B01585" w:rsidP="00A741CD"/>
    <w:p w:rsidR="00B01585" w:rsidRDefault="00B01585" w:rsidP="00A741CD"/>
    <w:p w:rsidR="00B01585" w:rsidRDefault="00B01585" w:rsidP="00A741CD"/>
    <w:p w:rsidR="00B01585" w:rsidRDefault="00B01585" w:rsidP="00A741CD"/>
    <w:p w:rsidR="00B01585" w:rsidRDefault="00B01585" w:rsidP="00A741CD"/>
    <w:p w:rsidR="00B01585" w:rsidRDefault="00B01585" w:rsidP="00A741CD"/>
    <w:p w:rsidR="00B01585" w:rsidRDefault="00B01585" w:rsidP="00A741CD"/>
    <w:p w:rsidR="00B01585" w:rsidRPr="00B01585" w:rsidRDefault="00B01585" w:rsidP="00A741CD">
      <w:pPr>
        <w:rPr>
          <w:rFonts w:asciiTheme="minorHAnsi" w:hAnsiTheme="minorHAnsi"/>
        </w:rPr>
      </w:pPr>
    </w:p>
    <w:p w:rsidR="00B01585" w:rsidRPr="00B01585" w:rsidRDefault="00B01585" w:rsidP="00A741CD">
      <w:pPr>
        <w:rPr>
          <w:sz w:val="24"/>
        </w:rPr>
      </w:pPr>
    </w:p>
    <w:p w:rsidR="00B01585" w:rsidRDefault="00B01585" w:rsidP="00B01585">
      <w:pPr>
        <w:rPr>
          <w:rFonts w:eastAsia="Calibri"/>
          <w:sz w:val="24"/>
          <w:szCs w:val="28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7"/>
        <w:gridCol w:w="5338"/>
      </w:tblGrid>
      <w:tr w:rsidR="00B01585" w:rsidTr="00B01585">
        <w:tc>
          <w:tcPr>
            <w:tcW w:w="5337" w:type="dxa"/>
          </w:tcPr>
          <w:p w:rsidR="00B01585" w:rsidRPr="00B01585" w:rsidRDefault="00B01585" w:rsidP="005A2546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 w:rsidRPr="00B01585">
              <w:rPr>
                <w:sz w:val="24"/>
              </w:rPr>
              <w:t>Select Language</w:t>
            </w:r>
          </w:p>
        </w:tc>
        <w:tc>
          <w:tcPr>
            <w:tcW w:w="5338" w:type="dxa"/>
          </w:tcPr>
          <w:p w:rsidR="00B01585" w:rsidRPr="00B01585" w:rsidRDefault="00B01585" w:rsidP="005A2546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 xml:space="preserve">Instruction Page </w:t>
            </w:r>
          </w:p>
        </w:tc>
      </w:tr>
      <w:tr w:rsidR="00B01585" w:rsidTr="00B01585">
        <w:tc>
          <w:tcPr>
            <w:tcW w:w="5337" w:type="dxa"/>
          </w:tcPr>
          <w:p w:rsidR="00B01585" w:rsidRDefault="00B01585" w:rsidP="00B01585">
            <w:pPr>
              <w:jc w:val="center"/>
              <w:rPr>
                <w:rFonts w:eastAsia="Calibri"/>
                <w:sz w:val="24"/>
                <w:szCs w:val="28"/>
                <w:lang w:val="en-IN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4DDAA32" wp14:editId="4E705635">
                  <wp:extent cx="2771775" cy="46863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468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8" w:type="dxa"/>
          </w:tcPr>
          <w:p w:rsidR="00B01585" w:rsidRDefault="00B01585" w:rsidP="00B01585">
            <w:pPr>
              <w:jc w:val="center"/>
              <w:rPr>
                <w:rFonts w:eastAsia="Calibri"/>
                <w:sz w:val="24"/>
                <w:szCs w:val="28"/>
                <w:lang w:val="en-IN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3FDD409" wp14:editId="110AC2C8">
                  <wp:extent cx="2676525" cy="46577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465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161D" w:rsidRDefault="00F5161D" w:rsidP="00B01585">
      <w:pPr>
        <w:rPr>
          <w:rFonts w:eastAsia="Calibri"/>
          <w:sz w:val="24"/>
          <w:szCs w:val="28"/>
          <w:lang w:val="en-IN"/>
        </w:rPr>
      </w:pPr>
    </w:p>
    <w:p w:rsidR="00B01585" w:rsidRPr="00C8540F" w:rsidRDefault="00B01585" w:rsidP="00B01585">
      <w:pPr>
        <w:rPr>
          <w:rFonts w:eastAsia="Calibri"/>
          <w:sz w:val="24"/>
          <w:szCs w:val="28"/>
          <w:lang w:val="en-IN"/>
        </w:rPr>
      </w:pPr>
    </w:p>
    <w:p w:rsidR="001901C1" w:rsidRPr="00C8540F" w:rsidRDefault="001901C1" w:rsidP="005A2546">
      <w:pPr>
        <w:pStyle w:val="Heading2"/>
        <w:keepNext w:val="0"/>
        <w:keepLines w:val="0"/>
        <w:numPr>
          <w:ilvl w:val="1"/>
          <w:numId w:val="1"/>
        </w:numPr>
        <w:spacing w:line="271" w:lineRule="auto"/>
        <w:rPr>
          <w:rFonts w:ascii="Times New Roman" w:hAnsi="Times New Roman" w:cs="Times New Roman"/>
          <w:b w:val="0"/>
          <w:bCs w:val="0"/>
          <w:smallCaps/>
          <w:color w:val="auto"/>
          <w:sz w:val="28"/>
          <w:szCs w:val="28"/>
        </w:rPr>
      </w:pPr>
      <w:bookmarkStart w:id="5" w:name="_Toc465848987"/>
      <w:r w:rsidRPr="00C8540F">
        <w:rPr>
          <w:rFonts w:ascii="Times New Roman" w:hAnsi="Times New Roman" w:cs="Times New Roman"/>
          <w:b w:val="0"/>
          <w:bCs w:val="0"/>
          <w:smallCaps/>
          <w:color w:val="auto"/>
          <w:sz w:val="28"/>
          <w:szCs w:val="28"/>
        </w:rPr>
        <w:t>Functional requirements</w:t>
      </w:r>
      <w:bookmarkEnd w:id="5"/>
    </w:p>
    <w:p w:rsidR="000B5C2D" w:rsidRPr="00C8540F" w:rsidRDefault="000B5C2D" w:rsidP="000B5C2D"/>
    <w:p w:rsidR="00A61445" w:rsidRPr="00246B38" w:rsidRDefault="00A669D8" w:rsidP="00246B38">
      <w:pPr>
        <w:pStyle w:val="ListParagraph"/>
        <w:spacing w:line="360" w:lineRule="auto"/>
        <w:ind w:left="644"/>
        <w:rPr>
          <w:rFonts w:ascii="Times New Roman" w:hAnsi="Times New Roman"/>
          <w:sz w:val="24"/>
          <w:szCs w:val="28"/>
        </w:rPr>
      </w:pPr>
      <w:r w:rsidRPr="00C8540F">
        <w:rPr>
          <w:rFonts w:ascii="Times New Roman" w:hAnsi="Times New Roman"/>
          <w:b/>
          <w:sz w:val="24"/>
          <w:szCs w:val="28"/>
        </w:rPr>
        <w:t>Loan Officer</w:t>
      </w:r>
      <w:r w:rsidR="00C02487" w:rsidRPr="00C8540F">
        <w:rPr>
          <w:rFonts w:ascii="Times New Roman" w:hAnsi="Times New Roman"/>
          <w:sz w:val="24"/>
          <w:szCs w:val="28"/>
        </w:rPr>
        <w:t xml:space="preserve"> l</w:t>
      </w:r>
      <w:r w:rsidR="00246B38">
        <w:rPr>
          <w:rFonts w:ascii="Times New Roman" w:hAnsi="Times New Roman"/>
          <w:sz w:val="24"/>
          <w:szCs w:val="28"/>
        </w:rPr>
        <w:t>ogs in</w:t>
      </w:r>
    </w:p>
    <w:p w:rsidR="00867B90" w:rsidRPr="00C8540F" w:rsidRDefault="00246B38" w:rsidP="005A254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Loan Officer will launch the test as a part of Application Stage</w:t>
      </w:r>
    </w:p>
    <w:p w:rsidR="00246B38" w:rsidRDefault="00246B38" w:rsidP="005A254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When the test is selected for launch, it will ask for a language to be selected</w:t>
      </w:r>
    </w:p>
    <w:p w:rsidR="00867B90" w:rsidRDefault="00246B38" w:rsidP="005A254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Once Loan Officer selects a language, P</w:t>
      </w:r>
      <w:r w:rsidR="00237B56">
        <w:rPr>
          <w:rFonts w:ascii="Times New Roman" w:hAnsi="Times New Roman"/>
          <w:sz w:val="24"/>
          <w:szCs w:val="28"/>
        </w:rPr>
        <w:t>sychometric test goes for build</w:t>
      </w:r>
    </w:p>
    <w:p w:rsidR="00237B56" w:rsidRDefault="00237B56" w:rsidP="005A254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After this page, instruction page will be loaded in the selected language</w:t>
      </w:r>
    </w:p>
    <w:p w:rsidR="00237B56" w:rsidRDefault="00237B56" w:rsidP="00237B56">
      <w:pPr>
        <w:pStyle w:val="ListParagraph"/>
        <w:spacing w:line="360" w:lineRule="auto"/>
        <w:ind w:left="1364"/>
        <w:jc w:val="both"/>
        <w:rPr>
          <w:rFonts w:ascii="Times New Roman" w:hAnsi="Times New Roman"/>
          <w:sz w:val="24"/>
          <w:szCs w:val="28"/>
        </w:rPr>
      </w:pPr>
    </w:p>
    <w:p w:rsidR="00237B56" w:rsidRDefault="00237B56" w:rsidP="00237B56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Sample Instruction Page will have following instructions</w:t>
      </w:r>
    </w:p>
    <w:p w:rsidR="00237B56" w:rsidRDefault="00237B56" w:rsidP="005A254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There are 45 questions in this test</w:t>
      </w:r>
    </w:p>
    <w:p w:rsidR="00237B56" w:rsidRDefault="006C2693" w:rsidP="005A254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A</w:t>
      </w:r>
      <w:r w:rsidR="00237B56">
        <w:rPr>
          <w:rFonts w:ascii="Times New Roman" w:hAnsi="Times New Roman"/>
          <w:sz w:val="24"/>
          <w:szCs w:val="28"/>
        </w:rPr>
        <w:t>ttempt all questions</w:t>
      </w:r>
    </w:p>
    <w:p w:rsidR="00237B56" w:rsidRDefault="00237B56" w:rsidP="005A254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Each question will have maximum of five options</w:t>
      </w:r>
      <w:r w:rsidR="006C2693">
        <w:rPr>
          <w:rFonts w:ascii="Times New Roman" w:hAnsi="Times New Roman"/>
          <w:sz w:val="24"/>
          <w:szCs w:val="28"/>
        </w:rPr>
        <w:t>, choose one right option only</w:t>
      </w:r>
    </w:p>
    <w:p w:rsidR="00237B56" w:rsidRDefault="006C2693" w:rsidP="005A254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lastRenderedPageBreak/>
        <w:t>B</w:t>
      </w:r>
      <w:r w:rsidR="00237B56">
        <w:rPr>
          <w:rFonts w:ascii="Times New Roman" w:hAnsi="Times New Roman"/>
          <w:sz w:val="24"/>
          <w:szCs w:val="28"/>
        </w:rPr>
        <w:t>e as honest as you can while attempting this test</w:t>
      </w:r>
    </w:p>
    <w:p w:rsidR="00237B56" w:rsidRPr="008C4750" w:rsidRDefault="00237B56" w:rsidP="008C4750">
      <w:pPr>
        <w:spacing w:line="360" w:lineRule="auto"/>
        <w:ind w:left="1080"/>
        <w:jc w:val="both"/>
        <w:rPr>
          <w:sz w:val="24"/>
          <w:szCs w:val="28"/>
        </w:rPr>
      </w:pPr>
    </w:p>
    <w:p w:rsidR="00B42412" w:rsidRPr="00C8540F" w:rsidRDefault="00B42412" w:rsidP="005A2546">
      <w:pPr>
        <w:pStyle w:val="Heading2"/>
        <w:keepNext w:val="0"/>
        <w:keepLines w:val="0"/>
        <w:numPr>
          <w:ilvl w:val="1"/>
          <w:numId w:val="1"/>
        </w:numPr>
        <w:spacing w:line="271" w:lineRule="auto"/>
        <w:rPr>
          <w:rFonts w:ascii="Times New Roman" w:hAnsi="Times New Roman" w:cs="Times New Roman"/>
          <w:b w:val="0"/>
          <w:bCs w:val="0"/>
          <w:smallCaps/>
          <w:color w:val="auto"/>
          <w:sz w:val="28"/>
          <w:szCs w:val="28"/>
        </w:rPr>
      </w:pPr>
      <w:bookmarkStart w:id="6" w:name="_Toc465848988"/>
      <w:r w:rsidRPr="00C8540F">
        <w:rPr>
          <w:rFonts w:ascii="Times New Roman" w:hAnsi="Times New Roman" w:cs="Times New Roman"/>
          <w:b w:val="0"/>
          <w:bCs w:val="0"/>
          <w:smallCaps/>
          <w:color w:val="auto"/>
          <w:sz w:val="28"/>
          <w:szCs w:val="28"/>
        </w:rPr>
        <w:t>Upload</w:t>
      </w:r>
      <w:bookmarkEnd w:id="6"/>
    </w:p>
    <w:p w:rsidR="00867B90" w:rsidRPr="00C8540F" w:rsidRDefault="00867B90" w:rsidP="00867B90">
      <w:pPr>
        <w:ind w:left="1080"/>
      </w:pPr>
      <w:r w:rsidRPr="00C8540F">
        <w:t>-NA-</w:t>
      </w:r>
    </w:p>
    <w:p w:rsidR="00867B90" w:rsidRPr="00C8540F" w:rsidRDefault="00867B90" w:rsidP="00867B90">
      <w:pPr>
        <w:ind w:left="360"/>
      </w:pPr>
    </w:p>
    <w:p w:rsidR="00B42412" w:rsidRPr="00C8540F" w:rsidRDefault="00B42412" w:rsidP="005A2546">
      <w:pPr>
        <w:pStyle w:val="Heading2"/>
        <w:keepNext w:val="0"/>
        <w:keepLines w:val="0"/>
        <w:numPr>
          <w:ilvl w:val="1"/>
          <w:numId w:val="1"/>
        </w:numPr>
        <w:spacing w:line="271" w:lineRule="auto"/>
        <w:rPr>
          <w:rFonts w:ascii="Times New Roman" w:hAnsi="Times New Roman" w:cs="Times New Roman"/>
          <w:b w:val="0"/>
          <w:bCs w:val="0"/>
          <w:smallCaps/>
          <w:color w:val="auto"/>
          <w:sz w:val="28"/>
          <w:szCs w:val="28"/>
        </w:rPr>
      </w:pPr>
      <w:bookmarkStart w:id="7" w:name="_Toc465848989"/>
      <w:r w:rsidRPr="00C8540F">
        <w:rPr>
          <w:rFonts w:ascii="Times New Roman" w:hAnsi="Times New Roman" w:cs="Times New Roman"/>
          <w:b w:val="0"/>
          <w:bCs w:val="0"/>
          <w:smallCaps/>
          <w:color w:val="auto"/>
          <w:sz w:val="28"/>
          <w:szCs w:val="28"/>
        </w:rPr>
        <w:t>Download</w:t>
      </w:r>
      <w:bookmarkEnd w:id="7"/>
    </w:p>
    <w:p w:rsidR="00867B90" w:rsidRPr="00C8540F" w:rsidRDefault="00867B90" w:rsidP="00867B90">
      <w:pPr>
        <w:ind w:left="1080"/>
      </w:pPr>
      <w:r w:rsidRPr="00C8540F">
        <w:t>-NA-</w:t>
      </w:r>
    </w:p>
    <w:p w:rsidR="00B42412" w:rsidRPr="00C8540F" w:rsidRDefault="00B42412" w:rsidP="005A2546">
      <w:pPr>
        <w:pStyle w:val="Heading2"/>
        <w:keepNext w:val="0"/>
        <w:keepLines w:val="0"/>
        <w:numPr>
          <w:ilvl w:val="1"/>
          <w:numId w:val="1"/>
        </w:numPr>
        <w:spacing w:line="271" w:lineRule="auto"/>
        <w:rPr>
          <w:rFonts w:ascii="Times New Roman" w:hAnsi="Times New Roman" w:cs="Times New Roman"/>
          <w:b w:val="0"/>
          <w:bCs w:val="0"/>
          <w:smallCaps/>
          <w:color w:val="auto"/>
          <w:sz w:val="28"/>
          <w:szCs w:val="28"/>
        </w:rPr>
      </w:pPr>
      <w:bookmarkStart w:id="8" w:name="_Toc465848990"/>
      <w:r w:rsidRPr="00C8540F">
        <w:rPr>
          <w:rFonts w:ascii="Times New Roman" w:hAnsi="Times New Roman" w:cs="Times New Roman"/>
          <w:b w:val="0"/>
          <w:bCs w:val="0"/>
          <w:smallCaps/>
          <w:color w:val="auto"/>
          <w:sz w:val="28"/>
          <w:szCs w:val="28"/>
        </w:rPr>
        <w:t>Reports</w:t>
      </w:r>
      <w:bookmarkEnd w:id="8"/>
    </w:p>
    <w:p w:rsidR="00C02487" w:rsidRPr="00C8540F" w:rsidRDefault="00C02487" w:rsidP="00C02487">
      <w:pPr>
        <w:pStyle w:val="ListParagraph"/>
        <w:ind w:firstLine="360"/>
        <w:rPr>
          <w:rFonts w:ascii="Times New Roman" w:hAnsi="Times New Roman"/>
        </w:rPr>
      </w:pPr>
      <w:r w:rsidRPr="00C8540F">
        <w:rPr>
          <w:rFonts w:ascii="Times New Roman" w:hAnsi="Times New Roman"/>
          <w:sz w:val="20"/>
        </w:rPr>
        <w:t>-NA-</w:t>
      </w:r>
    </w:p>
    <w:p w:rsidR="002523C6" w:rsidRPr="00C8540F" w:rsidRDefault="002523C6" w:rsidP="00F973C5">
      <w:pPr>
        <w:ind w:left="360" w:firstLine="720"/>
        <w:rPr>
          <w:rFonts w:eastAsia="Calibri"/>
          <w:sz w:val="28"/>
          <w:szCs w:val="28"/>
          <w:lang w:val="en-IN"/>
        </w:rPr>
      </w:pPr>
    </w:p>
    <w:p w:rsidR="009F784E" w:rsidRPr="00C8540F" w:rsidRDefault="009F784E" w:rsidP="00F973C5">
      <w:pPr>
        <w:ind w:left="360" w:firstLine="720"/>
        <w:rPr>
          <w:rFonts w:eastAsia="Calibri"/>
          <w:sz w:val="28"/>
          <w:szCs w:val="28"/>
          <w:lang w:val="en-IN"/>
        </w:rPr>
      </w:pPr>
    </w:p>
    <w:p w:rsidR="009F784E" w:rsidRPr="00C8540F" w:rsidRDefault="009F784E" w:rsidP="00F973C5">
      <w:pPr>
        <w:ind w:left="360" w:firstLine="720"/>
        <w:rPr>
          <w:rFonts w:eastAsia="Calibri"/>
          <w:sz w:val="28"/>
          <w:szCs w:val="28"/>
          <w:lang w:val="en-IN"/>
        </w:rPr>
      </w:pPr>
    </w:p>
    <w:p w:rsidR="009F784E" w:rsidRPr="00C8540F" w:rsidRDefault="009F784E" w:rsidP="00F973C5">
      <w:pPr>
        <w:ind w:left="360" w:firstLine="720"/>
        <w:rPr>
          <w:rFonts w:eastAsia="Calibri"/>
          <w:sz w:val="28"/>
          <w:szCs w:val="28"/>
          <w:lang w:val="en-IN"/>
        </w:rPr>
      </w:pPr>
    </w:p>
    <w:p w:rsidR="00A741CD" w:rsidRPr="00C8540F" w:rsidRDefault="00A741CD" w:rsidP="00F973C5">
      <w:pPr>
        <w:ind w:left="360" w:firstLine="720"/>
        <w:rPr>
          <w:rFonts w:eastAsia="Calibri"/>
          <w:sz w:val="28"/>
          <w:szCs w:val="28"/>
          <w:lang w:val="en-IN"/>
        </w:rPr>
      </w:pPr>
    </w:p>
    <w:p w:rsidR="00A741CD" w:rsidRPr="00C8540F" w:rsidRDefault="00A741CD" w:rsidP="00F973C5">
      <w:pPr>
        <w:ind w:left="360" w:firstLine="720"/>
        <w:rPr>
          <w:rFonts w:eastAsia="Calibri"/>
          <w:sz w:val="28"/>
          <w:szCs w:val="28"/>
          <w:lang w:val="en-IN"/>
        </w:rPr>
      </w:pPr>
    </w:p>
    <w:p w:rsidR="00A741CD" w:rsidRPr="00C8540F" w:rsidRDefault="00A741CD" w:rsidP="00F973C5">
      <w:pPr>
        <w:ind w:left="360" w:firstLine="720"/>
        <w:rPr>
          <w:rFonts w:eastAsia="Calibri"/>
          <w:sz w:val="28"/>
          <w:szCs w:val="28"/>
          <w:lang w:val="en-IN"/>
        </w:rPr>
      </w:pPr>
    </w:p>
    <w:p w:rsidR="00A741CD" w:rsidRPr="00C8540F" w:rsidRDefault="00A741CD" w:rsidP="00F973C5">
      <w:pPr>
        <w:ind w:left="360" w:firstLine="720"/>
        <w:rPr>
          <w:rFonts w:eastAsia="Calibri"/>
          <w:sz w:val="28"/>
          <w:szCs w:val="28"/>
          <w:lang w:val="en-IN"/>
        </w:rPr>
      </w:pPr>
    </w:p>
    <w:p w:rsidR="00A741CD" w:rsidRPr="00C8540F" w:rsidRDefault="00A741CD" w:rsidP="00F973C5">
      <w:pPr>
        <w:ind w:left="360" w:firstLine="720"/>
        <w:rPr>
          <w:rFonts w:eastAsia="Calibri"/>
          <w:sz w:val="28"/>
          <w:szCs w:val="28"/>
          <w:lang w:val="en-IN"/>
        </w:rPr>
      </w:pPr>
    </w:p>
    <w:p w:rsidR="00A741CD" w:rsidRPr="00C8540F" w:rsidRDefault="00A741CD" w:rsidP="00F973C5">
      <w:pPr>
        <w:ind w:left="360" w:firstLine="720"/>
        <w:rPr>
          <w:rFonts w:eastAsia="Calibri"/>
          <w:sz w:val="28"/>
          <w:szCs w:val="28"/>
          <w:lang w:val="en-IN"/>
        </w:rPr>
      </w:pPr>
    </w:p>
    <w:p w:rsidR="00A741CD" w:rsidRPr="00C8540F" w:rsidRDefault="00A741CD" w:rsidP="00F973C5">
      <w:pPr>
        <w:ind w:left="360" w:firstLine="720"/>
        <w:rPr>
          <w:rFonts w:eastAsia="Calibri"/>
          <w:sz w:val="28"/>
          <w:szCs w:val="28"/>
          <w:lang w:val="en-IN"/>
        </w:rPr>
      </w:pPr>
    </w:p>
    <w:p w:rsidR="00A741CD" w:rsidRPr="00C8540F" w:rsidRDefault="00A741CD" w:rsidP="00F973C5">
      <w:pPr>
        <w:ind w:left="360" w:firstLine="720"/>
        <w:rPr>
          <w:rFonts w:eastAsia="Calibri"/>
          <w:sz w:val="28"/>
          <w:szCs w:val="28"/>
          <w:lang w:val="en-IN"/>
        </w:rPr>
      </w:pPr>
    </w:p>
    <w:p w:rsidR="00A853D6" w:rsidRPr="00C8540F" w:rsidRDefault="00A853D6" w:rsidP="00F973C5">
      <w:pPr>
        <w:ind w:left="360" w:firstLine="720"/>
        <w:rPr>
          <w:rFonts w:eastAsia="Calibri"/>
          <w:sz w:val="28"/>
          <w:szCs w:val="28"/>
          <w:lang w:val="en-IN"/>
        </w:rPr>
        <w:sectPr w:rsidR="00A853D6" w:rsidRPr="00C8540F" w:rsidSect="00645805">
          <w:pgSz w:w="11899" w:h="16838"/>
          <w:pgMar w:top="720" w:right="720" w:bottom="720" w:left="720" w:header="1560" w:footer="567" w:gutter="0"/>
          <w:cols w:space="720"/>
          <w:docGrid w:linePitch="360"/>
        </w:sectPr>
      </w:pPr>
    </w:p>
    <w:p w:rsidR="00B42412" w:rsidRPr="00C8540F" w:rsidRDefault="00F74358" w:rsidP="005A2546">
      <w:pPr>
        <w:pStyle w:val="Heading1"/>
        <w:keepNext w:val="0"/>
        <w:numPr>
          <w:ilvl w:val="0"/>
          <w:numId w:val="1"/>
        </w:numPr>
        <w:spacing w:before="480" w:after="0" w:line="276" w:lineRule="auto"/>
        <w:ind w:left="0" w:firstLine="0"/>
        <w:contextualSpacing/>
        <w:rPr>
          <w:rFonts w:cs="Times New Roman"/>
          <w:b w:val="0"/>
          <w:bCs w:val="0"/>
          <w:smallCaps/>
          <w:spacing w:val="5"/>
          <w:kern w:val="0"/>
          <w:sz w:val="36"/>
          <w:szCs w:val="36"/>
        </w:rPr>
      </w:pPr>
      <w:bookmarkStart w:id="9" w:name="_Toc465848991"/>
      <w:r>
        <w:rPr>
          <w:rFonts w:cs="Times New Roman"/>
          <w:b w:val="0"/>
          <w:bCs w:val="0"/>
          <w:smallCaps/>
          <w:spacing w:val="5"/>
          <w:kern w:val="0"/>
          <w:sz w:val="36"/>
          <w:szCs w:val="36"/>
        </w:rPr>
        <w:lastRenderedPageBreak/>
        <w:t>Psychometric Test</w:t>
      </w:r>
      <w:bookmarkEnd w:id="9"/>
    </w:p>
    <w:p w:rsidR="002523C6" w:rsidRDefault="00B42412" w:rsidP="005A2546">
      <w:pPr>
        <w:pStyle w:val="Heading2"/>
        <w:keepNext w:val="0"/>
        <w:keepLines w:val="0"/>
        <w:numPr>
          <w:ilvl w:val="1"/>
          <w:numId w:val="1"/>
        </w:numPr>
        <w:spacing w:line="271" w:lineRule="auto"/>
        <w:rPr>
          <w:rFonts w:ascii="Times New Roman" w:hAnsi="Times New Roman" w:cs="Times New Roman"/>
          <w:b w:val="0"/>
          <w:bCs w:val="0"/>
          <w:smallCaps/>
          <w:color w:val="auto"/>
          <w:sz w:val="28"/>
          <w:szCs w:val="28"/>
        </w:rPr>
      </w:pPr>
      <w:bookmarkStart w:id="10" w:name="_Toc465848992"/>
      <w:r w:rsidRPr="00C8540F">
        <w:rPr>
          <w:rFonts w:ascii="Times New Roman" w:hAnsi="Times New Roman" w:cs="Times New Roman"/>
          <w:b w:val="0"/>
          <w:bCs w:val="0"/>
          <w:smallCaps/>
          <w:color w:val="auto"/>
          <w:sz w:val="28"/>
          <w:szCs w:val="28"/>
        </w:rPr>
        <w:t>UI requirements</w:t>
      </w:r>
      <w:bookmarkEnd w:id="10"/>
      <w:r w:rsidR="005D3FC5" w:rsidRPr="00C8540F">
        <w:rPr>
          <w:rFonts w:ascii="Times New Roman" w:hAnsi="Times New Roman" w:cs="Times New Roman"/>
          <w:b w:val="0"/>
          <w:bCs w:val="0"/>
          <w:smallCaps/>
          <w:color w:val="auto"/>
          <w:sz w:val="28"/>
          <w:szCs w:val="28"/>
        </w:rPr>
        <w:t xml:space="preserve"> </w:t>
      </w:r>
    </w:p>
    <w:p w:rsidR="00F74358" w:rsidRDefault="00F74358" w:rsidP="00F74358"/>
    <w:p w:rsidR="00F74358" w:rsidRDefault="00F74358" w:rsidP="00F74358">
      <w:pPr>
        <w:ind w:left="360" w:firstLine="720"/>
        <w:rPr>
          <w:sz w:val="24"/>
        </w:rPr>
      </w:pPr>
      <w:r w:rsidRPr="00F74358">
        <w:rPr>
          <w:sz w:val="24"/>
        </w:rPr>
        <w:t xml:space="preserve">For </w:t>
      </w:r>
      <w:r w:rsidR="006C2693">
        <w:rPr>
          <w:sz w:val="24"/>
        </w:rPr>
        <w:t>all q</w:t>
      </w:r>
      <w:r w:rsidRPr="00F74358">
        <w:rPr>
          <w:sz w:val="24"/>
        </w:rPr>
        <w:t>u</w:t>
      </w:r>
      <w:r w:rsidR="00972DF7">
        <w:rPr>
          <w:sz w:val="24"/>
        </w:rPr>
        <w:t>estions except linked questions</w:t>
      </w:r>
    </w:p>
    <w:p w:rsidR="00F74358" w:rsidRDefault="00F74358" w:rsidP="00F74358">
      <w:pPr>
        <w:ind w:left="360" w:firstLine="720"/>
        <w:rPr>
          <w:sz w:val="24"/>
        </w:rPr>
      </w:pPr>
    </w:p>
    <w:p w:rsidR="00F74358" w:rsidRPr="00F74358" w:rsidRDefault="00F74358" w:rsidP="00F74358">
      <w:pPr>
        <w:ind w:left="360" w:firstLine="720"/>
        <w:rPr>
          <w:sz w:val="24"/>
        </w:rPr>
      </w:pPr>
    </w:p>
    <w:p w:rsidR="00A853D6" w:rsidRPr="00C8540F" w:rsidRDefault="00A853D6" w:rsidP="00A853D6"/>
    <w:tbl>
      <w:tblPr>
        <w:tblStyle w:val="TableGrid"/>
        <w:tblW w:w="9322" w:type="dxa"/>
        <w:tblInd w:w="922" w:type="dxa"/>
        <w:tblLayout w:type="fixed"/>
        <w:tblLook w:val="04A0" w:firstRow="1" w:lastRow="0" w:firstColumn="1" w:lastColumn="0" w:noHBand="0" w:noVBand="1"/>
      </w:tblPr>
      <w:tblGrid>
        <w:gridCol w:w="1809"/>
        <w:gridCol w:w="1701"/>
        <w:gridCol w:w="1701"/>
        <w:gridCol w:w="1418"/>
        <w:gridCol w:w="2693"/>
      </w:tblGrid>
      <w:tr w:rsidR="00F74358" w:rsidRPr="00C8540F" w:rsidTr="00F74358">
        <w:tc>
          <w:tcPr>
            <w:tcW w:w="1809" w:type="dxa"/>
          </w:tcPr>
          <w:p w:rsidR="00F74358" w:rsidRPr="00C8540F" w:rsidRDefault="00F74358" w:rsidP="001879F2">
            <w:pPr>
              <w:spacing w:after="200" w:line="276" w:lineRule="auto"/>
              <w:rPr>
                <w:rFonts w:eastAsiaTheme="majorEastAsia"/>
                <w:b/>
                <w:sz w:val="24"/>
                <w:szCs w:val="18"/>
              </w:rPr>
            </w:pPr>
            <w:r w:rsidRPr="00C8540F">
              <w:rPr>
                <w:rFonts w:eastAsiaTheme="majorEastAsia"/>
                <w:b/>
                <w:sz w:val="24"/>
                <w:szCs w:val="18"/>
              </w:rPr>
              <w:t>Field name</w:t>
            </w:r>
          </w:p>
        </w:tc>
        <w:tc>
          <w:tcPr>
            <w:tcW w:w="1701" w:type="dxa"/>
          </w:tcPr>
          <w:p w:rsidR="00F74358" w:rsidRPr="00C8540F" w:rsidRDefault="00F74358" w:rsidP="001879F2">
            <w:pPr>
              <w:spacing w:after="200" w:line="276" w:lineRule="auto"/>
              <w:rPr>
                <w:rFonts w:eastAsiaTheme="majorEastAsia"/>
                <w:b/>
                <w:sz w:val="24"/>
                <w:szCs w:val="18"/>
              </w:rPr>
            </w:pPr>
            <w:r w:rsidRPr="00C8540F">
              <w:rPr>
                <w:rFonts w:eastAsiaTheme="majorEastAsia"/>
                <w:b/>
                <w:sz w:val="24"/>
                <w:szCs w:val="18"/>
              </w:rPr>
              <w:t>Section</w:t>
            </w:r>
          </w:p>
        </w:tc>
        <w:tc>
          <w:tcPr>
            <w:tcW w:w="1701" w:type="dxa"/>
          </w:tcPr>
          <w:p w:rsidR="00F74358" w:rsidRPr="00C8540F" w:rsidRDefault="00F74358" w:rsidP="001879F2">
            <w:pPr>
              <w:spacing w:after="200" w:line="276" w:lineRule="auto"/>
              <w:rPr>
                <w:rFonts w:eastAsiaTheme="majorEastAsia"/>
                <w:b/>
                <w:sz w:val="24"/>
                <w:szCs w:val="18"/>
              </w:rPr>
            </w:pPr>
            <w:r w:rsidRPr="00C8540F">
              <w:rPr>
                <w:rFonts w:eastAsiaTheme="majorEastAsia"/>
                <w:b/>
                <w:sz w:val="24"/>
                <w:szCs w:val="18"/>
              </w:rPr>
              <w:t xml:space="preserve">Data Type </w:t>
            </w:r>
          </w:p>
        </w:tc>
        <w:tc>
          <w:tcPr>
            <w:tcW w:w="1418" w:type="dxa"/>
          </w:tcPr>
          <w:p w:rsidR="00F74358" w:rsidRPr="00C8540F" w:rsidRDefault="00F74358" w:rsidP="001879F2">
            <w:pPr>
              <w:spacing w:after="200" w:line="276" w:lineRule="auto"/>
              <w:rPr>
                <w:rFonts w:eastAsiaTheme="majorEastAsia"/>
                <w:b/>
                <w:sz w:val="24"/>
                <w:szCs w:val="18"/>
              </w:rPr>
            </w:pPr>
            <w:r w:rsidRPr="00C8540F">
              <w:rPr>
                <w:rFonts w:eastAsiaTheme="majorEastAsia"/>
                <w:b/>
                <w:sz w:val="24"/>
                <w:szCs w:val="18"/>
              </w:rPr>
              <w:t>Attribute</w:t>
            </w:r>
          </w:p>
        </w:tc>
        <w:tc>
          <w:tcPr>
            <w:tcW w:w="2693" w:type="dxa"/>
          </w:tcPr>
          <w:p w:rsidR="00F74358" w:rsidRPr="00C8540F" w:rsidRDefault="00F74358" w:rsidP="001879F2">
            <w:pPr>
              <w:spacing w:after="200" w:line="276" w:lineRule="auto"/>
              <w:rPr>
                <w:rFonts w:eastAsiaTheme="majorEastAsia"/>
                <w:b/>
                <w:sz w:val="24"/>
                <w:szCs w:val="18"/>
              </w:rPr>
            </w:pPr>
            <w:r w:rsidRPr="00C8540F">
              <w:rPr>
                <w:rFonts w:eastAsiaTheme="majorEastAsia"/>
                <w:b/>
                <w:sz w:val="24"/>
                <w:szCs w:val="18"/>
              </w:rPr>
              <w:t>Population logic</w:t>
            </w:r>
          </w:p>
        </w:tc>
      </w:tr>
      <w:tr w:rsidR="00F74358" w:rsidRPr="00C8540F" w:rsidTr="00F74358">
        <w:tc>
          <w:tcPr>
            <w:tcW w:w="1809" w:type="dxa"/>
          </w:tcPr>
          <w:p w:rsidR="00F74358" w:rsidRPr="00C8540F" w:rsidRDefault="00F74358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Question</w:t>
            </w:r>
          </w:p>
        </w:tc>
        <w:tc>
          <w:tcPr>
            <w:tcW w:w="1701" w:type="dxa"/>
          </w:tcPr>
          <w:p w:rsidR="00F74358" w:rsidRPr="00C8540F" w:rsidRDefault="00F74358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Question</w:t>
            </w:r>
          </w:p>
        </w:tc>
        <w:tc>
          <w:tcPr>
            <w:tcW w:w="1701" w:type="dxa"/>
          </w:tcPr>
          <w:p w:rsidR="00F74358" w:rsidRPr="00C8540F" w:rsidRDefault="00F74358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Text</w:t>
            </w:r>
            <w:r w:rsidR="00972DF7">
              <w:rPr>
                <w:rFonts w:eastAsiaTheme="majorEastAsia"/>
                <w:color w:val="000000" w:themeColor="text1"/>
                <w:sz w:val="24"/>
                <w:szCs w:val="18"/>
              </w:rPr>
              <w:t>/Picture</w:t>
            </w:r>
          </w:p>
        </w:tc>
        <w:tc>
          <w:tcPr>
            <w:tcW w:w="1418" w:type="dxa"/>
          </w:tcPr>
          <w:p w:rsidR="00F74358" w:rsidRPr="00C8540F" w:rsidRDefault="00F74358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Read</w:t>
            </w:r>
          </w:p>
        </w:tc>
        <w:tc>
          <w:tcPr>
            <w:tcW w:w="2693" w:type="dxa"/>
          </w:tcPr>
          <w:p w:rsidR="00F74358" w:rsidRPr="00C8540F" w:rsidRDefault="00F74358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Populate from database</w:t>
            </w:r>
          </w:p>
        </w:tc>
      </w:tr>
      <w:tr w:rsidR="007C3479" w:rsidRPr="00C8540F" w:rsidTr="00F74358">
        <w:tc>
          <w:tcPr>
            <w:tcW w:w="1809" w:type="dxa"/>
          </w:tcPr>
          <w:p w:rsidR="007C3479" w:rsidRDefault="007C3479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a)</w:t>
            </w:r>
          </w:p>
        </w:tc>
        <w:tc>
          <w:tcPr>
            <w:tcW w:w="1701" w:type="dxa"/>
          </w:tcPr>
          <w:p w:rsidR="007C3479" w:rsidRDefault="007C3479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Options</w:t>
            </w:r>
          </w:p>
        </w:tc>
        <w:tc>
          <w:tcPr>
            <w:tcW w:w="1701" w:type="dxa"/>
          </w:tcPr>
          <w:p w:rsidR="007C3479" w:rsidRDefault="007C3479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Radio Button</w:t>
            </w:r>
          </w:p>
        </w:tc>
        <w:tc>
          <w:tcPr>
            <w:tcW w:w="1418" w:type="dxa"/>
          </w:tcPr>
          <w:p w:rsidR="007C3479" w:rsidRDefault="007C3479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Read/Write</w:t>
            </w:r>
          </w:p>
        </w:tc>
        <w:tc>
          <w:tcPr>
            <w:tcW w:w="2693" w:type="dxa"/>
          </w:tcPr>
          <w:p w:rsidR="007C3479" w:rsidRDefault="007C3479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Populate option from database</w:t>
            </w:r>
          </w:p>
        </w:tc>
      </w:tr>
      <w:tr w:rsidR="007C3479" w:rsidRPr="00C8540F" w:rsidTr="00F74358">
        <w:tc>
          <w:tcPr>
            <w:tcW w:w="1809" w:type="dxa"/>
          </w:tcPr>
          <w:p w:rsidR="007C3479" w:rsidRDefault="007C3479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b)</w:t>
            </w:r>
          </w:p>
        </w:tc>
        <w:tc>
          <w:tcPr>
            <w:tcW w:w="1701" w:type="dxa"/>
          </w:tcPr>
          <w:p w:rsidR="007C3479" w:rsidRDefault="007C3479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Options</w:t>
            </w:r>
          </w:p>
        </w:tc>
        <w:tc>
          <w:tcPr>
            <w:tcW w:w="1701" w:type="dxa"/>
          </w:tcPr>
          <w:p w:rsidR="007C3479" w:rsidRDefault="007C3479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Radio Button</w:t>
            </w:r>
          </w:p>
        </w:tc>
        <w:tc>
          <w:tcPr>
            <w:tcW w:w="1418" w:type="dxa"/>
          </w:tcPr>
          <w:p w:rsidR="007C3479" w:rsidRDefault="007C3479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Read/Write</w:t>
            </w:r>
          </w:p>
        </w:tc>
        <w:tc>
          <w:tcPr>
            <w:tcW w:w="2693" w:type="dxa"/>
          </w:tcPr>
          <w:p w:rsidR="007C3479" w:rsidRDefault="007C3479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Populate option from database</w:t>
            </w:r>
          </w:p>
        </w:tc>
      </w:tr>
      <w:tr w:rsidR="007C3479" w:rsidRPr="00C8540F" w:rsidTr="00F74358">
        <w:tc>
          <w:tcPr>
            <w:tcW w:w="1809" w:type="dxa"/>
          </w:tcPr>
          <w:p w:rsidR="007C3479" w:rsidRDefault="007C3479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c)</w:t>
            </w:r>
          </w:p>
        </w:tc>
        <w:tc>
          <w:tcPr>
            <w:tcW w:w="1701" w:type="dxa"/>
          </w:tcPr>
          <w:p w:rsidR="007C3479" w:rsidRDefault="007C3479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Options</w:t>
            </w:r>
          </w:p>
        </w:tc>
        <w:tc>
          <w:tcPr>
            <w:tcW w:w="1701" w:type="dxa"/>
          </w:tcPr>
          <w:p w:rsidR="007C3479" w:rsidRDefault="007C3479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Radio Button</w:t>
            </w:r>
          </w:p>
        </w:tc>
        <w:tc>
          <w:tcPr>
            <w:tcW w:w="1418" w:type="dxa"/>
          </w:tcPr>
          <w:p w:rsidR="007C3479" w:rsidRDefault="007C3479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Read/Write</w:t>
            </w:r>
          </w:p>
        </w:tc>
        <w:tc>
          <w:tcPr>
            <w:tcW w:w="2693" w:type="dxa"/>
          </w:tcPr>
          <w:p w:rsidR="007C3479" w:rsidRDefault="007C3479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Populate option from database</w:t>
            </w:r>
          </w:p>
        </w:tc>
      </w:tr>
      <w:tr w:rsidR="007C3479" w:rsidRPr="00C8540F" w:rsidTr="00F74358">
        <w:tc>
          <w:tcPr>
            <w:tcW w:w="1809" w:type="dxa"/>
          </w:tcPr>
          <w:p w:rsidR="007C3479" w:rsidRDefault="007C3479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d)</w:t>
            </w:r>
          </w:p>
        </w:tc>
        <w:tc>
          <w:tcPr>
            <w:tcW w:w="1701" w:type="dxa"/>
          </w:tcPr>
          <w:p w:rsidR="007C3479" w:rsidRDefault="007C3479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Options</w:t>
            </w:r>
          </w:p>
        </w:tc>
        <w:tc>
          <w:tcPr>
            <w:tcW w:w="1701" w:type="dxa"/>
          </w:tcPr>
          <w:p w:rsidR="007C3479" w:rsidRDefault="007C3479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Radio Button</w:t>
            </w:r>
          </w:p>
        </w:tc>
        <w:tc>
          <w:tcPr>
            <w:tcW w:w="1418" w:type="dxa"/>
          </w:tcPr>
          <w:p w:rsidR="007C3479" w:rsidRDefault="007C3479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Read/Write</w:t>
            </w:r>
          </w:p>
        </w:tc>
        <w:tc>
          <w:tcPr>
            <w:tcW w:w="2693" w:type="dxa"/>
          </w:tcPr>
          <w:p w:rsidR="007C3479" w:rsidRDefault="007C3479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Populate option from database</w:t>
            </w:r>
          </w:p>
        </w:tc>
      </w:tr>
      <w:tr w:rsidR="007C3479" w:rsidRPr="00C8540F" w:rsidTr="00F74358">
        <w:tc>
          <w:tcPr>
            <w:tcW w:w="1809" w:type="dxa"/>
          </w:tcPr>
          <w:p w:rsidR="007C3479" w:rsidRDefault="007C3479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e)</w:t>
            </w:r>
          </w:p>
        </w:tc>
        <w:tc>
          <w:tcPr>
            <w:tcW w:w="1701" w:type="dxa"/>
          </w:tcPr>
          <w:p w:rsidR="007C3479" w:rsidRDefault="007C3479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Options</w:t>
            </w:r>
          </w:p>
        </w:tc>
        <w:tc>
          <w:tcPr>
            <w:tcW w:w="1701" w:type="dxa"/>
          </w:tcPr>
          <w:p w:rsidR="007C3479" w:rsidRDefault="007C3479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Radio Button</w:t>
            </w:r>
          </w:p>
        </w:tc>
        <w:tc>
          <w:tcPr>
            <w:tcW w:w="1418" w:type="dxa"/>
          </w:tcPr>
          <w:p w:rsidR="007C3479" w:rsidRDefault="007C3479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Read/Write</w:t>
            </w:r>
          </w:p>
        </w:tc>
        <w:tc>
          <w:tcPr>
            <w:tcW w:w="2693" w:type="dxa"/>
          </w:tcPr>
          <w:p w:rsidR="007C3479" w:rsidRDefault="007C3479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Populate option from database</w:t>
            </w:r>
          </w:p>
        </w:tc>
      </w:tr>
      <w:tr w:rsidR="007C3479" w:rsidRPr="00C8540F" w:rsidTr="00F74358">
        <w:tc>
          <w:tcPr>
            <w:tcW w:w="1809" w:type="dxa"/>
          </w:tcPr>
          <w:p w:rsidR="007C3479" w:rsidRDefault="007C3479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</w:p>
        </w:tc>
        <w:tc>
          <w:tcPr>
            <w:tcW w:w="1701" w:type="dxa"/>
          </w:tcPr>
          <w:p w:rsidR="007C3479" w:rsidRDefault="007C3479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</w:p>
        </w:tc>
        <w:tc>
          <w:tcPr>
            <w:tcW w:w="1701" w:type="dxa"/>
          </w:tcPr>
          <w:p w:rsidR="007C3479" w:rsidRDefault="007C3479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</w:p>
        </w:tc>
        <w:tc>
          <w:tcPr>
            <w:tcW w:w="1418" w:type="dxa"/>
          </w:tcPr>
          <w:p w:rsidR="007C3479" w:rsidRDefault="007C3479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</w:p>
        </w:tc>
        <w:tc>
          <w:tcPr>
            <w:tcW w:w="2693" w:type="dxa"/>
          </w:tcPr>
          <w:p w:rsidR="007C3479" w:rsidRDefault="007C3479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</w:p>
        </w:tc>
      </w:tr>
    </w:tbl>
    <w:p w:rsidR="00D22280" w:rsidRDefault="00D22280" w:rsidP="002523C6">
      <w:pPr>
        <w:ind w:left="1080"/>
      </w:pPr>
    </w:p>
    <w:p w:rsidR="006C22FD" w:rsidRDefault="006C22FD" w:rsidP="002523C6">
      <w:pPr>
        <w:ind w:left="1080"/>
      </w:pPr>
    </w:p>
    <w:p w:rsidR="006C22FD" w:rsidRPr="006C22FD" w:rsidRDefault="006C22FD" w:rsidP="006C22FD">
      <w:pPr>
        <w:spacing w:after="200" w:line="276" w:lineRule="auto"/>
        <w:rPr>
          <w:rFonts w:eastAsiaTheme="majorEastAsia"/>
          <w:color w:val="000000" w:themeColor="text1"/>
          <w:sz w:val="24"/>
          <w:szCs w:val="18"/>
        </w:rPr>
      </w:pPr>
      <w:r w:rsidRPr="006C22FD">
        <w:rPr>
          <w:rFonts w:eastAsiaTheme="majorEastAsia"/>
          <w:color w:val="000000" w:themeColor="text1"/>
          <w:sz w:val="24"/>
          <w:szCs w:val="18"/>
        </w:rPr>
        <w:lastRenderedPageBreak/>
        <w:t>For Linked Questions</w:t>
      </w:r>
    </w:p>
    <w:p w:rsidR="006C22FD" w:rsidRDefault="006C22FD" w:rsidP="006C22FD"/>
    <w:tbl>
      <w:tblPr>
        <w:tblStyle w:val="TableGrid"/>
        <w:tblW w:w="9322" w:type="dxa"/>
        <w:tblInd w:w="922" w:type="dxa"/>
        <w:tblLayout w:type="fixed"/>
        <w:tblLook w:val="04A0" w:firstRow="1" w:lastRow="0" w:firstColumn="1" w:lastColumn="0" w:noHBand="0" w:noVBand="1"/>
      </w:tblPr>
      <w:tblGrid>
        <w:gridCol w:w="1809"/>
        <w:gridCol w:w="1701"/>
        <w:gridCol w:w="1701"/>
        <w:gridCol w:w="1418"/>
        <w:gridCol w:w="2693"/>
      </w:tblGrid>
      <w:tr w:rsidR="006C22FD" w:rsidRPr="00C8540F" w:rsidTr="001879F2">
        <w:tc>
          <w:tcPr>
            <w:tcW w:w="1809" w:type="dxa"/>
          </w:tcPr>
          <w:p w:rsidR="006C22FD" w:rsidRPr="00C8540F" w:rsidRDefault="006C22FD" w:rsidP="001879F2">
            <w:pPr>
              <w:spacing w:after="200" w:line="276" w:lineRule="auto"/>
              <w:rPr>
                <w:rFonts w:eastAsiaTheme="majorEastAsia"/>
                <w:b/>
                <w:sz w:val="24"/>
                <w:szCs w:val="18"/>
              </w:rPr>
            </w:pPr>
            <w:r w:rsidRPr="00C8540F">
              <w:rPr>
                <w:rFonts w:eastAsiaTheme="majorEastAsia"/>
                <w:b/>
                <w:sz w:val="24"/>
                <w:szCs w:val="18"/>
              </w:rPr>
              <w:t>Field name</w:t>
            </w:r>
          </w:p>
        </w:tc>
        <w:tc>
          <w:tcPr>
            <w:tcW w:w="1701" w:type="dxa"/>
          </w:tcPr>
          <w:p w:rsidR="006C22FD" w:rsidRPr="00C8540F" w:rsidRDefault="006C22FD" w:rsidP="001879F2">
            <w:pPr>
              <w:spacing w:after="200" w:line="276" w:lineRule="auto"/>
              <w:rPr>
                <w:rFonts w:eastAsiaTheme="majorEastAsia"/>
                <w:b/>
                <w:sz w:val="24"/>
                <w:szCs w:val="18"/>
              </w:rPr>
            </w:pPr>
            <w:r w:rsidRPr="00C8540F">
              <w:rPr>
                <w:rFonts w:eastAsiaTheme="majorEastAsia"/>
                <w:b/>
                <w:sz w:val="24"/>
                <w:szCs w:val="18"/>
              </w:rPr>
              <w:t>Section</w:t>
            </w:r>
          </w:p>
        </w:tc>
        <w:tc>
          <w:tcPr>
            <w:tcW w:w="1701" w:type="dxa"/>
          </w:tcPr>
          <w:p w:rsidR="006C22FD" w:rsidRPr="00C8540F" w:rsidRDefault="006C22FD" w:rsidP="001879F2">
            <w:pPr>
              <w:spacing w:after="200" w:line="276" w:lineRule="auto"/>
              <w:rPr>
                <w:rFonts w:eastAsiaTheme="majorEastAsia"/>
                <w:b/>
                <w:sz w:val="24"/>
                <w:szCs w:val="18"/>
              </w:rPr>
            </w:pPr>
            <w:r w:rsidRPr="00C8540F">
              <w:rPr>
                <w:rFonts w:eastAsiaTheme="majorEastAsia"/>
                <w:b/>
                <w:sz w:val="24"/>
                <w:szCs w:val="18"/>
              </w:rPr>
              <w:t xml:space="preserve">Data Type </w:t>
            </w:r>
          </w:p>
        </w:tc>
        <w:tc>
          <w:tcPr>
            <w:tcW w:w="1418" w:type="dxa"/>
          </w:tcPr>
          <w:p w:rsidR="006C22FD" w:rsidRPr="00C8540F" w:rsidRDefault="006C22FD" w:rsidP="001879F2">
            <w:pPr>
              <w:spacing w:after="200" w:line="276" w:lineRule="auto"/>
              <w:rPr>
                <w:rFonts w:eastAsiaTheme="majorEastAsia"/>
                <w:b/>
                <w:sz w:val="24"/>
                <w:szCs w:val="18"/>
              </w:rPr>
            </w:pPr>
            <w:r w:rsidRPr="00C8540F">
              <w:rPr>
                <w:rFonts w:eastAsiaTheme="majorEastAsia"/>
                <w:b/>
                <w:sz w:val="24"/>
                <w:szCs w:val="18"/>
              </w:rPr>
              <w:t>Attribute</w:t>
            </w:r>
          </w:p>
        </w:tc>
        <w:tc>
          <w:tcPr>
            <w:tcW w:w="2693" w:type="dxa"/>
          </w:tcPr>
          <w:p w:rsidR="006C22FD" w:rsidRPr="00C8540F" w:rsidRDefault="006C22FD" w:rsidP="001879F2">
            <w:pPr>
              <w:spacing w:after="200" w:line="276" w:lineRule="auto"/>
              <w:rPr>
                <w:rFonts w:eastAsiaTheme="majorEastAsia"/>
                <w:b/>
                <w:sz w:val="24"/>
                <w:szCs w:val="18"/>
              </w:rPr>
            </w:pPr>
            <w:r w:rsidRPr="00C8540F">
              <w:rPr>
                <w:rFonts w:eastAsiaTheme="majorEastAsia"/>
                <w:b/>
                <w:sz w:val="24"/>
                <w:szCs w:val="18"/>
              </w:rPr>
              <w:t>Population logic</w:t>
            </w:r>
          </w:p>
        </w:tc>
      </w:tr>
      <w:tr w:rsidR="006C22FD" w:rsidRPr="00C8540F" w:rsidTr="001879F2">
        <w:tc>
          <w:tcPr>
            <w:tcW w:w="1809" w:type="dxa"/>
          </w:tcPr>
          <w:p w:rsidR="006C22FD" w:rsidRPr="00C8540F" w:rsidRDefault="006C22FD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Question</w:t>
            </w:r>
          </w:p>
        </w:tc>
        <w:tc>
          <w:tcPr>
            <w:tcW w:w="1701" w:type="dxa"/>
          </w:tcPr>
          <w:p w:rsidR="006C22FD" w:rsidRPr="00C8540F" w:rsidRDefault="006C22FD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Question</w:t>
            </w:r>
          </w:p>
        </w:tc>
        <w:tc>
          <w:tcPr>
            <w:tcW w:w="1701" w:type="dxa"/>
          </w:tcPr>
          <w:p w:rsidR="006C22FD" w:rsidRPr="00C8540F" w:rsidRDefault="006C22FD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Text</w:t>
            </w:r>
          </w:p>
        </w:tc>
        <w:tc>
          <w:tcPr>
            <w:tcW w:w="1418" w:type="dxa"/>
          </w:tcPr>
          <w:p w:rsidR="006C22FD" w:rsidRPr="00C8540F" w:rsidRDefault="006C22FD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Read</w:t>
            </w:r>
          </w:p>
        </w:tc>
        <w:tc>
          <w:tcPr>
            <w:tcW w:w="2693" w:type="dxa"/>
          </w:tcPr>
          <w:p w:rsidR="006C22FD" w:rsidRPr="00C8540F" w:rsidRDefault="006C22FD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Populate from database</w:t>
            </w:r>
          </w:p>
        </w:tc>
      </w:tr>
      <w:tr w:rsidR="006C22FD" w:rsidRPr="00C8540F" w:rsidTr="001879F2">
        <w:tc>
          <w:tcPr>
            <w:tcW w:w="1809" w:type="dxa"/>
          </w:tcPr>
          <w:p w:rsidR="006C22FD" w:rsidRDefault="006C22FD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a)</w:t>
            </w:r>
          </w:p>
        </w:tc>
        <w:tc>
          <w:tcPr>
            <w:tcW w:w="1701" w:type="dxa"/>
          </w:tcPr>
          <w:p w:rsidR="006C22FD" w:rsidRDefault="006C22FD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Options</w:t>
            </w:r>
          </w:p>
        </w:tc>
        <w:tc>
          <w:tcPr>
            <w:tcW w:w="1701" w:type="dxa"/>
          </w:tcPr>
          <w:p w:rsidR="006C22FD" w:rsidRDefault="006C22FD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Radio Button</w:t>
            </w:r>
          </w:p>
        </w:tc>
        <w:tc>
          <w:tcPr>
            <w:tcW w:w="1418" w:type="dxa"/>
          </w:tcPr>
          <w:p w:rsidR="006C22FD" w:rsidRDefault="006C22FD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Read/Write</w:t>
            </w:r>
          </w:p>
        </w:tc>
        <w:tc>
          <w:tcPr>
            <w:tcW w:w="2693" w:type="dxa"/>
          </w:tcPr>
          <w:p w:rsidR="006C22FD" w:rsidRDefault="006C22FD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Populate option from database</w:t>
            </w:r>
          </w:p>
        </w:tc>
      </w:tr>
      <w:tr w:rsidR="006C22FD" w:rsidRPr="00C8540F" w:rsidTr="001879F2">
        <w:tc>
          <w:tcPr>
            <w:tcW w:w="1809" w:type="dxa"/>
          </w:tcPr>
          <w:p w:rsidR="006C22FD" w:rsidRDefault="006C22FD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I</w:t>
            </w:r>
          </w:p>
        </w:tc>
        <w:tc>
          <w:tcPr>
            <w:tcW w:w="1701" w:type="dxa"/>
          </w:tcPr>
          <w:p w:rsidR="006C22FD" w:rsidRDefault="006C22FD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Option-a</w:t>
            </w:r>
          </w:p>
        </w:tc>
        <w:tc>
          <w:tcPr>
            <w:tcW w:w="1701" w:type="dxa"/>
          </w:tcPr>
          <w:p w:rsidR="006C22FD" w:rsidRDefault="006C22FD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Radio Button</w:t>
            </w:r>
          </w:p>
        </w:tc>
        <w:tc>
          <w:tcPr>
            <w:tcW w:w="1418" w:type="dxa"/>
          </w:tcPr>
          <w:p w:rsidR="006C22FD" w:rsidRDefault="006C22FD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Read/Write</w:t>
            </w:r>
          </w:p>
        </w:tc>
        <w:tc>
          <w:tcPr>
            <w:tcW w:w="2693" w:type="dxa"/>
          </w:tcPr>
          <w:p w:rsidR="006C22FD" w:rsidRDefault="006C22FD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Populate option from database</w:t>
            </w:r>
          </w:p>
        </w:tc>
      </w:tr>
      <w:tr w:rsidR="006C22FD" w:rsidRPr="00C8540F" w:rsidTr="001879F2">
        <w:tc>
          <w:tcPr>
            <w:tcW w:w="1809" w:type="dxa"/>
          </w:tcPr>
          <w:p w:rsidR="006C22FD" w:rsidRDefault="006C22FD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II</w:t>
            </w:r>
          </w:p>
        </w:tc>
        <w:tc>
          <w:tcPr>
            <w:tcW w:w="1701" w:type="dxa"/>
          </w:tcPr>
          <w:p w:rsidR="006C22FD" w:rsidRDefault="006C22FD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Option-a</w:t>
            </w:r>
          </w:p>
        </w:tc>
        <w:tc>
          <w:tcPr>
            <w:tcW w:w="1701" w:type="dxa"/>
          </w:tcPr>
          <w:p w:rsidR="006C22FD" w:rsidRDefault="006C22FD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Radio Button</w:t>
            </w:r>
          </w:p>
        </w:tc>
        <w:tc>
          <w:tcPr>
            <w:tcW w:w="1418" w:type="dxa"/>
          </w:tcPr>
          <w:p w:rsidR="006C22FD" w:rsidRDefault="006C22FD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Read/Write</w:t>
            </w:r>
          </w:p>
        </w:tc>
        <w:tc>
          <w:tcPr>
            <w:tcW w:w="2693" w:type="dxa"/>
          </w:tcPr>
          <w:p w:rsidR="006C22FD" w:rsidRDefault="006C22FD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Populate option from database</w:t>
            </w:r>
          </w:p>
        </w:tc>
      </w:tr>
      <w:tr w:rsidR="006C22FD" w:rsidRPr="00C8540F" w:rsidTr="001879F2">
        <w:tc>
          <w:tcPr>
            <w:tcW w:w="1809" w:type="dxa"/>
          </w:tcPr>
          <w:p w:rsidR="006C22FD" w:rsidRDefault="006C22FD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III</w:t>
            </w:r>
          </w:p>
        </w:tc>
        <w:tc>
          <w:tcPr>
            <w:tcW w:w="1701" w:type="dxa"/>
          </w:tcPr>
          <w:p w:rsidR="006C22FD" w:rsidRDefault="006C22FD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Option-a</w:t>
            </w:r>
          </w:p>
        </w:tc>
        <w:tc>
          <w:tcPr>
            <w:tcW w:w="1701" w:type="dxa"/>
          </w:tcPr>
          <w:p w:rsidR="006C22FD" w:rsidRDefault="006C22FD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Radio Button</w:t>
            </w:r>
          </w:p>
        </w:tc>
        <w:tc>
          <w:tcPr>
            <w:tcW w:w="1418" w:type="dxa"/>
          </w:tcPr>
          <w:p w:rsidR="006C22FD" w:rsidRDefault="006C22FD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Read/Write</w:t>
            </w:r>
          </w:p>
        </w:tc>
        <w:tc>
          <w:tcPr>
            <w:tcW w:w="2693" w:type="dxa"/>
          </w:tcPr>
          <w:p w:rsidR="006C22FD" w:rsidRDefault="006C22FD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Populate option from database</w:t>
            </w:r>
          </w:p>
        </w:tc>
      </w:tr>
      <w:tr w:rsidR="006C22FD" w:rsidRPr="00C8540F" w:rsidTr="001879F2">
        <w:tc>
          <w:tcPr>
            <w:tcW w:w="1809" w:type="dxa"/>
          </w:tcPr>
          <w:p w:rsidR="006C22FD" w:rsidRDefault="006C22FD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b)</w:t>
            </w:r>
          </w:p>
        </w:tc>
        <w:tc>
          <w:tcPr>
            <w:tcW w:w="1701" w:type="dxa"/>
          </w:tcPr>
          <w:p w:rsidR="006C22FD" w:rsidRDefault="006C22FD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Options</w:t>
            </w:r>
          </w:p>
        </w:tc>
        <w:tc>
          <w:tcPr>
            <w:tcW w:w="1701" w:type="dxa"/>
          </w:tcPr>
          <w:p w:rsidR="006C22FD" w:rsidRDefault="006C22FD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Radio Button</w:t>
            </w:r>
          </w:p>
        </w:tc>
        <w:tc>
          <w:tcPr>
            <w:tcW w:w="1418" w:type="dxa"/>
          </w:tcPr>
          <w:p w:rsidR="006C22FD" w:rsidRDefault="006C22FD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Read/Write</w:t>
            </w:r>
          </w:p>
        </w:tc>
        <w:tc>
          <w:tcPr>
            <w:tcW w:w="2693" w:type="dxa"/>
          </w:tcPr>
          <w:p w:rsidR="006C22FD" w:rsidRDefault="006C22FD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Populate option from database</w:t>
            </w:r>
          </w:p>
        </w:tc>
      </w:tr>
      <w:tr w:rsidR="006C22FD" w:rsidRPr="00C8540F" w:rsidTr="001879F2">
        <w:tc>
          <w:tcPr>
            <w:tcW w:w="1809" w:type="dxa"/>
          </w:tcPr>
          <w:p w:rsidR="006C22FD" w:rsidRDefault="006C22FD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I</w:t>
            </w:r>
          </w:p>
        </w:tc>
        <w:tc>
          <w:tcPr>
            <w:tcW w:w="1701" w:type="dxa"/>
          </w:tcPr>
          <w:p w:rsidR="006C22FD" w:rsidRDefault="006C22FD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Option-b</w:t>
            </w:r>
          </w:p>
        </w:tc>
        <w:tc>
          <w:tcPr>
            <w:tcW w:w="1701" w:type="dxa"/>
          </w:tcPr>
          <w:p w:rsidR="006C22FD" w:rsidRDefault="006C22FD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Radio Button</w:t>
            </w:r>
          </w:p>
        </w:tc>
        <w:tc>
          <w:tcPr>
            <w:tcW w:w="1418" w:type="dxa"/>
          </w:tcPr>
          <w:p w:rsidR="006C22FD" w:rsidRDefault="006C22FD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Read/Write</w:t>
            </w:r>
          </w:p>
        </w:tc>
        <w:tc>
          <w:tcPr>
            <w:tcW w:w="2693" w:type="dxa"/>
          </w:tcPr>
          <w:p w:rsidR="006C22FD" w:rsidRDefault="006C22FD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Populate option from database</w:t>
            </w:r>
          </w:p>
        </w:tc>
      </w:tr>
      <w:tr w:rsidR="006C22FD" w:rsidRPr="00C8540F" w:rsidTr="001879F2">
        <w:tc>
          <w:tcPr>
            <w:tcW w:w="1809" w:type="dxa"/>
          </w:tcPr>
          <w:p w:rsidR="006C22FD" w:rsidRDefault="006C22FD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II</w:t>
            </w:r>
          </w:p>
        </w:tc>
        <w:tc>
          <w:tcPr>
            <w:tcW w:w="1701" w:type="dxa"/>
          </w:tcPr>
          <w:p w:rsidR="006C22FD" w:rsidRDefault="006C22FD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Option-b</w:t>
            </w:r>
          </w:p>
        </w:tc>
        <w:tc>
          <w:tcPr>
            <w:tcW w:w="1701" w:type="dxa"/>
          </w:tcPr>
          <w:p w:rsidR="006C22FD" w:rsidRDefault="006C22FD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Radio Button</w:t>
            </w:r>
          </w:p>
        </w:tc>
        <w:tc>
          <w:tcPr>
            <w:tcW w:w="1418" w:type="dxa"/>
          </w:tcPr>
          <w:p w:rsidR="006C22FD" w:rsidRDefault="006C22FD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Read/Write</w:t>
            </w:r>
          </w:p>
        </w:tc>
        <w:tc>
          <w:tcPr>
            <w:tcW w:w="2693" w:type="dxa"/>
          </w:tcPr>
          <w:p w:rsidR="006C22FD" w:rsidRDefault="006C22FD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Populate option from database</w:t>
            </w:r>
          </w:p>
        </w:tc>
      </w:tr>
      <w:tr w:rsidR="006C22FD" w:rsidRPr="00C8540F" w:rsidTr="001879F2">
        <w:tc>
          <w:tcPr>
            <w:tcW w:w="1809" w:type="dxa"/>
          </w:tcPr>
          <w:p w:rsidR="006C22FD" w:rsidRDefault="006C22FD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III</w:t>
            </w:r>
          </w:p>
        </w:tc>
        <w:tc>
          <w:tcPr>
            <w:tcW w:w="1701" w:type="dxa"/>
          </w:tcPr>
          <w:p w:rsidR="006C22FD" w:rsidRDefault="006C22FD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Option-b</w:t>
            </w:r>
          </w:p>
        </w:tc>
        <w:tc>
          <w:tcPr>
            <w:tcW w:w="1701" w:type="dxa"/>
          </w:tcPr>
          <w:p w:rsidR="006C22FD" w:rsidRDefault="006C22FD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Radio Button</w:t>
            </w:r>
          </w:p>
        </w:tc>
        <w:tc>
          <w:tcPr>
            <w:tcW w:w="1418" w:type="dxa"/>
          </w:tcPr>
          <w:p w:rsidR="006C22FD" w:rsidRDefault="006C22FD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Read/Write</w:t>
            </w:r>
          </w:p>
        </w:tc>
        <w:tc>
          <w:tcPr>
            <w:tcW w:w="2693" w:type="dxa"/>
          </w:tcPr>
          <w:p w:rsidR="006C22FD" w:rsidRDefault="006C22FD" w:rsidP="001879F2">
            <w:pPr>
              <w:spacing w:after="200" w:line="276" w:lineRule="auto"/>
              <w:rPr>
                <w:rFonts w:eastAsiaTheme="majorEastAsia"/>
                <w:color w:val="000000" w:themeColor="text1"/>
                <w:sz w:val="24"/>
                <w:szCs w:val="18"/>
              </w:rPr>
            </w:pPr>
            <w:r>
              <w:rPr>
                <w:rFonts w:eastAsiaTheme="majorEastAsia"/>
                <w:color w:val="000000" w:themeColor="text1"/>
                <w:sz w:val="24"/>
                <w:szCs w:val="18"/>
              </w:rPr>
              <w:t>Populate option from database</w:t>
            </w:r>
          </w:p>
        </w:tc>
      </w:tr>
    </w:tbl>
    <w:p w:rsidR="006C22FD" w:rsidRPr="00C8540F" w:rsidRDefault="006C22FD" w:rsidP="006C22FD">
      <w:pPr>
        <w:sectPr w:rsidR="006C22FD" w:rsidRPr="00C8540F" w:rsidSect="00B90B56">
          <w:pgSz w:w="16838" w:h="11899" w:orient="landscape"/>
          <w:pgMar w:top="720" w:right="720" w:bottom="568" w:left="720" w:header="1560" w:footer="567" w:gutter="0"/>
          <w:cols w:space="720"/>
          <w:docGrid w:linePitch="360"/>
        </w:sectPr>
      </w:pPr>
    </w:p>
    <w:p w:rsidR="00925CF6" w:rsidRPr="00CD0572" w:rsidRDefault="00B42412" w:rsidP="005A2546">
      <w:pPr>
        <w:pStyle w:val="Heading2"/>
        <w:keepNext w:val="0"/>
        <w:keepLines w:val="0"/>
        <w:numPr>
          <w:ilvl w:val="1"/>
          <w:numId w:val="1"/>
        </w:numPr>
        <w:spacing w:line="271" w:lineRule="auto"/>
        <w:rPr>
          <w:rFonts w:ascii="Times New Roman" w:hAnsi="Times New Roman" w:cs="Times New Roman"/>
          <w:b w:val="0"/>
          <w:bCs w:val="0"/>
          <w:smallCaps/>
          <w:color w:val="auto"/>
          <w:sz w:val="28"/>
          <w:szCs w:val="28"/>
        </w:rPr>
      </w:pPr>
      <w:bookmarkStart w:id="11" w:name="_Toc465848993"/>
      <w:r w:rsidRPr="00CD0572">
        <w:rPr>
          <w:rFonts w:ascii="Times New Roman" w:hAnsi="Times New Roman" w:cs="Times New Roman"/>
          <w:b w:val="0"/>
          <w:bCs w:val="0"/>
          <w:smallCaps/>
          <w:color w:val="auto"/>
          <w:sz w:val="28"/>
          <w:szCs w:val="28"/>
        </w:rPr>
        <w:lastRenderedPageBreak/>
        <w:t>Screenshots</w:t>
      </w:r>
      <w:bookmarkEnd w:id="11"/>
    </w:p>
    <w:p w:rsidR="004D4640" w:rsidRDefault="004D4640" w:rsidP="00374AB1">
      <w:pPr>
        <w:rPr>
          <w:b/>
          <w:sz w:val="28"/>
        </w:rPr>
      </w:pPr>
    </w:p>
    <w:p w:rsidR="00B01585" w:rsidRDefault="00B01585" w:rsidP="00374AB1">
      <w:pPr>
        <w:rPr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7"/>
        <w:gridCol w:w="5338"/>
      </w:tblGrid>
      <w:tr w:rsidR="00B01585" w:rsidTr="005B0802">
        <w:tc>
          <w:tcPr>
            <w:tcW w:w="5337" w:type="dxa"/>
          </w:tcPr>
          <w:p w:rsidR="00B01585" w:rsidRPr="00B01585" w:rsidRDefault="00B01585" w:rsidP="005A2546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Start Test</w:t>
            </w:r>
          </w:p>
        </w:tc>
        <w:tc>
          <w:tcPr>
            <w:tcW w:w="5338" w:type="dxa"/>
          </w:tcPr>
          <w:p w:rsidR="00B01585" w:rsidRPr="00B01585" w:rsidRDefault="00B01585" w:rsidP="005A2546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Sample Question</w:t>
            </w:r>
          </w:p>
        </w:tc>
      </w:tr>
      <w:tr w:rsidR="00B01585" w:rsidTr="005B0802">
        <w:tc>
          <w:tcPr>
            <w:tcW w:w="5337" w:type="dxa"/>
          </w:tcPr>
          <w:p w:rsidR="00B01585" w:rsidRDefault="00B01585" w:rsidP="005B0802">
            <w:pPr>
              <w:jc w:val="center"/>
              <w:rPr>
                <w:rFonts w:eastAsia="Calibri"/>
                <w:sz w:val="24"/>
                <w:szCs w:val="28"/>
                <w:lang w:val="en-IN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35DEA6D" wp14:editId="24F74598">
                  <wp:extent cx="2667000" cy="47053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470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8" w:type="dxa"/>
          </w:tcPr>
          <w:p w:rsidR="00B01585" w:rsidRDefault="00B01585" w:rsidP="005B0802">
            <w:pPr>
              <w:jc w:val="center"/>
              <w:rPr>
                <w:rFonts w:eastAsia="Calibri"/>
                <w:sz w:val="24"/>
                <w:szCs w:val="28"/>
                <w:lang w:val="en-IN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3D35A492" wp14:editId="4DF75266">
                  <wp:extent cx="2628900" cy="46863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468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1585" w:rsidRPr="00374AB1" w:rsidRDefault="00B01585" w:rsidP="00374AB1">
      <w:pPr>
        <w:rPr>
          <w:b/>
          <w:sz w:val="28"/>
        </w:rPr>
        <w:sectPr w:rsidR="00B01585" w:rsidRPr="00374AB1" w:rsidSect="00213B79">
          <w:pgSz w:w="11899" w:h="16838"/>
          <w:pgMar w:top="720" w:right="568" w:bottom="720" w:left="720" w:header="1560" w:footer="567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7"/>
        <w:gridCol w:w="5338"/>
      </w:tblGrid>
      <w:tr w:rsidR="005B0802" w:rsidTr="005B0802">
        <w:tc>
          <w:tcPr>
            <w:tcW w:w="5337" w:type="dxa"/>
          </w:tcPr>
          <w:p w:rsidR="005B0802" w:rsidRPr="00B01585" w:rsidRDefault="005B0802" w:rsidP="005A2546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lastRenderedPageBreak/>
              <w:t>Sample Linked Question</w:t>
            </w:r>
          </w:p>
        </w:tc>
        <w:tc>
          <w:tcPr>
            <w:tcW w:w="5338" w:type="dxa"/>
          </w:tcPr>
          <w:p w:rsidR="005B0802" w:rsidRPr="00B01585" w:rsidRDefault="005B0802" w:rsidP="005A2546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When Option A is selected</w:t>
            </w:r>
          </w:p>
        </w:tc>
      </w:tr>
      <w:tr w:rsidR="005B0802" w:rsidTr="005B0802">
        <w:tc>
          <w:tcPr>
            <w:tcW w:w="5337" w:type="dxa"/>
          </w:tcPr>
          <w:p w:rsidR="005B0802" w:rsidRPr="005B0802" w:rsidRDefault="005B0802" w:rsidP="005B0802">
            <w:pPr>
              <w:jc w:val="center"/>
              <w:rPr>
                <w:rFonts w:eastAsia="Calibri"/>
                <w:sz w:val="24"/>
                <w:szCs w:val="28"/>
                <w:lang w:val="en-IN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9F25CCD" wp14:editId="31DEEBCE">
                  <wp:extent cx="2753832" cy="4327451"/>
                  <wp:effectExtent l="0" t="0" r="889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725" cy="4325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8" w:type="dxa"/>
          </w:tcPr>
          <w:p w:rsidR="005B0802" w:rsidRDefault="005B0802" w:rsidP="005B0802">
            <w:pPr>
              <w:jc w:val="center"/>
              <w:rPr>
                <w:rFonts w:eastAsia="Calibri"/>
                <w:sz w:val="24"/>
                <w:szCs w:val="28"/>
                <w:lang w:val="en-IN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00914AD" wp14:editId="076B1EB2">
                  <wp:extent cx="2721935" cy="4327451"/>
                  <wp:effectExtent l="0" t="0" r="254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4330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E7208" w:rsidDel="00495E17" w:rsidRDefault="008E7208" w:rsidP="00374AB1">
      <w:pPr>
        <w:rPr>
          <w:del w:id="12" w:author="Namita Sivasankaran" w:date="2016-11-02T14:47:00Z"/>
          <w:sz w:val="28"/>
        </w:rPr>
      </w:pPr>
    </w:p>
    <w:p w:rsidR="005B0802" w:rsidDel="00495E17" w:rsidRDefault="005B0802" w:rsidP="00374AB1">
      <w:pPr>
        <w:rPr>
          <w:del w:id="13" w:author="Namita Sivasankaran" w:date="2016-11-02T14:47:00Z"/>
          <w:sz w:val="28"/>
        </w:rPr>
      </w:pPr>
    </w:p>
    <w:p w:rsidR="005B0802" w:rsidDel="00495E17" w:rsidRDefault="005B0802" w:rsidP="00374AB1">
      <w:pPr>
        <w:rPr>
          <w:del w:id="14" w:author="Namita Sivasankaran" w:date="2016-11-02T14:47:00Z"/>
          <w:sz w:val="28"/>
        </w:rPr>
      </w:pPr>
    </w:p>
    <w:p w:rsidR="005B0802" w:rsidDel="00495E17" w:rsidRDefault="005B0802" w:rsidP="00374AB1">
      <w:pPr>
        <w:rPr>
          <w:del w:id="15" w:author="Namita Sivasankaran" w:date="2016-11-02T14:47:00Z"/>
          <w:sz w:val="28"/>
        </w:rPr>
      </w:pPr>
    </w:p>
    <w:p w:rsidR="005B0802" w:rsidDel="00495E17" w:rsidRDefault="005B0802" w:rsidP="00374AB1">
      <w:pPr>
        <w:rPr>
          <w:del w:id="16" w:author="Namita Sivasankaran" w:date="2016-11-02T14:47:00Z"/>
          <w:sz w:val="28"/>
        </w:rPr>
      </w:pPr>
    </w:p>
    <w:p w:rsidR="005B0802" w:rsidDel="00495E17" w:rsidRDefault="005B0802" w:rsidP="00374AB1">
      <w:pPr>
        <w:rPr>
          <w:del w:id="17" w:author="Namita Sivasankaran" w:date="2016-11-02T14:47:00Z"/>
          <w:sz w:val="28"/>
        </w:rPr>
      </w:pPr>
    </w:p>
    <w:p w:rsidR="005B0802" w:rsidDel="00495E17" w:rsidRDefault="005B0802" w:rsidP="00374AB1">
      <w:pPr>
        <w:rPr>
          <w:del w:id="18" w:author="Namita Sivasankaran" w:date="2016-11-02T14:48:00Z"/>
          <w:sz w:val="28"/>
        </w:rPr>
      </w:pPr>
    </w:p>
    <w:p w:rsidR="005B0802" w:rsidRDefault="005B0802" w:rsidP="00374AB1">
      <w:pPr>
        <w:rPr>
          <w:sz w:val="28"/>
        </w:rPr>
      </w:pPr>
    </w:p>
    <w:p w:rsidR="005B0802" w:rsidRDefault="005B0802" w:rsidP="00374AB1">
      <w:pPr>
        <w:rPr>
          <w:sz w:val="28"/>
        </w:rPr>
      </w:pPr>
    </w:p>
    <w:p w:rsidR="005B0802" w:rsidRDefault="005B0802" w:rsidP="00374AB1">
      <w:pPr>
        <w:rPr>
          <w:sz w:val="28"/>
        </w:rPr>
      </w:pPr>
    </w:p>
    <w:p w:rsidR="005B0802" w:rsidRDefault="005B0802" w:rsidP="00374AB1">
      <w:pPr>
        <w:rPr>
          <w:sz w:val="28"/>
        </w:rPr>
      </w:pPr>
    </w:p>
    <w:p w:rsidR="005B0802" w:rsidRDefault="005B0802" w:rsidP="00374AB1">
      <w:pPr>
        <w:rPr>
          <w:sz w:val="28"/>
        </w:rPr>
      </w:pPr>
    </w:p>
    <w:p w:rsidR="005B0802" w:rsidRDefault="005B0802" w:rsidP="00374AB1">
      <w:pPr>
        <w:rPr>
          <w:sz w:val="28"/>
        </w:rPr>
      </w:pPr>
    </w:p>
    <w:p w:rsidR="005B0802" w:rsidRDefault="005B0802" w:rsidP="00374AB1">
      <w:pPr>
        <w:rPr>
          <w:sz w:val="28"/>
        </w:rPr>
      </w:pPr>
    </w:p>
    <w:p w:rsidR="005B0802" w:rsidRDefault="005B0802" w:rsidP="00374AB1">
      <w:pPr>
        <w:rPr>
          <w:sz w:val="28"/>
        </w:rPr>
      </w:pPr>
    </w:p>
    <w:p w:rsidR="005B0802" w:rsidRDefault="005B0802" w:rsidP="00374AB1">
      <w:pPr>
        <w:rPr>
          <w:sz w:val="28"/>
        </w:rPr>
      </w:pPr>
    </w:p>
    <w:p w:rsidR="005B0802" w:rsidRDefault="005B0802" w:rsidP="00374AB1">
      <w:pPr>
        <w:rPr>
          <w:sz w:val="28"/>
        </w:rPr>
      </w:pPr>
    </w:p>
    <w:p w:rsidR="005B0802" w:rsidRDefault="005B0802" w:rsidP="00374AB1">
      <w:pPr>
        <w:rPr>
          <w:sz w:val="28"/>
        </w:rPr>
      </w:pPr>
    </w:p>
    <w:p w:rsidR="005B0802" w:rsidRDefault="005B0802" w:rsidP="00374AB1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7"/>
        <w:gridCol w:w="5338"/>
      </w:tblGrid>
      <w:tr w:rsidR="005B0802" w:rsidTr="005B0802">
        <w:tc>
          <w:tcPr>
            <w:tcW w:w="5337" w:type="dxa"/>
          </w:tcPr>
          <w:p w:rsidR="005B0802" w:rsidRPr="00B01585" w:rsidRDefault="005B0802" w:rsidP="005A2546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lastRenderedPageBreak/>
              <w:t>When Option B is selected</w:t>
            </w:r>
          </w:p>
        </w:tc>
        <w:tc>
          <w:tcPr>
            <w:tcW w:w="5338" w:type="dxa"/>
          </w:tcPr>
          <w:p w:rsidR="005B0802" w:rsidRPr="00B01585" w:rsidRDefault="00451E34" w:rsidP="005A2546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End Test</w:t>
            </w:r>
          </w:p>
        </w:tc>
      </w:tr>
      <w:tr w:rsidR="005B0802" w:rsidTr="005B0802">
        <w:tc>
          <w:tcPr>
            <w:tcW w:w="5337" w:type="dxa"/>
          </w:tcPr>
          <w:p w:rsidR="005B0802" w:rsidRPr="005B0802" w:rsidRDefault="00451E34" w:rsidP="005B0802">
            <w:pPr>
              <w:jc w:val="center"/>
              <w:rPr>
                <w:rFonts w:eastAsia="Calibri"/>
                <w:sz w:val="24"/>
                <w:szCs w:val="28"/>
                <w:lang w:val="en-IN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62BF22C" wp14:editId="5EF623B3">
                  <wp:extent cx="2647507" cy="4338083"/>
                  <wp:effectExtent l="0" t="0" r="635" b="571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4338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8" w:type="dxa"/>
          </w:tcPr>
          <w:p w:rsidR="005B0802" w:rsidRDefault="00451E34" w:rsidP="005B0802">
            <w:pPr>
              <w:jc w:val="center"/>
              <w:rPr>
                <w:rFonts w:eastAsia="Calibri"/>
                <w:sz w:val="24"/>
                <w:szCs w:val="28"/>
                <w:lang w:val="en-IN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3603358D" wp14:editId="51E4D3C7">
                  <wp:extent cx="2562446" cy="4338083"/>
                  <wp:effectExtent l="0" t="0" r="0" b="571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4337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0802" w:rsidRDefault="005B0802" w:rsidP="00374AB1">
      <w:pPr>
        <w:rPr>
          <w:sz w:val="28"/>
        </w:rPr>
      </w:pPr>
    </w:p>
    <w:p w:rsidR="00451E34" w:rsidRDefault="00451E34" w:rsidP="00374AB1">
      <w:pPr>
        <w:rPr>
          <w:sz w:val="28"/>
        </w:rPr>
      </w:pPr>
    </w:p>
    <w:p w:rsidR="00451E34" w:rsidRDefault="00451E34" w:rsidP="00374AB1">
      <w:pPr>
        <w:rPr>
          <w:ins w:id="19" w:author="Namita Sivasankaran" w:date="2016-11-02T14:50:00Z"/>
          <w:sz w:val="28"/>
        </w:rPr>
      </w:pPr>
    </w:p>
    <w:p w:rsidR="00736B88" w:rsidRDefault="00736B88" w:rsidP="00374AB1">
      <w:pPr>
        <w:rPr>
          <w:sz w:val="28"/>
        </w:rPr>
      </w:pPr>
    </w:p>
    <w:p w:rsidR="00451E34" w:rsidRDefault="00451E34" w:rsidP="00374AB1">
      <w:pPr>
        <w:rPr>
          <w:sz w:val="28"/>
        </w:rPr>
      </w:pPr>
    </w:p>
    <w:p w:rsidR="00451E34" w:rsidRDefault="00451E34" w:rsidP="00374AB1">
      <w:pPr>
        <w:rPr>
          <w:sz w:val="28"/>
        </w:rPr>
      </w:pPr>
    </w:p>
    <w:p w:rsidR="00451E34" w:rsidRDefault="00451E34" w:rsidP="00374AB1">
      <w:pPr>
        <w:rPr>
          <w:sz w:val="28"/>
        </w:rPr>
      </w:pPr>
    </w:p>
    <w:p w:rsidR="00451E34" w:rsidRDefault="00451E34" w:rsidP="00374AB1">
      <w:pPr>
        <w:rPr>
          <w:sz w:val="28"/>
        </w:rPr>
      </w:pPr>
    </w:p>
    <w:p w:rsidR="00451E34" w:rsidRDefault="00451E34" w:rsidP="00374AB1">
      <w:pPr>
        <w:rPr>
          <w:sz w:val="28"/>
        </w:rPr>
      </w:pPr>
    </w:p>
    <w:p w:rsidR="00451E34" w:rsidRDefault="00451E34" w:rsidP="00374AB1">
      <w:pPr>
        <w:rPr>
          <w:sz w:val="28"/>
        </w:rPr>
      </w:pPr>
    </w:p>
    <w:p w:rsidR="00451E34" w:rsidRDefault="00451E34" w:rsidP="00374AB1">
      <w:pPr>
        <w:rPr>
          <w:sz w:val="28"/>
        </w:rPr>
      </w:pPr>
    </w:p>
    <w:p w:rsidR="00451E34" w:rsidRDefault="00451E34" w:rsidP="00374AB1">
      <w:pPr>
        <w:rPr>
          <w:sz w:val="28"/>
        </w:rPr>
      </w:pPr>
    </w:p>
    <w:p w:rsidR="00451E34" w:rsidRDefault="00451E34" w:rsidP="00374AB1">
      <w:pPr>
        <w:rPr>
          <w:sz w:val="28"/>
        </w:rPr>
      </w:pPr>
    </w:p>
    <w:p w:rsidR="00451E34" w:rsidRDefault="00451E34" w:rsidP="00374AB1">
      <w:pPr>
        <w:rPr>
          <w:sz w:val="28"/>
        </w:rPr>
      </w:pPr>
    </w:p>
    <w:p w:rsidR="00451E34" w:rsidRDefault="00451E34" w:rsidP="00374AB1">
      <w:pPr>
        <w:rPr>
          <w:sz w:val="28"/>
        </w:rPr>
      </w:pPr>
    </w:p>
    <w:p w:rsidR="00451E34" w:rsidRDefault="00451E34" w:rsidP="00374AB1">
      <w:pPr>
        <w:rPr>
          <w:sz w:val="28"/>
        </w:rPr>
      </w:pPr>
    </w:p>
    <w:p w:rsidR="00451E34" w:rsidRDefault="00451E34" w:rsidP="00374AB1">
      <w:pPr>
        <w:rPr>
          <w:ins w:id="20" w:author="Namita Sivasankaran" w:date="2016-11-02T14:51:00Z"/>
          <w:sz w:val="28"/>
        </w:rPr>
      </w:pPr>
    </w:p>
    <w:p w:rsidR="00736B88" w:rsidRDefault="00736B88" w:rsidP="00374AB1">
      <w:pPr>
        <w:rPr>
          <w:sz w:val="28"/>
        </w:rPr>
      </w:pPr>
    </w:p>
    <w:p w:rsidR="00451E34" w:rsidRDefault="00451E34" w:rsidP="00374AB1">
      <w:pPr>
        <w:rPr>
          <w:sz w:val="28"/>
        </w:rPr>
      </w:pPr>
    </w:p>
    <w:p w:rsidR="00451E34" w:rsidRDefault="00451E34" w:rsidP="00374AB1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7"/>
        <w:gridCol w:w="5338"/>
      </w:tblGrid>
      <w:tr w:rsidR="00451E34" w:rsidTr="00C03200">
        <w:tc>
          <w:tcPr>
            <w:tcW w:w="5337" w:type="dxa"/>
          </w:tcPr>
          <w:p w:rsidR="00451E34" w:rsidRPr="00B01585" w:rsidRDefault="00451E34" w:rsidP="00972DF7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lastRenderedPageBreak/>
              <w:t>Final Score</w:t>
            </w:r>
          </w:p>
        </w:tc>
        <w:tc>
          <w:tcPr>
            <w:tcW w:w="5338" w:type="dxa"/>
          </w:tcPr>
          <w:p w:rsidR="00451E34" w:rsidRPr="00451E34" w:rsidRDefault="00451E34" w:rsidP="00451E34">
            <w:pPr>
              <w:ind w:left="1080"/>
              <w:rPr>
                <w:sz w:val="24"/>
              </w:rPr>
            </w:pPr>
          </w:p>
        </w:tc>
      </w:tr>
      <w:tr w:rsidR="00451E34" w:rsidTr="00C03200">
        <w:tc>
          <w:tcPr>
            <w:tcW w:w="5337" w:type="dxa"/>
          </w:tcPr>
          <w:p w:rsidR="00451E34" w:rsidRPr="005B0802" w:rsidRDefault="00012471" w:rsidP="00C03200">
            <w:pPr>
              <w:jc w:val="center"/>
              <w:rPr>
                <w:rFonts w:eastAsia="Calibri"/>
                <w:sz w:val="24"/>
                <w:szCs w:val="28"/>
                <w:lang w:val="en-IN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387F57AE" wp14:editId="05864432">
                  <wp:extent cx="2752725" cy="46672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725" cy="466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8" w:type="dxa"/>
          </w:tcPr>
          <w:p w:rsidR="00451E34" w:rsidRDefault="00451E34" w:rsidP="00C03200">
            <w:pPr>
              <w:jc w:val="center"/>
              <w:rPr>
                <w:rFonts w:eastAsia="Calibri"/>
                <w:sz w:val="24"/>
                <w:szCs w:val="28"/>
                <w:lang w:val="en-IN"/>
              </w:rPr>
            </w:pPr>
          </w:p>
        </w:tc>
      </w:tr>
    </w:tbl>
    <w:p w:rsidR="00451E34" w:rsidRPr="00374AB1" w:rsidRDefault="00451E34" w:rsidP="00374AB1">
      <w:pPr>
        <w:rPr>
          <w:sz w:val="28"/>
        </w:rPr>
      </w:pPr>
    </w:p>
    <w:p w:rsidR="00B42412" w:rsidRDefault="00925CF6" w:rsidP="005A2546">
      <w:pPr>
        <w:pStyle w:val="Heading2"/>
        <w:keepNext w:val="0"/>
        <w:keepLines w:val="0"/>
        <w:numPr>
          <w:ilvl w:val="1"/>
          <w:numId w:val="1"/>
        </w:numPr>
        <w:spacing w:line="271" w:lineRule="auto"/>
        <w:rPr>
          <w:rFonts w:ascii="Times New Roman" w:hAnsi="Times New Roman" w:cs="Times New Roman"/>
          <w:b w:val="0"/>
          <w:bCs w:val="0"/>
          <w:smallCaps/>
          <w:color w:val="auto"/>
          <w:sz w:val="28"/>
          <w:szCs w:val="28"/>
        </w:rPr>
      </w:pPr>
      <w:bookmarkStart w:id="21" w:name="_Toc465848994"/>
      <w:r w:rsidRPr="00C8540F">
        <w:rPr>
          <w:rFonts w:ascii="Times New Roman" w:hAnsi="Times New Roman" w:cs="Times New Roman"/>
          <w:b w:val="0"/>
          <w:bCs w:val="0"/>
          <w:smallCaps/>
          <w:color w:val="auto"/>
          <w:sz w:val="28"/>
          <w:szCs w:val="28"/>
        </w:rPr>
        <w:t>Functional requirements</w:t>
      </w:r>
      <w:bookmarkEnd w:id="21"/>
      <w:r w:rsidR="00B42412" w:rsidRPr="008A170E">
        <w:rPr>
          <w:rFonts w:ascii="Times New Roman" w:hAnsi="Times New Roman" w:cs="Times New Roman"/>
          <w:b w:val="0"/>
          <w:bCs w:val="0"/>
          <w:smallCaps/>
          <w:color w:val="auto"/>
          <w:sz w:val="28"/>
          <w:szCs w:val="28"/>
        </w:rPr>
        <w:t xml:space="preserve"> </w:t>
      </w:r>
    </w:p>
    <w:p w:rsidR="00374AB1" w:rsidRDefault="00374AB1" w:rsidP="005A2546">
      <w:pPr>
        <w:pStyle w:val="ListParagraph"/>
        <w:numPr>
          <w:ilvl w:val="0"/>
          <w:numId w:val="5"/>
        </w:numPr>
      </w:pPr>
      <w:r>
        <w:t>45 questions will be displayed as a part of this test</w:t>
      </w:r>
    </w:p>
    <w:p w:rsidR="00374AB1" w:rsidRDefault="00972DF7" w:rsidP="005A2546">
      <w:pPr>
        <w:pStyle w:val="ListParagraph"/>
        <w:numPr>
          <w:ilvl w:val="0"/>
          <w:numId w:val="4"/>
        </w:numPr>
      </w:pPr>
      <w:r>
        <w:t>Display o</w:t>
      </w:r>
      <w:r w:rsidR="00374AB1">
        <w:t>ne question per screen</w:t>
      </w:r>
    </w:p>
    <w:p w:rsidR="00374AB1" w:rsidRDefault="00374AB1" w:rsidP="005A2546">
      <w:pPr>
        <w:pStyle w:val="ListParagraph"/>
        <w:numPr>
          <w:ilvl w:val="0"/>
          <w:numId w:val="4"/>
        </w:numPr>
      </w:pPr>
      <w:r>
        <w:t xml:space="preserve">Once option is selected and submitted </w:t>
      </w:r>
      <w:r w:rsidR="00736B88">
        <w:t>/</w:t>
      </w:r>
      <w:r>
        <w:t xml:space="preserve">next button (or opened next question), </w:t>
      </w:r>
      <w:r w:rsidR="00972DF7">
        <w:t>freeze</w:t>
      </w:r>
      <w:ins w:id="22" w:author="Namita Sivasankaran" w:date="2016-11-02T14:53:00Z">
        <w:r w:rsidR="00736B88">
          <w:t xml:space="preserve"> </w:t>
        </w:r>
      </w:ins>
      <w:r>
        <w:t>the answer</w:t>
      </w:r>
    </w:p>
    <w:p w:rsidR="00374AB1" w:rsidRDefault="00374AB1" w:rsidP="005A2546">
      <w:pPr>
        <w:pStyle w:val="ListParagraph"/>
        <w:numPr>
          <w:ilvl w:val="0"/>
          <w:numId w:val="4"/>
        </w:numPr>
      </w:pPr>
      <w:r>
        <w:t>There are four types of questions- Normal, paired, linked and pictorial</w:t>
      </w:r>
    </w:p>
    <w:p w:rsidR="00374AB1" w:rsidRDefault="00374AB1" w:rsidP="005A2546">
      <w:pPr>
        <w:pStyle w:val="ListParagraph"/>
        <w:numPr>
          <w:ilvl w:val="0"/>
          <w:numId w:val="4"/>
        </w:numPr>
      </w:pPr>
      <w:r>
        <w:t>Normal Question will have maximum five option and user should select one of them</w:t>
      </w:r>
    </w:p>
    <w:p w:rsidR="00374AB1" w:rsidRDefault="00374AB1" w:rsidP="005A2546">
      <w:pPr>
        <w:pStyle w:val="ListParagraph"/>
        <w:numPr>
          <w:ilvl w:val="0"/>
          <w:numId w:val="4"/>
        </w:numPr>
      </w:pPr>
      <w:r>
        <w:t>P</w:t>
      </w:r>
      <w:r w:rsidR="00012471">
        <w:t xml:space="preserve">aired question will come in </w:t>
      </w:r>
      <w:proofErr w:type="gramStart"/>
      <w:r w:rsidR="00012471">
        <w:t>pair</w:t>
      </w:r>
      <w:r>
        <w:t>,</w:t>
      </w:r>
      <w:proofErr w:type="gramEnd"/>
      <w:r>
        <w:t xml:space="preserve"> if one of them is selected then other one should also be selected. Please note here that sequence is not mandatory here.</w:t>
      </w:r>
    </w:p>
    <w:p w:rsidR="00736B88" w:rsidRDefault="006628EB" w:rsidP="00972DF7">
      <w:pPr>
        <w:pStyle w:val="ListParagraph"/>
        <w:numPr>
          <w:ilvl w:val="0"/>
          <w:numId w:val="4"/>
        </w:numPr>
      </w:pPr>
      <w:r>
        <w:t xml:space="preserve">Linked question will have multiple option and on selecting any </w:t>
      </w:r>
      <w:r w:rsidR="00972DF7">
        <w:t xml:space="preserve">option, further options will </w:t>
      </w:r>
      <w:r>
        <w:t>appear</w:t>
      </w:r>
    </w:p>
    <w:p w:rsidR="00736B88" w:rsidRDefault="00972DF7" w:rsidP="00972DF7">
      <w:pPr>
        <w:pStyle w:val="ListParagraph"/>
        <w:numPr>
          <w:ilvl w:val="0"/>
          <w:numId w:val="4"/>
        </w:numPr>
      </w:pPr>
      <w:r>
        <w:t>Pictorial question will have five option</w:t>
      </w:r>
    </w:p>
    <w:p w:rsidR="00972DF7" w:rsidRDefault="00972DF7" w:rsidP="00972DF7">
      <w:pPr>
        <w:pStyle w:val="ListParagraph"/>
        <w:ind w:left="1440"/>
      </w:pPr>
    </w:p>
    <w:p w:rsidR="006628EB" w:rsidRPr="00736B88" w:rsidRDefault="00736B88" w:rsidP="00972DF7">
      <w:pPr>
        <w:pStyle w:val="ListParagraph"/>
        <w:ind w:left="1440"/>
      </w:pPr>
      <w:r>
        <w:t>Prototype of Linked Questio</w:t>
      </w:r>
      <w:r w:rsidR="00972DF7">
        <w:t>n</w:t>
      </w:r>
    </w:p>
    <w:p w:rsidR="006628EB" w:rsidRDefault="006628EB" w:rsidP="00972DF7">
      <w:pPr>
        <w:rPr>
          <w:rFonts w:ascii="Calibri" w:eastAsia="Calibri" w:hAnsi="Calibri"/>
          <w:sz w:val="22"/>
          <w:szCs w:val="22"/>
          <w:lang w:val="en-IN"/>
        </w:rPr>
      </w:pPr>
    </w:p>
    <w:p w:rsidR="006628EB" w:rsidRDefault="006628EB" w:rsidP="00972DF7">
      <w:pPr>
        <w:rPr>
          <w:rFonts w:ascii="Calibri" w:eastAsia="Calibri" w:hAnsi="Calibri"/>
          <w:sz w:val="22"/>
          <w:szCs w:val="22"/>
          <w:lang w:val="en-IN"/>
        </w:rPr>
      </w:pPr>
    </w:p>
    <w:p w:rsidR="006628EB" w:rsidRDefault="006628EB" w:rsidP="00972DF7">
      <w:pPr>
        <w:rPr>
          <w:rFonts w:ascii="Calibri" w:eastAsia="Calibri" w:hAnsi="Calibri"/>
          <w:sz w:val="22"/>
          <w:szCs w:val="22"/>
          <w:lang w:val="en-IN"/>
        </w:rPr>
      </w:pPr>
    </w:p>
    <w:p w:rsidR="00972DF7" w:rsidRDefault="00972DF7" w:rsidP="00972DF7">
      <w:pPr>
        <w:rPr>
          <w:rFonts w:ascii="Calibri" w:eastAsia="Calibri" w:hAnsi="Calibri"/>
          <w:sz w:val="22"/>
          <w:szCs w:val="22"/>
          <w:lang w:val="en-IN"/>
        </w:rPr>
      </w:pPr>
    </w:p>
    <w:p w:rsidR="006628EB" w:rsidRDefault="006628EB" w:rsidP="006628EB">
      <w:pPr>
        <w:ind w:left="1800"/>
        <w:rPr>
          <w:rFonts w:ascii="Calibri" w:eastAsia="Calibri" w:hAnsi="Calibri"/>
          <w:sz w:val="22"/>
          <w:szCs w:val="22"/>
          <w:lang w:val="en-IN"/>
        </w:rPr>
      </w:pPr>
    </w:p>
    <w:p w:rsidR="006628EB" w:rsidRDefault="00972DF7" w:rsidP="006628EB">
      <w:pPr>
        <w:ind w:left="1800"/>
        <w:rPr>
          <w:rFonts w:ascii="Calibri" w:eastAsia="Calibri" w:hAnsi="Calibri"/>
          <w:sz w:val="22"/>
          <w:szCs w:val="22"/>
          <w:lang w:val="en-IN"/>
        </w:rPr>
      </w:pPr>
      <w:r>
        <w:rPr>
          <w:rFonts w:ascii="Calibri" w:eastAsia="Calibri" w:hAnsi="Calibri"/>
          <w:noProof/>
          <w:sz w:val="22"/>
          <w:szCs w:val="22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460952" wp14:editId="18E053F3">
                <wp:simplePos x="0" y="0"/>
                <wp:positionH relativeFrom="column">
                  <wp:posOffset>645617</wp:posOffset>
                </wp:positionH>
                <wp:positionV relativeFrom="paragraph">
                  <wp:posOffset>635</wp:posOffset>
                </wp:positionV>
                <wp:extent cx="6080125" cy="3147060"/>
                <wp:effectExtent l="0" t="0" r="15875" b="1524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0125" cy="3147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802" w:rsidRDefault="005B0802" w:rsidP="006628EB">
                            <w:pPr>
                              <w:pStyle w:val="ListParagraph"/>
                              <w:ind w:left="1440"/>
                            </w:pPr>
                            <w:r>
                              <w:t>(Question: This is some random question?</w:t>
                            </w:r>
                          </w:p>
                          <w:p w:rsidR="005B0802" w:rsidRDefault="005B0802" w:rsidP="005A254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Use option a</w:t>
                            </w:r>
                          </w:p>
                          <w:p w:rsidR="005B0802" w:rsidRDefault="005B0802" w:rsidP="005A254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Use option b</w:t>
                            </w:r>
                          </w:p>
                          <w:p w:rsidR="005B0802" w:rsidRDefault="005B0802" w:rsidP="006628EB">
                            <w:pPr>
                              <w:ind w:left="1800"/>
                            </w:pPr>
                            <w:r w:rsidRPr="006628EB">
                              <w:rPr>
                                <w:rFonts w:ascii="Calibri" w:eastAsia="Calibri" w:hAnsi="Calibri"/>
                                <w:sz w:val="22"/>
                                <w:szCs w:val="22"/>
                                <w:lang w:val="en-IN"/>
                              </w:rPr>
                              <w:t>If user click</w:t>
                            </w:r>
                            <w:r w:rsidR="00972DF7">
                              <w:rPr>
                                <w:rFonts w:ascii="Calibri" w:eastAsia="Calibri" w:hAnsi="Calibri"/>
                                <w:sz w:val="22"/>
                                <w:szCs w:val="22"/>
                                <w:lang w:val="en-IN"/>
                              </w:rPr>
                              <w:t xml:space="preserve">s </w:t>
                            </w:r>
                            <w:r w:rsidRPr="006628EB">
                              <w:rPr>
                                <w:rFonts w:ascii="Calibri" w:eastAsia="Calibri" w:hAnsi="Calibri"/>
                                <w:sz w:val="22"/>
                                <w:szCs w:val="22"/>
                                <w:lang w:val="en-IN"/>
                              </w:rPr>
                              <w:t xml:space="preserve">on option </w:t>
                            </w:r>
                            <w:r w:rsidRPr="00972DF7">
                              <w:rPr>
                                <w:rFonts w:ascii="Calibri" w:eastAsia="Calibri" w:hAnsi="Calibri"/>
                                <w:b/>
                                <w:sz w:val="22"/>
                                <w:szCs w:val="22"/>
                                <w:lang w:val="en-IN"/>
                              </w:rPr>
                              <w:t>a</w:t>
                            </w:r>
                            <w:r w:rsidR="00972DF7">
                              <w:rPr>
                                <w:rFonts w:ascii="Calibri" w:eastAsia="Calibri" w:hAnsi="Calibri"/>
                                <w:sz w:val="22"/>
                                <w:szCs w:val="22"/>
                                <w:lang w:val="en-IN"/>
                              </w:rPr>
                              <w:t xml:space="preserve"> then few more option will appear</w:t>
                            </w:r>
                            <w:r w:rsidRPr="006628EB">
                              <w:rPr>
                                <w:rFonts w:ascii="Calibri" w:eastAsia="Calibri" w:hAnsi="Calibri"/>
                                <w:sz w:val="22"/>
                                <w:szCs w:val="22"/>
                                <w:lang w:val="en-IN"/>
                              </w:rPr>
                              <w:t xml:space="preserve"> (Please note that in this case user will not be able to select option b ever</w:t>
                            </w:r>
                            <w:r>
                              <w:t>)</w:t>
                            </w:r>
                          </w:p>
                          <w:p w:rsidR="005B0802" w:rsidRDefault="005B0802" w:rsidP="006628EB">
                            <w:pPr>
                              <w:ind w:left="1800"/>
                            </w:pPr>
                          </w:p>
                          <w:p w:rsidR="005B0802" w:rsidRDefault="005B0802" w:rsidP="006628EB">
                            <w:pPr>
                              <w:ind w:left="1800"/>
                              <w:rPr>
                                <w:rFonts w:ascii="Calibri" w:eastAsia="Calibri" w:hAnsi="Calibri"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6628EB">
                              <w:rPr>
                                <w:rFonts w:ascii="Calibri" w:eastAsia="Calibri" w:hAnsi="Calibri"/>
                                <w:sz w:val="22"/>
                                <w:szCs w:val="22"/>
                                <w:lang w:val="en-IN"/>
                              </w:rPr>
                              <w:t>The option will look like below after clicking on option a</w:t>
                            </w:r>
                            <w:r>
                              <w:rPr>
                                <w:rFonts w:ascii="Calibri" w:eastAsia="Calibri" w:hAnsi="Calibri"/>
                                <w:sz w:val="22"/>
                                <w:szCs w:val="22"/>
                                <w:lang w:val="en-IN"/>
                              </w:rPr>
                              <w:t>.</w:t>
                            </w:r>
                          </w:p>
                          <w:p w:rsidR="005B0802" w:rsidRDefault="005B0802" w:rsidP="006628EB">
                            <w:pPr>
                              <w:ind w:left="1800"/>
                              <w:rPr>
                                <w:rFonts w:ascii="Calibri" w:eastAsia="Calibri" w:hAnsi="Calibri"/>
                                <w:sz w:val="22"/>
                                <w:szCs w:val="22"/>
                                <w:lang w:val="en-IN"/>
                              </w:rPr>
                            </w:pPr>
                          </w:p>
                          <w:p w:rsidR="005B0802" w:rsidRDefault="005B0802" w:rsidP="006628EB">
                            <w:pPr>
                              <w:pStyle w:val="ListParagraph"/>
                              <w:ind w:left="1440"/>
                            </w:pPr>
                            <w:r>
                              <w:t>Question: This is some random question?</w:t>
                            </w:r>
                          </w:p>
                          <w:p w:rsidR="005B0802" w:rsidRDefault="005B0802" w:rsidP="005A254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Use option a</w:t>
                            </w:r>
                          </w:p>
                          <w:p w:rsidR="005B0802" w:rsidRDefault="005B0802" w:rsidP="005A254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Why option a</w:t>
                            </w:r>
                          </w:p>
                          <w:p w:rsidR="005B0802" w:rsidRDefault="005B0802" w:rsidP="005A254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Why not b</w:t>
                            </w:r>
                          </w:p>
                          <w:p w:rsidR="005B0802" w:rsidRDefault="005B0802" w:rsidP="005A254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Because of c</w:t>
                            </w:r>
                          </w:p>
                          <w:p w:rsidR="005B0802" w:rsidRDefault="005B0802" w:rsidP="005A254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Use option b</w:t>
                            </w:r>
                          </w:p>
                          <w:p w:rsidR="005B0802" w:rsidRDefault="005B0802" w:rsidP="006628EB">
                            <w:pPr>
                              <w:ind w:left="1800"/>
                              <w:rPr>
                                <w:rFonts w:ascii="Calibri" w:eastAsia="Calibri" w:hAnsi="Calibri"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6628EB">
                              <w:rPr>
                                <w:rFonts w:ascii="Calibri" w:eastAsia="Calibri" w:hAnsi="Calibri"/>
                                <w:sz w:val="22"/>
                                <w:szCs w:val="22"/>
                                <w:lang w:val="en-IN"/>
                              </w:rPr>
                              <w:t>Now user will have to select any one of I/II/III.</w:t>
                            </w:r>
                          </w:p>
                          <w:p w:rsidR="005B0802" w:rsidRDefault="005B08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left:0;text-align:left;margin-left:50.85pt;margin-top:.05pt;width:478.75pt;height:247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" fillcolor="white [3201]" strokeweight=".5pt">
                <v:textbox>
                  <w:txbxContent>
                    <w:p w:rsidR="005B0802" w:rsidRDefault="005B0802" w:rsidP="006628EB">
                      <w:pPr>
                        <w:pStyle w:val="ListParagraph"/>
                        <w:ind w:left="1440"/>
                      </w:pPr>
                      <w:r>
                        <w:t>(Question: This is some random question?</w:t>
                      </w:r>
                    </w:p>
                    <w:p w:rsidR="005B0802" w:rsidRDefault="005B0802" w:rsidP="005A2546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Use option a</w:t>
                      </w:r>
                    </w:p>
                    <w:p w:rsidR="005B0802" w:rsidRDefault="005B0802" w:rsidP="005A2546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Use option b</w:t>
                      </w:r>
                    </w:p>
                    <w:p w:rsidR="005B0802" w:rsidRDefault="005B0802" w:rsidP="006628EB">
                      <w:pPr>
                        <w:ind w:left="1800"/>
                      </w:pPr>
                      <w:r w:rsidRPr="006628EB">
                        <w:rPr>
                          <w:rFonts w:ascii="Calibri" w:eastAsia="Calibri" w:hAnsi="Calibri"/>
                          <w:sz w:val="22"/>
                          <w:szCs w:val="22"/>
                          <w:lang w:val="en-IN"/>
                        </w:rPr>
                        <w:t>If user click</w:t>
                      </w:r>
                      <w:r w:rsidR="00972DF7">
                        <w:rPr>
                          <w:rFonts w:ascii="Calibri" w:eastAsia="Calibri" w:hAnsi="Calibri"/>
                          <w:sz w:val="22"/>
                          <w:szCs w:val="22"/>
                          <w:lang w:val="en-IN"/>
                        </w:rPr>
                        <w:t xml:space="preserve">s </w:t>
                      </w:r>
                      <w:r w:rsidRPr="006628EB">
                        <w:rPr>
                          <w:rFonts w:ascii="Calibri" w:eastAsia="Calibri" w:hAnsi="Calibri"/>
                          <w:sz w:val="22"/>
                          <w:szCs w:val="22"/>
                          <w:lang w:val="en-IN"/>
                        </w:rPr>
                        <w:t xml:space="preserve">on option </w:t>
                      </w:r>
                      <w:r w:rsidRPr="00972DF7">
                        <w:rPr>
                          <w:rFonts w:ascii="Calibri" w:eastAsia="Calibri" w:hAnsi="Calibri"/>
                          <w:b/>
                          <w:sz w:val="22"/>
                          <w:szCs w:val="22"/>
                          <w:lang w:val="en-IN"/>
                        </w:rPr>
                        <w:t>a</w:t>
                      </w:r>
                      <w:r w:rsidR="00972DF7">
                        <w:rPr>
                          <w:rFonts w:ascii="Calibri" w:eastAsia="Calibri" w:hAnsi="Calibri"/>
                          <w:sz w:val="22"/>
                          <w:szCs w:val="22"/>
                          <w:lang w:val="en-IN"/>
                        </w:rPr>
                        <w:t xml:space="preserve"> then few more option will appear</w:t>
                      </w:r>
                      <w:r w:rsidRPr="006628EB">
                        <w:rPr>
                          <w:rFonts w:ascii="Calibri" w:eastAsia="Calibri" w:hAnsi="Calibri"/>
                          <w:sz w:val="22"/>
                          <w:szCs w:val="22"/>
                          <w:lang w:val="en-IN"/>
                        </w:rPr>
                        <w:t xml:space="preserve"> (Please note that in this case user will not be able to select option b ever</w:t>
                      </w:r>
                      <w:r>
                        <w:t>)</w:t>
                      </w:r>
                    </w:p>
                    <w:p w:rsidR="005B0802" w:rsidRDefault="005B0802" w:rsidP="006628EB">
                      <w:pPr>
                        <w:ind w:left="1800"/>
                      </w:pPr>
                    </w:p>
                    <w:p w:rsidR="005B0802" w:rsidRDefault="005B0802" w:rsidP="006628EB">
                      <w:pPr>
                        <w:ind w:left="1800"/>
                        <w:rPr>
                          <w:rFonts w:ascii="Calibri" w:eastAsia="Calibri" w:hAnsi="Calibri"/>
                          <w:sz w:val="22"/>
                          <w:szCs w:val="22"/>
                          <w:lang w:val="en-IN"/>
                        </w:rPr>
                      </w:pPr>
                      <w:r w:rsidRPr="006628EB">
                        <w:rPr>
                          <w:rFonts w:ascii="Calibri" w:eastAsia="Calibri" w:hAnsi="Calibri"/>
                          <w:sz w:val="22"/>
                          <w:szCs w:val="22"/>
                          <w:lang w:val="en-IN"/>
                        </w:rPr>
                        <w:t>The option will look like below after clicking on option a</w:t>
                      </w:r>
                      <w:r>
                        <w:rPr>
                          <w:rFonts w:ascii="Calibri" w:eastAsia="Calibri" w:hAnsi="Calibri"/>
                          <w:sz w:val="22"/>
                          <w:szCs w:val="22"/>
                          <w:lang w:val="en-IN"/>
                        </w:rPr>
                        <w:t>.</w:t>
                      </w:r>
                    </w:p>
                    <w:p w:rsidR="005B0802" w:rsidRDefault="005B0802" w:rsidP="006628EB">
                      <w:pPr>
                        <w:ind w:left="1800"/>
                        <w:rPr>
                          <w:rFonts w:ascii="Calibri" w:eastAsia="Calibri" w:hAnsi="Calibri"/>
                          <w:sz w:val="22"/>
                          <w:szCs w:val="22"/>
                          <w:lang w:val="en-IN"/>
                        </w:rPr>
                      </w:pPr>
                    </w:p>
                    <w:p w:rsidR="005B0802" w:rsidRDefault="005B0802" w:rsidP="006628EB">
                      <w:pPr>
                        <w:pStyle w:val="ListParagraph"/>
                        <w:ind w:left="1440"/>
                      </w:pPr>
                      <w:r>
                        <w:t>Question: This is some random question?</w:t>
                      </w:r>
                    </w:p>
                    <w:p w:rsidR="005B0802" w:rsidRDefault="005B0802" w:rsidP="005A2546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Use option a</w:t>
                      </w:r>
                    </w:p>
                    <w:p w:rsidR="005B0802" w:rsidRDefault="005B0802" w:rsidP="005A2546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Why option a</w:t>
                      </w:r>
                    </w:p>
                    <w:p w:rsidR="005B0802" w:rsidRDefault="005B0802" w:rsidP="005A2546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Why not b</w:t>
                      </w:r>
                    </w:p>
                    <w:p w:rsidR="005B0802" w:rsidRDefault="005B0802" w:rsidP="005A2546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Because of c</w:t>
                      </w:r>
                    </w:p>
                    <w:p w:rsidR="005B0802" w:rsidRDefault="005B0802" w:rsidP="005A2546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Use option b</w:t>
                      </w:r>
                    </w:p>
                    <w:p w:rsidR="005B0802" w:rsidRDefault="005B0802" w:rsidP="006628EB">
                      <w:pPr>
                        <w:ind w:left="1800"/>
                        <w:rPr>
                          <w:rFonts w:ascii="Calibri" w:eastAsia="Calibri" w:hAnsi="Calibri"/>
                          <w:sz w:val="22"/>
                          <w:szCs w:val="22"/>
                          <w:lang w:val="en-IN"/>
                        </w:rPr>
                      </w:pPr>
                      <w:r w:rsidRPr="006628EB">
                        <w:rPr>
                          <w:rFonts w:ascii="Calibri" w:eastAsia="Calibri" w:hAnsi="Calibri"/>
                          <w:sz w:val="22"/>
                          <w:szCs w:val="22"/>
                          <w:lang w:val="en-IN"/>
                        </w:rPr>
                        <w:t>Now user will have to select any one of I/II/III.</w:t>
                      </w:r>
                    </w:p>
                    <w:p w:rsidR="005B0802" w:rsidRDefault="005B0802"/>
                  </w:txbxContent>
                </v:textbox>
              </v:shape>
            </w:pict>
          </mc:Fallback>
        </mc:AlternateContent>
      </w:r>
    </w:p>
    <w:p w:rsidR="006628EB" w:rsidRDefault="006628EB" w:rsidP="006628EB">
      <w:pPr>
        <w:ind w:left="1800"/>
        <w:rPr>
          <w:rFonts w:ascii="Calibri" w:eastAsia="Calibri" w:hAnsi="Calibri"/>
          <w:sz w:val="22"/>
          <w:szCs w:val="22"/>
          <w:lang w:val="en-IN"/>
        </w:rPr>
      </w:pPr>
    </w:p>
    <w:p w:rsidR="006628EB" w:rsidRDefault="006628EB" w:rsidP="006628EB">
      <w:pPr>
        <w:ind w:left="1800"/>
        <w:rPr>
          <w:rFonts w:ascii="Calibri" w:eastAsia="Calibri" w:hAnsi="Calibri"/>
          <w:sz w:val="22"/>
          <w:szCs w:val="22"/>
          <w:lang w:val="en-IN"/>
        </w:rPr>
      </w:pPr>
    </w:p>
    <w:p w:rsidR="006628EB" w:rsidRDefault="006628EB" w:rsidP="006628EB">
      <w:pPr>
        <w:ind w:left="1800"/>
        <w:rPr>
          <w:rFonts w:ascii="Calibri" w:eastAsia="Calibri" w:hAnsi="Calibri"/>
          <w:sz w:val="22"/>
          <w:szCs w:val="22"/>
          <w:lang w:val="en-IN"/>
        </w:rPr>
      </w:pPr>
    </w:p>
    <w:p w:rsidR="006628EB" w:rsidRDefault="006628EB" w:rsidP="006628EB">
      <w:pPr>
        <w:ind w:left="1800"/>
        <w:rPr>
          <w:rFonts w:ascii="Calibri" w:eastAsia="Calibri" w:hAnsi="Calibri"/>
          <w:sz w:val="22"/>
          <w:szCs w:val="22"/>
          <w:lang w:val="en-IN"/>
        </w:rPr>
      </w:pPr>
    </w:p>
    <w:p w:rsidR="006628EB" w:rsidRDefault="006628EB" w:rsidP="006628EB">
      <w:pPr>
        <w:ind w:left="1800"/>
        <w:rPr>
          <w:rFonts w:ascii="Calibri" w:eastAsia="Calibri" w:hAnsi="Calibri"/>
          <w:sz w:val="22"/>
          <w:szCs w:val="22"/>
          <w:lang w:val="en-IN"/>
        </w:rPr>
      </w:pPr>
    </w:p>
    <w:p w:rsidR="006628EB" w:rsidRDefault="006628EB" w:rsidP="006628EB">
      <w:pPr>
        <w:ind w:left="1800"/>
        <w:rPr>
          <w:rFonts w:ascii="Calibri" w:eastAsia="Calibri" w:hAnsi="Calibri"/>
          <w:sz w:val="22"/>
          <w:szCs w:val="22"/>
          <w:lang w:val="en-IN"/>
        </w:rPr>
      </w:pPr>
    </w:p>
    <w:p w:rsidR="006628EB" w:rsidRDefault="006628EB" w:rsidP="006628EB">
      <w:pPr>
        <w:ind w:left="1800"/>
        <w:rPr>
          <w:rFonts w:ascii="Calibri" w:eastAsia="Calibri" w:hAnsi="Calibri"/>
          <w:sz w:val="22"/>
          <w:szCs w:val="22"/>
          <w:lang w:val="en-IN"/>
        </w:rPr>
      </w:pPr>
    </w:p>
    <w:p w:rsidR="006628EB" w:rsidRDefault="006628EB" w:rsidP="006628EB">
      <w:pPr>
        <w:ind w:left="1800"/>
        <w:rPr>
          <w:rFonts w:ascii="Calibri" w:eastAsia="Calibri" w:hAnsi="Calibri"/>
          <w:sz w:val="22"/>
          <w:szCs w:val="22"/>
          <w:lang w:val="en-IN"/>
        </w:rPr>
      </w:pPr>
    </w:p>
    <w:p w:rsidR="006628EB" w:rsidRDefault="006628EB" w:rsidP="006628EB">
      <w:pPr>
        <w:ind w:left="1800"/>
        <w:rPr>
          <w:rFonts w:ascii="Calibri" w:eastAsia="Calibri" w:hAnsi="Calibri"/>
          <w:sz w:val="22"/>
          <w:szCs w:val="22"/>
          <w:lang w:val="en-IN"/>
        </w:rPr>
      </w:pPr>
    </w:p>
    <w:p w:rsidR="006628EB" w:rsidRDefault="006628EB" w:rsidP="006628EB">
      <w:pPr>
        <w:ind w:left="1800"/>
        <w:rPr>
          <w:rFonts w:ascii="Calibri" w:eastAsia="Calibri" w:hAnsi="Calibri"/>
          <w:sz w:val="22"/>
          <w:szCs w:val="22"/>
          <w:lang w:val="en-IN"/>
        </w:rPr>
      </w:pPr>
    </w:p>
    <w:p w:rsidR="00736B88" w:rsidRDefault="00736B88" w:rsidP="006628EB">
      <w:pPr>
        <w:ind w:left="1800"/>
        <w:rPr>
          <w:rFonts w:ascii="Calibri" w:eastAsia="Calibri" w:hAnsi="Calibri"/>
          <w:sz w:val="22"/>
          <w:szCs w:val="22"/>
          <w:lang w:val="en-IN"/>
        </w:rPr>
      </w:pPr>
    </w:p>
    <w:p w:rsidR="006628EB" w:rsidRDefault="006628EB" w:rsidP="00972DF7">
      <w:pPr>
        <w:rPr>
          <w:rFonts w:ascii="Calibri" w:eastAsia="Calibri" w:hAnsi="Calibri"/>
          <w:sz w:val="22"/>
          <w:szCs w:val="22"/>
          <w:lang w:val="en-IN"/>
        </w:rPr>
      </w:pPr>
    </w:p>
    <w:p w:rsidR="00972DF7" w:rsidRDefault="00972DF7" w:rsidP="00972DF7">
      <w:pPr>
        <w:rPr>
          <w:rFonts w:ascii="Calibri" w:eastAsia="Calibri" w:hAnsi="Calibri"/>
          <w:sz w:val="22"/>
          <w:szCs w:val="22"/>
          <w:lang w:val="en-IN"/>
        </w:rPr>
      </w:pPr>
    </w:p>
    <w:p w:rsidR="00972DF7" w:rsidRDefault="00972DF7" w:rsidP="00972DF7">
      <w:pPr>
        <w:rPr>
          <w:rFonts w:ascii="Calibri" w:eastAsia="Calibri" w:hAnsi="Calibri"/>
          <w:sz w:val="22"/>
          <w:szCs w:val="22"/>
          <w:lang w:val="en-IN"/>
        </w:rPr>
      </w:pPr>
    </w:p>
    <w:p w:rsidR="00972DF7" w:rsidRDefault="00972DF7" w:rsidP="00972DF7">
      <w:pPr>
        <w:rPr>
          <w:rFonts w:ascii="Calibri" w:eastAsia="Calibri" w:hAnsi="Calibri"/>
          <w:sz w:val="22"/>
          <w:szCs w:val="22"/>
          <w:lang w:val="en-IN"/>
        </w:rPr>
      </w:pPr>
    </w:p>
    <w:p w:rsidR="00012471" w:rsidRDefault="00012471" w:rsidP="00972DF7">
      <w:pPr>
        <w:rPr>
          <w:rFonts w:ascii="Calibri" w:eastAsia="Calibri" w:hAnsi="Calibri"/>
          <w:sz w:val="22"/>
          <w:szCs w:val="22"/>
          <w:lang w:val="en-IN"/>
        </w:rPr>
      </w:pPr>
    </w:p>
    <w:p w:rsidR="00012471" w:rsidRDefault="00012471" w:rsidP="00972DF7">
      <w:pPr>
        <w:rPr>
          <w:rFonts w:ascii="Calibri" w:eastAsia="Calibri" w:hAnsi="Calibri"/>
          <w:sz w:val="22"/>
          <w:szCs w:val="22"/>
          <w:lang w:val="en-IN"/>
        </w:rPr>
      </w:pPr>
    </w:p>
    <w:p w:rsidR="00972DF7" w:rsidRDefault="00972DF7" w:rsidP="00972DF7">
      <w:pPr>
        <w:rPr>
          <w:rFonts w:ascii="Calibri" w:eastAsia="Calibri" w:hAnsi="Calibri"/>
          <w:sz w:val="22"/>
          <w:szCs w:val="22"/>
          <w:lang w:val="en-IN"/>
        </w:rPr>
      </w:pPr>
    </w:p>
    <w:p w:rsidR="006628EB" w:rsidRDefault="006628EB" w:rsidP="005A2546">
      <w:pPr>
        <w:pStyle w:val="ListParagraph"/>
        <w:numPr>
          <w:ilvl w:val="0"/>
          <w:numId w:val="4"/>
        </w:numPr>
      </w:pPr>
      <w:r>
        <w:t xml:space="preserve">The questions are of five category- 1)Integrity 2)Intention to pay 3)Risk Taking 4)Business </w:t>
      </w:r>
      <w:r w:rsidR="001B48BF">
        <w:t>Acumen</w:t>
      </w:r>
      <w:r>
        <w:t xml:space="preserve"> 5)Problem Solving</w:t>
      </w:r>
    </w:p>
    <w:p w:rsidR="006628EB" w:rsidRDefault="006628EB" w:rsidP="005A2546">
      <w:pPr>
        <w:pStyle w:val="ListParagraph"/>
        <w:numPr>
          <w:ilvl w:val="0"/>
          <w:numId w:val="4"/>
        </w:numPr>
      </w:pPr>
      <w:r>
        <w:t>Each category will have 9 questions</w:t>
      </w:r>
    </w:p>
    <w:p w:rsidR="006628EB" w:rsidRDefault="007179F2" w:rsidP="005A2546">
      <w:pPr>
        <w:pStyle w:val="ListParagraph"/>
        <w:numPr>
          <w:ilvl w:val="0"/>
          <w:numId w:val="4"/>
        </w:numPr>
      </w:pPr>
      <w:r>
        <w:t xml:space="preserve">Within each category, there will be </w:t>
      </w:r>
      <w:r w:rsidR="006628EB">
        <w:t xml:space="preserve">3 questions </w:t>
      </w:r>
      <w:r>
        <w:t xml:space="preserve">each </w:t>
      </w:r>
      <w:r w:rsidR="006628EB">
        <w:t>of high,</w:t>
      </w:r>
      <w:r w:rsidR="001B48BF">
        <w:t xml:space="preserve"> </w:t>
      </w:r>
      <w:r w:rsidR="006628EB">
        <w:t>med</w:t>
      </w:r>
      <w:r w:rsidR="001B48BF">
        <w:t>ium and low difficulty level</w:t>
      </w:r>
    </w:p>
    <w:p w:rsidR="001B48BF" w:rsidRDefault="001B48BF" w:rsidP="005A2546">
      <w:pPr>
        <w:pStyle w:val="ListParagraph"/>
        <w:numPr>
          <w:ilvl w:val="0"/>
          <w:numId w:val="4"/>
        </w:numPr>
      </w:pPr>
      <w:r>
        <w:t xml:space="preserve">Each question will have score in between 0 to 1. Scores can be 0, 0.25, 0.5, 0.75, </w:t>
      </w:r>
      <w:proofErr w:type="gramStart"/>
      <w:r>
        <w:t>1</w:t>
      </w:r>
      <w:proofErr w:type="gramEnd"/>
      <w:r>
        <w:t>.</w:t>
      </w:r>
    </w:p>
    <w:p w:rsidR="001B48BF" w:rsidRDefault="001B48BF" w:rsidP="005A2546">
      <w:pPr>
        <w:pStyle w:val="ListParagraph"/>
        <w:numPr>
          <w:ilvl w:val="0"/>
          <w:numId w:val="4"/>
        </w:numPr>
      </w:pPr>
      <w:r>
        <w:t xml:space="preserve">If </w:t>
      </w:r>
      <w:r w:rsidR="007179F2">
        <w:t xml:space="preserve">option selected for </w:t>
      </w:r>
      <w:r>
        <w:t xml:space="preserve">15 </w:t>
      </w:r>
      <w:r w:rsidR="007179F2">
        <w:t xml:space="preserve">consecutive questions </w:t>
      </w:r>
      <w:r>
        <w:t xml:space="preserve"> are same then indicate pattern error</w:t>
      </w:r>
    </w:p>
    <w:p w:rsidR="001B48BF" w:rsidRDefault="001B48BF" w:rsidP="005A2546">
      <w:pPr>
        <w:pStyle w:val="ListParagraph"/>
        <w:numPr>
          <w:ilvl w:val="0"/>
          <w:numId w:val="4"/>
        </w:numPr>
      </w:pPr>
      <w:r>
        <w:t>AT LEAST 3 paired question should be included in test</w:t>
      </w:r>
    </w:p>
    <w:p w:rsidR="001B48BF" w:rsidRDefault="001B48BF" w:rsidP="005A2546">
      <w:pPr>
        <w:pStyle w:val="ListParagraph"/>
        <w:numPr>
          <w:ilvl w:val="0"/>
          <w:numId w:val="4"/>
        </w:numPr>
      </w:pPr>
      <w:r>
        <w:t>AT LEAST 2 linked question should be included in test</w:t>
      </w:r>
    </w:p>
    <w:p w:rsidR="001B48BF" w:rsidRDefault="001B48BF" w:rsidP="005A2546">
      <w:pPr>
        <w:pStyle w:val="ListParagraph"/>
        <w:numPr>
          <w:ilvl w:val="0"/>
          <w:numId w:val="4"/>
        </w:numPr>
      </w:pPr>
      <w:r>
        <w:t>AT LEAST 5 pictorial question should be included in test</w:t>
      </w:r>
    </w:p>
    <w:p w:rsidR="001B48BF" w:rsidRDefault="001B48BF" w:rsidP="005A2546">
      <w:pPr>
        <w:pStyle w:val="ListParagraph"/>
        <w:numPr>
          <w:ilvl w:val="0"/>
          <w:numId w:val="4"/>
        </w:numPr>
      </w:pPr>
      <w:r>
        <w:t>Jumble all the questions and options each time</w:t>
      </w:r>
    </w:p>
    <w:p w:rsidR="001B48BF" w:rsidRDefault="001B48BF" w:rsidP="005A2546">
      <w:pPr>
        <w:pStyle w:val="ListParagraph"/>
        <w:numPr>
          <w:ilvl w:val="0"/>
          <w:numId w:val="4"/>
        </w:numPr>
      </w:pPr>
      <w:r>
        <w:t>All the options for particular question are assigned with score. Based on this, score will be calculated</w:t>
      </w:r>
    </w:p>
    <w:p w:rsidR="001B48BF" w:rsidRDefault="001B48BF" w:rsidP="005A2546">
      <w:pPr>
        <w:pStyle w:val="ListParagraph"/>
        <w:numPr>
          <w:ilvl w:val="0"/>
          <w:numId w:val="4"/>
        </w:numPr>
      </w:pPr>
      <w:r>
        <w:t xml:space="preserve">The user can pause the test </w:t>
      </w:r>
      <w:r w:rsidR="007179F2">
        <w:t>ONCE for a maximum of</w:t>
      </w:r>
      <w:r>
        <w:t xml:space="preserve"> 5 minutes(Make it configurable)</w:t>
      </w:r>
    </w:p>
    <w:p w:rsidR="001B48BF" w:rsidRDefault="001B48BF" w:rsidP="005A2546">
      <w:pPr>
        <w:pStyle w:val="ListParagraph"/>
        <w:numPr>
          <w:ilvl w:val="0"/>
          <w:numId w:val="4"/>
        </w:numPr>
      </w:pPr>
      <w:r>
        <w:t>The total time for test is 20 minutes(Should be configurable)</w:t>
      </w:r>
    </w:p>
    <w:p w:rsidR="001B48BF" w:rsidRDefault="001B48BF" w:rsidP="005A2546">
      <w:pPr>
        <w:pStyle w:val="ListParagraph"/>
        <w:numPr>
          <w:ilvl w:val="0"/>
          <w:numId w:val="4"/>
        </w:numPr>
      </w:pPr>
      <w:r>
        <w:t>In case pictorial question is also a linked question then consider the question as pictorial only.</w:t>
      </w:r>
    </w:p>
    <w:p w:rsidR="001B48BF" w:rsidRDefault="001B48BF" w:rsidP="007179F2">
      <w:pPr>
        <w:pStyle w:val="ListParagraph"/>
        <w:numPr>
          <w:ilvl w:val="0"/>
          <w:numId w:val="4"/>
        </w:numPr>
      </w:pPr>
      <w:r>
        <w:t>At the end of the test, all the answers should be sent together</w:t>
      </w:r>
      <w:r w:rsidR="00F06E5B">
        <w:t>. T</w:t>
      </w:r>
      <w:r>
        <w:t>he case</w:t>
      </w:r>
      <w:r w:rsidR="007179F2">
        <w:t xml:space="preserve"> can be</w:t>
      </w:r>
      <w:r>
        <w:t xml:space="preserve"> sent to application review.</w:t>
      </w:r>
    </w:p>
    <w:p w:rsidR="006628EB" w:rsidRPr="001B48BF" w:rsidRDefault="001B48BF" w:rsidP="005A2546">
      <w:pPr>
        <w:pStyle w:val="ListParagraph"/>
        <w:numPr>
          <w:ilvl w:val="0"/>
          <w:numId w:val="4"/>
        </w:numPr>
      </w:pPr>
      <w:r>
        <w:t>Psychometric test can be taken at any point of time during application stage</w:t>
      </w:r>
      <w:r w:rsidR="00F06E5B">
        <w:t>.</w:t>
      </w:r>
      <w:bookmarkStart w:id="23" w:name="_GoBack"/>
      <w:bookmarkEnd w:id="23"/>
    </w:p>
    <w:p w:rsidR="006628EB" w:rsidRPr="006628EB" w:rsidRDefault="006628EB" w:rsidP="006628EB">
      <w:pPr>
        <w:ind w:left="1800"/>
        <w:rPr>
          <w:rFonts w:ascii="Calibri" w:eastAsia="Calibri" w:hAnsi="Calibri"/>
          <w:sz w:val="22"/>
          <w:szCs w:val="22"/>
          <w:lang w:val="en-IN"/>
        </w:rPr>
      </w:pPr>
    </w:p>
    <w:p w:rsidR="00B42412" w:rsidRPr="00C8540F" w:rsidRDefault="00B42412" w:rsidP="005A2546">
      <w:pPr>
        <w:pStyle w:val="Heading2"/>
        <w:keepNext w:val="0"/>
        <w:keepLines w:val="0"/>
        <w:numPr>
          <w:ilvl w:val="1"/>
          <w:numId w:val="1"/>
        </w:numPr>
        <w:spacing w:line="271" w:lineRule="auto"/>
        <w:rPr>
          <w:rFonts w:ascii="Times New Roman" w:hAnsi="Times New Roman" w:cs="Times New Roman"/>
          <w:b w:val="0"/>
          <w:bCs w:val="0"/>
          <w:smallCaps/>
          <w:color w:val="auto"/>
          <w:sz w:val="28"/>
          <w:szCs w:val="28"/>
        </w:rPr>
      </w:pPr>
      <w:bookmarkStart w:id="24" w:name="_Toc465848995"/>
      <w:r w:rsidRPr="00C8540F">
        <w:rPr>
          <w:rFonts w:ascii="Times New Roman" w:hAnsi="Times New Roman" w:cs="Times New Roman"/>
          <w:b w:val="0"/>
          <w:bCs w:val="0"/>
          <w:smallCaps/>
          <w:color w:val="auto"/>
          <w:sz w:val="28"/>
          <w:szCs w:val="28"/>
        </w:rPr>
        <w:t>Uploads</w:t>
      </w:r>
      <w:bookmarkEnd w:id="24"/>
    </w:p>
    <w:p w:rsidR="00090202" w:rsidRPr="00C8540F" w:rsidRDefault="00090202" w:rsidP="00090202">
      <w:pPr>
        <w:ind w:left="1080"/>
      </w:pPr>
      <w:r w:rsidRPr="00C8540F">
        <w:t>-NA-</w:t>
      </w:r>
    </w:p>
    <w:p w:rsidR="00090202" w:rsidRPr="00C8540F" w:rsidRDefault="00B42412" w:rsidP="005A2546">
      <w:pPr>
        <w:pStyle w:val="Heading2"/>
        <w:keepNext w:val="0"/>
        <w:keepLines w:val="0"/>
        <w:numPr>
          <w:ilvl w:val="1"/>
          <w:numId w:val="1"/>
        </w:numPr>
        <w:spacing w:line="271" w:lineRule="auto"/>
        <w:rPr>
          <w:rFonts w:ascii="Times New Roman" w:hAnsi="Times New Roman" w:cs="Times New Roman"/>
          <w:b w:val="0"/>
          <w:bCs w:val="0"/>
          <w:smallCaps/>
          <w:color w:val="auto"/>
          <w:sz w:val="28"/>
          <w:szCs w:val="28"/>
        </w:rPr>
      </w:pPr>
      <w:bookmarkStart w:id="25" w:name="_Toc465848996"/>
      <w:r w:rsidRPr="00C8540F">
        <w:rPr>
          <w:rFonts w:ascii="Times New Roman" w:hAnsi="Times New Roman" w:cs="Times New Roman"/>
          <w:b w:val="0"/>
          <w:bCs w:val="0"/>
          <w:smallCaps/>
          <w:color w:val="auto"/>
          <w:sz w:val="28"/>
          <w:szCs w:val="28"/>
        </w:rPr>
        <w:t>Downloads</w:t>
      </w:r>
      <w:bookmarkEnd w:id="25"/>
    </w:p>
    <w:p w:rsidR="004A65D9" w:rsidRPr="00C8540F" w:rsidRDefault="00090202" w:rsidP="00741D91">
      <w:pPr>
        <w:ind w:left="1080"/>
      </w:pPr>
      <w:r w:rsidRPr="00C8540F">
        <w:t>-NA-</w:t>
      </w:r>
    </w:p>
    <w:p w:rsidR="00B42412" w:rsidRPr="00C8540F" w:rsidRDefault="00B42412" w:rsidP="005A2546">
      <w:pPr>
        <w:pStyle w:val="Heading2"/>
        <w:keepNext w:val="0"/>
        <w:keepLines w:val="0"/>
        <w:numPr>
          <w:ilvl w:val="1"/>
          <w:numId w:val="1"/>
        </w:numPr>
        <w:spacing w:line="271" w:lineRule="auto"/>
        <w:rPr>
          <w:rFonts w:ascii="Times New Roman" w:hAnsi="Times New Roman" w:cs="Times New Roman"/>
          <w:b w:val="0"/>
          <w:bCs w:val="0"/>
          <w:smallCaps/>
          <w:color w:val="auto"/>
          <w:sz w:val="28"/>
          <w:szCs w:val="28"/>
        </w:rPr>
      </w:pPr>
      <w:bookmarkStart w:id="26" w:name="_Toc465848997"/>
      <w:r w:rsidRPr="00C8540F">
        <w:rPr>
          <w:rFonts w:ascii="Times New Roman" w:hAnsi="Times New Roman" w:cs="Times New Roman"/>
          <w:b w:val="0"/>
          <w:bCs w:val="0"/>
          <w:smallCaps/>
          <w:color w:val="auto"/>
          <w:sz w:val="28"/>
          <w:szCs w:val="28"/>
        </w:rPr>
        <w:t>Reports</w:t>
      </w:r>
      <w:bookmarkEnd w:id="26"/>
    </w:p>
    <w:p w:rsidR="002E3D37" w:rsidRPr="00C8540F" w:rsidRDefault="002E3D37" w:rsidP="002E3D37">
      <w:pPr>
        <w:pStyle w:val="ListParagraph"/>
        <w:ind w:firstLine="360"/>
        <w:rPr>
          <w:rFonts w:ascii="Times New Roman" w:hAnsi="Times New Roman"/>
        </w:rPr>
      </w:pPr>
      <w:r w:rsidRPr="00C8540F">
        <w:rPr>
          <w:rFonts w:ascii="Times New Roman" w:hAnsi="Times New Roman"/>
        </w:rPr>
        <w:t>-NA-</w:t>
      </w:r>
    </w:p>
    <w:p w:rsidR="00677A12" w:rsidRPr="00C8540F" w:rsidRDefault="00677A12" w:rsidP="004A65D9">
      <w:pPr>
        <w:pStyle w:val="Header"/>
        <w:tabs>
          <w:tab w:val="clear" w:pos="4320"/>
          <w:tab w:val="clear" w:pos="8640"/>
        </w:tabs>
        <w:rPr>
          <w:rFonts w:eastAsia="Calibri"/>
          <w:sz w:val="28"/>
          <w:szCs w:val="28"/>
          <w:lang w:val="en-IN"/>
        </w:rPr>
      </w:pPr>
    </w:p>
    <w:sectPr w:rsidR="00677A12" w:rsidRPr="00C8540F" w:rsidSect="00D414D2">
      <w:pgSz w:w="11899" w:h="16838"/>
      <w:pgMar w:top="720" w:right="568" w:bottom="720" w:left="720" w:header="156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6869" w:rsidRDefault="00786869">
      <w:r>
        <w:separator/>
      </w:r>
    </w:p>
  </w:endnote>
  <w:endnote w:type="continuationSeparator" w:id="0">
    <w:p w:rsidR="00786869" w:rsidRDefault="00786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55482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B0802" w:rsidRDefault="005B080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6E5B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5B0802" w:rsidRPr="004E49BF" w:rsidRDefault="005B0802" w:rsidP="0037061C">
    <w:pPr>
      <w:pStyle w:val="Footer"/>
      <w:tabs>
        <w:tab w:val="clear" w:pos="4320"/>
        <w:tab w:val="clear" w:pos="8640"/>
        <w:tab w:val="left" w:pos="3383"/>
      </w:tabs>
      <w:rPr>
        <w:rFonts w:ascii="Britannic Bold" w:hAnsi="Britannic Bold"/>
        <w:color w:val="4F515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6869" w:rsidRDefault="00786869">
      <w:r>
        <w:separator/>
      </w:r>
    </w:p>
  </w:footnote>
  <w:footnote w:type="continuationSeparator" w:id="0">
    <w:p w:rsidR="00786869" w:rsidRDefault="007868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802" w:rsidRDefault="005B0802" w:rsidP="0037061C">
    <w:pPr>
      <w:pStyle w:val="Header"/>
      <w:ind w:hanging="567"/>
    </w:pPr>
    <w:r>
      <w:rPr>
        <w:noProof/>
        <w:lang w:val="en-GB" w:eastAsia="en-GB"/>
      </w:rPr>
      <w:drawing>
        <wp:anchor distT="0" distB="0" distL="114300" distR="114300" simplePos="0" relativeHeight="251661312" behindDoc="1" locked="0" layoutInCell="1" allowOverlap="1" wp14:anchorId="7A944ECC" wp14:editId="269FDE7F">
          <wp:simplePos x="0" y="0"/>
          <wp:positionH relativeFrom="column">
            <wp:posOffset>-342900</wp:posOffset>
          </wp:positionH>
          <wp:positionV relativeFrom="paragraph">
            <wp:posOffset>-716280</wp:posOffset>
          </wp:positionV>
          <wp:extent cx="1612900" cy="736600"/>
          <wp:effectExtent l="0" t="0" r="0" b="0"/>
          <wp:wrapNone/>
          <wp:docPr id="11" name="Picture 11" descr="Rural fina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Rural fina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2900" cy="736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2787AD" wp14:editId="2D8CD403">
              <wp:simplePos x="0" y="0"/>
              <wp:positionH relativeFrom="column">
                <wp:posOffset>1343660</wp:posOffset>
              </wp:positionH>
              <wp:positionV relativeFrom="paragraph">
                <wp:posOffset>-14605</wp:posOffset>
              </wp:positionV>
              <wp:extent cx="5400040" cy="17780"/>
              <wp:effectExtent l="0" t="0" r="0" b="1270"/>
              <wp:wrapNone/>
              <wp:docPr id="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0040" cy="17780"/>
                      </a:xfrm>
                      <a:prstGeom prst="rect">
                        <a:avLst/>
                      </a:prstGeom>
                      <a:solidFill>
                        <a:srgbClr val="4F5150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105.8pt;margin-top:-1.15pt;width:425.2pt;height: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" fillcolor="#4f5150" stroked="f" strokecolor="#4a7ebb" strokeweight="1.5pt">
              <v:shadow opacity="22938f" offset="0"/>
              <v:textbox inset=",7.2pt,,7.2p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1153C"/>
    <w:multiLevelType w:val="hybridMultilevel"/>
    <w:tmpl w:val="9A621620"/>
    <w:lvl w:ilvl="0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">
    <w:nsid w:val="228E4DC2"/>
    <w:multiLevelType w:val="hybridMultilevel"/>
    <w:tmpl w:val="B33C801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9572E17"/>
    <w:multiLevelType w:val="hybridMultilevel"/>
    <w:tmpl w:val="19AC4FC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F226611"/>
    <w:multiLevelType w:val="multilevel"/>
    <w:tmpl w:val="C19402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339B0497"/>
    <w:multiLevelType w:val="hybridMultilevel"/>
    <w:tmpl w:val="7CB8432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A8C4231"/>
    <w:multiLevelType w:val="hybridMultilevel"/>
    <w:tmpl w:val="CDBA0A0A"/>
    <w:lvl w:ilvl="0" w:tplc="5204F488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3D7336A0"/>
    <w:multiLevelType w:val="hybridMultilevel"/>
    <w:tmpl w:val="A04E56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5A6FD2"/>
    <w:multiLevelType w:val="hybridMultilevel"/>
    <w:tmpl w:val="CDBA0A0A"/>
    <w:lvl w:ilvl="0" w:tplc="5204F488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58D05C3D"/>
    <w:multiLevelType w:val="hybridMultilevel"/>
    <w:tmpl w:val="A9500F0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F1F5833"/>
    <w:multiLevelType w:val="hybridMultilevel"/>
    <w:tmpl w:val="1B9EFA80"/>
    <w:lvl w:ilvl="0" w:tplc="DCD8DEF0">
      <w:start w:val="1"/>
      <w:numFmt w:val="upperRoman"/>
      <w:lvlText w:val="%1."/>
      <w:lvlJc w:val="left"/>
      <w:pPr>
        <w:ind w:left="36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 w:tentative="1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9"/>
  </w:num>
  <w:num w:numId="9">
    <w:abstractNumId w:val="8"/>
  </w:num>
  <w:num w:numId="10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154"/>
    <w:rsid w:val="00012471"/>
    <w:rsid w:val="00023CC3"/>
    <w:rsid w:val="00032E64"/>
    <w:rsid w:val="00082537"/>
    <w:rsid w:val="00090202"/>
    <w:rsid w:val="000B2BA5"/>
    <w:rsid w:val="000B5C2D"/>
    <w:rsid w:val="000C13F9"/>
    <w:rsid w:val="000E19AD"/>
    <w:rsid w:val="000E55C9"/>
    <w:rsid w:val="000F097A"/>
    <w:rsid w:val="000F410E"/>
    <w:rsid w:val="000F78E5"/>
    <w:rsid w:val="00100EAD"/>
    <w:rsid w:val="001013E2"/>
    <w:rsid w:val="00112852"/>
    <w:rsid w:val="00116762"/>
    <w:rsid w:val="001369A1"/>
    <w:rsid w:val="00160410"/>
    <w:rsid w:val="00161966"/>
    <w:rsid w:val="001712C8"/>
    <w:rsid w:val="001879F2"/>
    <w:rsid w:val="001901C1"/>
    <w:rsid w:val="001A3DD3"/>
    <w:rsid w:val="001B48BF"/>
    <w:rsid w:val="001C3668"/>
    <w:rsid w:val="001E6877"/>
    <w:rsid w:val="001E7FE2"/>
    <w:rsid w:val="0020538F"/>
    <w:rsid w:val="00213B79"/>
    <w:rsid w:val="00222F8F"/>
    <w:rsid w:val="00236920"/>
    <w:rsid w:val="00237B56"/>
    <w:rsid w:val="00246B38"/>
    <w:rsid w:val="002523C6"/>
    <w:rsid w:val="00253E6F"/>
    <w:rsid w:val="00265C7F"/>
    <w:rsid w:val="0027001E"/>
    <w:rsid w:val="002712E0"/>
    <w:rsid w:val="002A0F46"/>
    <w:rsid w:val="002A1A41"/>
    <w:rsid w:val="002A261B"/>
    <w:rsid w:val="002A7E10"/>
    <w:rsid w:val="002B2E57"/>
    <w:rsid w:val="002B37F7"/>
    <w:rsid w:val="002C18C3"/>
    <w:rsid w:val="002C2ABC"/>
    <w:rsid w:val="002C5CC8"/>
    <w:rsid w:val="002D53AA"/>
    <w:rsid w:val="002E3D37"/>
    <w:rsid w:val="002E52C8"/>
    <w:rsid w:val="002F60D9"/>
    <w:rsid w:val="003014A3"/>
    <w:rsid w:val="00306D88"/>
    <w:rsid w:val="00324BD7"/>
    <w:rsid w:val="003256A2"/>
    <w:rsid w:val="003257A4"/>
    <w:rsid w:val="003405E7"/>
    <w:rsid w:val="0034067B"/>
    <w:rsid w:val="00340980"/>
    <w:rsid w:val="003422AF"/>
    <w:rsid w:val="00355DC2"/>
    <w:rsid w:val="0037061C"/>
    <w:rsid w:val="00370D30"/>
    <w:rsid w:val="00374AB1"/>
    <w:rsid w:val="00377F6E"/>
    <w:rsid w:val="003A5B95"/>
    <w:rsid w:val="003B5665"/>
    <w:rsid w:val="003B6DFB"/>
    <w:rsid w:val="003D2EF3"/>
    <w:rsid w:val="003D4E74"/>
    <w:rsid w:val="003D530E"/>
    <w:rsid w:val="003D7909"/>
    <w:rsid w:val="004009AD"/>
    <w:rsid w:val="00405D2E"/>
    <w:rsid w:val="004061F7"/>
    <w:rsid w:val="00406526"/>
    <w:rsid w:val="00410047"/>
    <w:rsid w:val="00410927"/>
    <w:rsid w:val="004113D3"/>
    <w:rsid w:val="00431FFE"/>
    <w:rsid w:val="00434C10"/>
    <w:rsid w:val="00445D65"/>
    <w:rsid w:val="00451E34"/>
    <w:rsid w:val="004520A8"/>
    <w:rsid w:val="004525DF"/>
    <w:rsid w:val="0047703A"/>
    <w:rsid w:val="0049186D"/>
    <w:rsid w:val="00493EB9"/>
    <w:rsid w:val="00495E17"/>
    <w:rsid w:val="004A65D9"/>
    <w:rsid w:val="004C265B"/>
    <w:rsid w:val="004C2B0F"/>
    <w:rsid w:val="004D4640"/>
    <w:rsid w:val="004D5419"/>
    <w:rsid w:val="00506974"/>
    <w:rsid w:val="0051397D"/>
    <w:rsid w:val="005163FC"/>
    <w:rsid w:val="00517E18"/>
    <w:rsid w:val="005239EC"/>
    <w:rsid w:val="00525496"/>
    <w:rsid w:val="005366F3"/>
    <w:rsid w:val="00536E3C"/>
    <w:rsid w:val="00536F4C"/>
    <w:rsid w:val="00537276"/>
    <w:rsid w:val="005372CE"/>
    <w:rsid w:val="0054313B"/>
    <w:rsid w:val="00546B9B"/>
    <w:rsid w:val="00546CA3"/>
    <w:rsid w:val="00550A20"/>
    <w:rsid w:val="0055603C"/>
    <w:rsid w:val="00562FC9"/>
    <w:rsid w:val="00564EE0"/>
    <w:rsid w:val="00565078"/>
    <w:rsid w:val="0057119A"/>
    <w:rsid w:val="00571EAD"/>
    <w:rsid w:val="00572826"/>
    <w:rsid w:val="0057440C"/>
    <w:rsid w:val="005823AF"/>
    <w:rsid w:val="005856F5"/>
    <w:rsid w:val="005925B8"/>
    <w:rsid w:val="00595233"/>
    <w:rsid w:val="005A1F4B"/>
    <w:rsid w:val="005A2546"/>
    <w:rsid w:val="005B0802"/>
    <w:rsid w:val="005B1F89"/>
    <w:rsid w:val="005D2FA6"/>
    <w:rsid w:val="005D3FC5"/>
    <w:rsid w:val="005E16A6"/>
    <w:rsid w:val="005E2107"/>
    <w:rsid w:val="005E72A8"/>
    <w:rsid w:val="005E7E1A"/>
    <w:rsid w:val="005F1AAC"/>
    <w:rsid w:val="00602154"/>
    <w:rsid w:val="00610753"/>
    <w:rsid w:val="00641168"/>
    <w:rsid w:val="00645805"/>
    <w:rsid w:val="0065496F"/>
    <w:rsid w:val="00656DB2"/>
    <w:rsid w:val="006608A4"/>
    <w:rsid w:val="006628EB"/>
    <w:rsid w:val="00662D95"/>
    <w:rsid w:val="00677A12"/>
    <w:rsid w:val="00690645"/>
    <w:rsid w:val="006A414E"/>
    <w:rsid w:val="006A5795"/>
    <w:rsid w:val="006C22FD"/>
    <w:rsid w:val="006C2693"/>
    <w:rsid w:val="006D648F"/>
    <w:rsid w:val="006F5E47"/>
    <w:rsid w:val="007179F2"/>
    <w:rsid w:val="007349D1"/>
    <w:rsid w:val="00736B88"/>
    <w:rsid w:val="00741D91"/>
    <w:rsid w:val="007516D7"/>
    <w:rsid w:val="00777E05"/>
    <w:rsid w:val="00786869"/>
    <w:rsid w:val="00786B50"/>
    <w:rsid w:val="00787DDD"/>
    <w:rsid w:val="007A11B8"/>
    <w:rsid w:val="007A1E25"/>
    <w:rsid w:val="007A6F51"/>
    <w:rsid w:val="007B11F5"/>
    <w:rsid w:val="007B37C0"/>
    <w:rsid w:val="007C2423"/>
    <w:rsid w:val="007C3479"/>
    <w:rsid w:val="007D0349"/>
    <w:rsid w:val="007D14D8"/>
    <w:rsid w:val="007D53F7"/>
    <w:rsid w:val="007D5B15"/>
    <w:rsid w:val="007E768B"/>
    <w:rsid w:val="008339DB"/>
    <w:rsid w:val="00840BBA"/>
    <w:rsid w:val="0084223C"/>
    <w:rsid w:val="0084566F"/>
    <w:rsid w:val="008632D6"/>
    <w:rsid w:val="00866D3C"/>
    <w:rsid w:val="00867B90"/>
    <w:rsid w:val="0087788E"/>
    <w:rsid w:val="00893AB0"/>
    <w:rsid w:val="00894426"/>
    <w:rsid w:val="00894979"/>
    <w:rsid w:val="008A170E"/>
    <w:rsid w:val="008C3AB0"/>
    <w:rsid w:val="008C4750"/>
    <w:rsid w:val="008C52CC"/>
    <w:rsid w:val="008D30F2"/>
    <w:rsid w:val="008E5979"/>
    <w:rsid w:val="008E7208"/>
    <w:rsid w:val="00905A1F"/>
    <w:rsid w:val="009115DB"/>
    <w:rsid w:val="009118D9"/>
    <w:rsid w:val="0091501D"/>
    <w:rsid w:val="00925CF6"/>
    <w:rsid w:val="00937337"/>
    <w:rsid w:val="00947C88"/>
    <w:rsid w:val="00951464"/>
    <w:rsid w:val="0095531A"/>
    <w:rsid w:val="009554A3"/>
    <w:rsid w:val="009707EF"/>
    <w:rsid w:val="00972DF7"/>
    <w:rsid w:val="00976EE9"/>
    <w:rsid w:val="009848E6"/>
    <w:rsid w:val="00996B58"/>
    <w:rsid w:val="009B72CB"/>
    <w:rsid w:val="009C1965"/>
    <w:rsid w:val="009F784E"/>
    <w:rsid w:val="00A05C6F"/>
    <w:rsid w:val="00A1018D"/>
    <w:rsid w:val="00A12F1F"/>
    <w:rsid w:val="00A131C0"/>
    <w:rsid w:val="00A17689"/>
    <w:rsid w:val="00A41486"/>
    <w:rsid w:val="00A42940"/>
    <w:rsid w:val="00A52CB2"/>
    <w:rsid w:val="00A54774"/>
    <w:rsid w:val="00A61445"/>
    <w:rsid w:val="00A64C3F"/>
    <w:rsid w:val="00A65E15"/>
    <w:rsid w:val="00A669D8"/>
    <w:rsid w:val="00A67AF8"/>
    <w:rsid w:val="00A741CD"/>
    <w:rsid w:val="00A750FA"/>
    <w:rsid w:val="00A853D6"/>
    <w:rsid w:val="00A8559D"/>
    <w:rsid w:val="00A90310"/>
    <w:rsid w:val="00A94D6D"/>
    <w:rsid w:val="00AA25F0"/>
    <w:rsid w:val="00AA57BC"/>
    <w:rsid w:val="00AB18AB"/>
    <w:rsid w:val="00AB402F"/>
    <w:rsid w:val="00AB5C7A"/>
    <w:rsid w:val="00AC2257"/>
    <w:rsid w:val="00AD7154"/>
    <w:rsid w:val="00AE4FEE"/>
    <w:rsid w:val="00B01585"/>
    <w:rsid w:val="00B022CC"/>
    <w:rsid w:val="00B216B6"/>
    <w:rsid w:val="00B2195D"/>
    <w:rsid w:val="00B3176F"/>
    <w:rsid w:val="00B42412"/>
    <w:rsid w:val="00B454C8"/>
    <w:rsid w:val="00B47894"/>
    <w:rsid w:val="00B511B3"/>
    <w:rsid w:val="00B61B99"/>
    <w:rsid w:val="00B62F8C"/>
    <w:rsid w:val="00B62FAE"/>
    <w:rsid w:val="00B76EDD"/>
    <w:rsid w:val="00B90B56"/>
    <w:rsid w:val="00B95D85"/>
    <w:rsid w:val="00BB2743"/>
    <w:rsid w:val="00BC177A"/>
    <w:rsid w:val="00BC1BBE"/>
    <w:rsid w:val="00BC4BF0"/>
    <w:rsid w:val="00BD58C0"/>
    <w:rsid w:val="00BD5B0B"/>
    <w:rsid w:val="00BD7D8A"/>
    <w:rsid w:val="00BE0594"/>
    <w:rsid w:val="00BE7F80"/>
    <w:rsid w:val="00C02487"/>
    <w:rsid w:val="00C12B61"/>
    <w:rsid w:val="00C21411"/>
    <w:rsid w:val="00C258A1"/>
    <w:rsid w:val="00C40886"/>
    <w:rsid w:val="00C471A1"/>
    <w:rsid w:val="00C541E5"/>
    <w:rsid w:val="00C576F9"/>
    <w:rsid w:val="00C64365"/>
    <w:rsid w:val="00C71282"/>
    <w:rsid w:val="00C77CD9"/>
    <w:rsid w:val="00C8540F"/>
    <w:rsid w:val="00C96BD5"/>
    <w:rsid w:val="00CA4FB7"/>
    <w:rsid w:val="00CB6A34"/>
    <w:rsid w:val="00CC7692"/>
    <w:rsid w:val="00CD0572"/>
    <w:rsid w:val="00CD1E75"/>
    <w:rsid w:val="00CD4C69"/>
    <w:rsid w:val="00CD6FB2"/>
    <w:rsid w:val="00CD7F47"/>
    <w:rsid w:val="00D044DB"/>
    <w:rsid w:val="00D05D6C"/>
    <w:rsid w:val="00D22280"/>
    <w:rsid w:val="00D27D00"/>
    <w:rsid w:val="00D34EF0"/>
    <w:rsid w:val="00D3630F"/>
    <w:rsid w:val="00D414D2"/>
    <w:rsid w:val="00D5318A"/>
    <w:rsid w:val="00D534DE"/>
    <w:rsid w:val="00D5517C"/>
    <w:rsid w:val="00D64A8D"/>
    <w:rsid w:val="00D77F4A"/>
    <w:rsid w:val="00D82647"/>
    <w:rsid w:val="00D8436F"/>
    <w:rsid w:val="00DA4FC6"/>
    <w:rsid w:val="00DA51C5"/>
    <w:rsid w:val="00DC2EC9"/>
    <w:rsid w:val="00DD0A1F"/>
    <w:rsid w:val="00DD5213"/>
    <w:rsid w:val="00DF776C"/>
    <w:rsid w:val="00E150DA"/>
    <w:rsid w:val="00E250B5"/>
    <w:rsid w:val="00E25392"/>
    <w:rsid w:val="00E47229"/>
    <w:rsid w:val="00E4790D"/>
    <w:rsid w:val="00E735E5"/>
    <w:rsid w:val="00E87460"/>
    <w:rsid w:val="00EC0EE8"/>
    <w:rsid w:val="00EC336F"/>
    <w:rsid w:val="00EC4485"/>
    <w:rsid w:val="00EE0ED4"/>
    <w:rsid w:val="00EF0FCD"/>
    <w:rsid w:val="00EF487C"/>
    <w:rsid w:val="00F06E5B"/>
    <w:rsid w:val="00F2440F"/>
    <w:rsid w:val="00F24568"/>
    <w:rsid w:val="00F372A2"/>
    <w:rsid w:val="00F42BF5"/>
    <w:rsid w:val="00F5161D"/>
    <w:rsid w:val="00F673AB"/>
    <w:rsid w:val="00F67C83"/>
    <w:rsid w:val="00F73F46"/>
    <w:rsid w:val="00F74358"/>
    <w:rsid w:val="00F77634"/>
    <w:rsid w:val="00F81E0A"/>
    <w:rsid w:val="00F973C5"/>
    <w:rsid w:val="00FA25FF"/>
    <w:rsid w:val="00FA2759"/>
    <w:rsid w:val="00FC7906"/>
    <w:rsid w:val="00FD0D52"/>
    <w:rsid w:val="00FD4391"/>
    <w:rsid w:val="00FF4714"/>
    <w:rsid w:val="00FF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154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154"/>
    <w:pPr>
      <w:keepNext/>
      <w:spacing w:after="60"/>
      <w:outlineLvl w:val="0"/>
    </w:pPr>
    <w:rPr>
      <w:rFonts w:eastAsiaTheme="majorEastAsia" w:cstheme="majorBidi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15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215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154"/>
    <w:rPr>
      <w:rFonts w:ascii="Times New Roman" w:eastAsiaTheme="majorEastAsia" w:hAnsi="Times New Roman" w:cstheme="majorBidi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21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2154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Header">
    <w:name w:val="header"/>
    <w:basedOn w:val="Normal"/>
    <w:link w:val="HeaderChar"/>
    <w:unhideWhenUsed/>
    <w:rsid w:val="0060215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0215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0215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2154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02154"/>
    <w:pPr>
      <w:spacing w:after="60" w:line="360" w:lineRule="auto"/>
      <w:outlineLvl w:val="0"/>
    </w:pPr>
    <w:rPr>
      <w:rFonts w:eastAsiaTheme="majorEastAsia" w:cstheme="majorBidi"/>
      <w:b/>
      <w:bC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02154"/>
    <w:rPr>
      <w:rFonts w:ascii="Times New Roman" w:eastAsiaTheme="majorEastAsia" w:hAnsi="Times New Roman" w:cstheme="majorBidi"/>
      <w:b/>
      <w:bCs/>
      <w:kern w:val="28"/>
      <w:sz w:val="28"/>
      <w:szCs w:val="32"/>
    </w:rPr>
  </w:style>
  <w:style w:type="character" w:styleId="Hyperlink">
    <w:name w:val="Hyperlink"/>
    <w:uiPriority w:val="99"/>
    <w:rsid w:val="00602154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3257A4"/>
    <w:pPr>
      <w:tabs>
        <w:tab w:val="left" w:pos="660"/>
        <w:tab w:val="right" w:leader="dot" w:pos="9053"/>
      </w:tabs>
      <w:spacing w:after="200" w:line="276" w:lineRule="auto"/>
    </w:pPr>
    <w:rPr>
      <w:sz w:val="24"/>
    </w:rPr>
  </w:style>
  <w:style w:type="paragraph" w:styleId="ListParagraph">
    <w:name w:val="List Paragraph"/>
    <w:basedOn w:val="Normal"/>
    <w:uiPriority w:val="34"/>
    <w:qFormat/>
    <w:rsid w:val="0060215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602154"/>
    <w:pPr>
      <w:keepLines/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  <w:kern w:val="0"/>
      <w:szCs w:val="28"/>
      <w:lang w:eastAsia="ja-JP"/>
    </w:rPr>
  </w:style>
  <w:style w:type="paragraph" w:styleId="NoSpacing">
    <w:name w:val="No Spacing"/>
    <w:link w:val="NoSpacingChar"/>
    <w:uiPriority w:val="1"/>
    <w:qFormat/>
    <w:rsid w:val="00602154"/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0215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1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154"/>
    <w:rPr>
      <w:rFonts w:ascii="Tahoma" w:eastAsia="Times New Roman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602154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602154"/>
    <w:pPr>
      <w:spacing w:after="100"/>
      <w:ind w:left="400"/>
    </w:pPr>
  </w:style>
  <w:style w:type="table" w:styleId="TableGrid">
    <w:name w:val="Table Grid"/>
    <w:basedOn w:val="TableNormal"/>
    <w:uiPriority w:val="59"/>
    <w:rsid w:val="00B42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67">
    <w:name w:val="xl67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en-IN" w:eastAsia="en-IN"/>
    </w:rPr>
  </w:style>
  <w:style w:type="paragraph" w:customStyle="1" w:styleId="xl68">
    <w:name w:val="xl68"/>
    <w:basedOn w:val="Normal"/>
    <w:rsid w:val="00D27D00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69">
    <w:name w:val="xl69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70">
    <w:name w:val="xl70"/>
    <w:basedOn w:val="Normal"/>
    <w:rsid w:val="00D27D0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en-IN" w:eastAsia="en-IN"/>
    </w:rPr>
  </w:style>
  <w:style w:type="paragraph" w:customStyle="1" w:styleId="xl71">
    <w:name w:val="xl71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en-IN" w:eastAsia="en-IN"/>
    </w:rPr>
  </w:style>
  <w:style w:type="paragraph" w:customStyle="1" w:styleId="xl72">
    <w:name w:val="xl72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73">
    <w:name w:val="xl73"/>
    <w:basedOn w:val="Normal"/>
    <w:rsid w:val="00D27D00"/>
    <w:pPr>
      <w:spacing w:before="100" w:beforeAutospacing="1" w:after="100" w:afterAutospacing="1"/>
      <w:textAlignment w:val="center"/>
    </w:pPr>
    <w:rPr>
      <w:sz w:val="24"/>
      <w:szCs w:val="24"/>
      <w:lang w:val="en-IN" w:eastAsia="en-IN"/>
    </w:rPr>
  </w:style>
  <w:style w:type="paragraph" w:customStyle="1" w:styleId="xl74">
    <w:name w:val="xl74"/>
    <w:basedOn w:val="Normal"/>
    <w:rsid w:val="00D27D0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en-IN" w:eastAsia="en-IN"/>
    </w:rPr>
  </w:style>
  <w:style w:type="paragraph" w:customStyle="1" w:styleId="xl75">
    <w:name w:val="xl75"/>
    <w:basedOn w:val="Normal"/>
    <w:rsid w:val="00D27D0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76">
    <w:name w:val="xl76"/>
    <w:basedOn w:val="Normal"/>
    <w:rsid w:val="00D27D0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en-IN" w:eastAsia="en-IN"/>
    </w:rPr>
  </w:style>
  <w:style w:type="paragraph" w:customStyle="1" w:styleId="xl77">
    <w:name w:val="xl77"/>
    <w:basedOn w:val="Normal"/>
    <w:rsid w:val="00D27D0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78">
    <w:name w:val="xl78"/>
    <w:basedOn w:val="Normal"/>
    <w:rsid w:val="00D27D00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79">
    <w:name w:val="xl79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80">
    <w:name w:val="xl80"/>
    <w:basedOn w:val="Normal"/>
    <w:rsid w:val="00D27D00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81">
    <w:name w:val="xl81"/>
    <w:basedOn w:val="Normal"/>
    <w:rsid w:val="00D27D0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82">
    <w:name w:val="xl82"/>
    <w:basedOn w:val="Normal"/>
    <w:rsid w:val="00D27D00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83">
    <w:name w:val="xl83"/>
    <w:basedOn w:val="Normal"/>
    <w:rsid w:val="00D27D0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84">
    <w:name w:val="xl84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85">
    <w:name w:val="xl85"/>
    <w:basedOn w:val="Normal"/>
    <w:rsid w:val="00D27D00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86">
    <w:name w:val="xl86"/>
    <w:basedOn w:val="Normal"/>
    <w:rsid w:val="00D27D00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87">
    <w:name w:val="xl87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88">
    <w:name w:val="xl88"/>
    <w:basedOn w:val="Normal"/>
    <w:rsid w:val="00D27D0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89">
    <w:name w:val="xl89"/>
    <w:basedOn w:val="Normal"/>
    <w:rsid w:val="00D27D00"/>
    <w:pP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90">
    <w:name w:val="xl90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91">
    <w:name w:val="xl91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sz w:val="24"/>
      <w:szCs w:val="24"/>
      <w:lang w:val="en-IN" w:eastAsia="en-IN"/>
    </w:rPr>
  </w:style>
  <w:style w:type="paragraph" w:customStyle="1" w:styleId="xl92">
    <w:name w:val="xl92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93">
    <w:name w:val="xl93"/>
    <w:basedOn w:val="Normal"/>
    <w:rsid w:val="00D27D0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94">
    <w:name w:val="xl94"/>
    <w:basedOn w:val="Normal"/>
    <w:rsid w:val="00D27D0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95">
    <w:name w:val="xl95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96">
    <w:name w:val="xl96"/>
    <w:basedOn w:val="Normal"/>
    <w:rsid w:val="00D27D0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97">
    <w:name w:val="xl97"/>
    <w:basedOn w:val="Normal"/>
    <w:rsid w:val="00D27D00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en-IN" w:eastAsia="en-IN"/>
    </w:rPr>
  </w:style>
  <w:style w:type="paragraph" w:customStyle="1" w:styleId="xl98">
    <w:name w:val="xl98"/>
    <w:basedOn w:val="Normal"/>
    <w:rsid w:val="00D27D00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99">
    <w:name w:val="xl99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00">
    <w:name w:val="xl100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01">
    <w:name w:val="xl101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 Light" w:hAnsi="Calibri Light"/>
      <w:sz w:val="24"/>
      <w:szCs w:val="24"/>
      <w:lang w:val="en-IN" w:eastAsia="en-IN"/>
    </w:rPr>
  </w:style>
  <w:style w:type="paragraph" w:customStyle="1" w:styleId="xl102">
    <w:name w:val="xl102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03">
    <w:name w:val="xl103"/>
    <w:basedOn w:val="Normal"/>
    <w:rsid w:val="00D27D00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104">
    <w:name w:val="xl104"/>
    <w:basedOn w:val="Normal"/>
    <w:rsid w:val="00D27D0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05">
    <w:name w:val="xl105"/>
    <w:basedOn w:val="Normal"/>
    <w:rsid w:val="00D27D0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 Light" w:hAnsi="Calibri Light"/>
      <w:sz w:val="24"/>
      <w:szCs w:val="24"/>
      <w:lang w:val="en-IN" w:eastAsia="en-IN"/>
    </w:rPr>
  </w:style>
  <w:style w:type="paragraph" w:customStyle="1" w:styleId="xl106">
    <w:name w:val="xl106"/>
    <w:basedOn w:val="Normal"/>
    <w:rsid w:val="00D27D0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07">
    <w:name w:val="xl107"/>
    <w:basedOn w:val="Normal"/>
    <w:rsid w:val="00D27D00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08">
    <w:name w:val="xl108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09">
    <w:name w:val="xl109"/>
    <w:basedOn w:val="Normal"/>
    <w:rsid w:val="00D27D00"/>
    <w:pP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10">
    <w:name w:val="xl110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11">
    <w:name w:val="xl111"/>
    <w:basedOn w:val="Normal"/>
    <w:rsid w:val="00D27D0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12">
    <w:name w:val="xl112"/>
    <w:basedOn w:val="Normal"/>
    <w:rsid w:val="00D27D0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 Light" w:hAnsi="Calibri Light"/>
      <w:sz w:val="24"/>
      <w:szCs w:val="24"/>
      <w:lang w:val="en-IN" w:eastAsia="en-IN"/>
    </w:rPr>
  </w:style>
  <w:style w:type="paragraph" w:customStyle="1" w:styleId="xl113">
    <w:name w:val="xl113"/>
    <w:basedOn w:val="Normal"/>
    <w:rsid w:val="00D27D0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14">
    <w:name w:val="xl114"/>
    <w:basedOn w:val="Normal"/>
    <w:rsid w:val="00D27D00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15">
    <w:name w:val="xl115"/>
    <w:basedOn w:val="Normal"/>
    <w:rsid w:val="00D27D00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116">
    <w:name w:val="xl116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CC0DA"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117">
    <w:name w:val="xl117"/>
    <w:basedOn w:val="Normal"/>
    <w:rsid w:val="00D27D0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118">
    <w:name w:val="xl118"/>
    <w:basedOn w:val="Normal"/>
    <w:rsid w:val="00D27D00"/>
    <w:pPr>
      <w:pBdr>
        <w:right w:val="single" w:sz="8" w:space="0" w:color="auto"/>
      </w:pBdr>
      <w:spacing w:before="100" w:beforeAutospacing="1" w:after="100" w:afterAutospacing="1"/>
    </w:pPr>
    <w:rPr>
      <w:b/>
      <w:bCs/>
      <w:color w:val="FF0000"/>
      <w:sz w:val="24"/>
      <w:szCs w:val="24"/>
      <w:lang w:val="en-IN" w:eastAsia="en-IN"/>
    </w:rPr>
  </w:style>
  <w:style w:type="paragraph" w:customStyle="1" w:styleId="xl119">
    <w:name w:val="xl119"/>
    <w:basedOn w:val="Normal"/>
    <w:rsid w:val="00D27D00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120">
    <w:name w:val="xl120"/>
    <w:basedOn w:val="Normal"/>
    <w:rsid w:val="00D27D00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121">
    <w:name w:val="xl121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122">
    <w:name w:val="xl122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123">
    <w:name w:val="xl123"/>
    <w:basedOn w:val="Normal"/>
    <w:rsid w:val="00D27D00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124">
    <w:name w:val="xl124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4"/>
      <w:szCs w:val="24"/>
      <w:lang w:val="en-IN" w:eastAsia="en-IN"/>
    </w:rPr>
  </w:style>
  <w:style w:type="paragraph" w:customStyle="1" w:styleId="xl125">
    <w:name w:val="xl125"/>
    <w:basedOn w:val="Normal"/>
    <w:rsid w:val="00D27D00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4"/>
      <w:szCs w:val="24"/>
      <w:lang w:val="en-IN" w:eastAsia="en-IN"/>
    </w:rPr>
  </w:style>
  <w:style w:type="paragraph" w:customStyle="1" w:styleId="xl126">
    <w:name w:val="xl126"/>
    <w:basedOn w:val="Normal"/>
    <w:rsid w:val="00D27D00"/>
    <w:pPr>
      <w:pBdr>
        <w:right w:val="single" w:sz="8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127">
    <w:name w:val="xl127"/>
    <w:basedOn w:val="Normal"/>
    <w:rsid w:val="00D27D00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128">
    <w:name w:val="xl128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129">
    <w:name w:val="xl129"/>
    <w:basedOn w:val="Normal"/>
    <w:rsid w:val="00D27D00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30">
    <w:name w:val="xl130"/>
    <w:basedOn w:val="Normal"/>
    <w:rsid w:val="00D27D00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31">
    <w:name w:val="xl131"/>
    <w:basedOn w:val="Normal"/>
    <w:rsid w:val="00D27D00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32">
    <w:name w:val="xl132"/>
    <w:basedOn w:val="Normal"/>
    <w:rsid w:val="00D27D00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33">
    <w:name w:val="xl133"/>
    <w:basedOn w:val="Normal"/>
    <w:rsid w:val="00D27D00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34">
    <w:name w:val="xl134"/>
    <w:basedOn w:val="Normal"/>
    <w:rsid w:val="00D27D00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35">
    <w:name w:val="xl135"/>
    <w:basedOn w:val="Normal"/>
    <w:rsid w:val="00D27D00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36">
    <w:name w:val="xl136"/>
    <w:basedOn w:val="Normal"/>
    <w:rsid w:val="00D27D00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37">
    <w:name w:val="xl137"/>
    <w:basedOn w:val="Normal"/>
    <w:rsid w:val="00D27D00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38">
    <w:name w:val="xl138"/>
    <w:basedOn w:val="Normal"/>
    <w:rsid w:val="00D27D00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39">
    <w:name w:val="xl139"/>
    <w:basedOn w:val="Normal"/>
    <w:rsid w:val="00D27D00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40">
    <w:name w:val="xl140"/>
    <w:basedOn w:val="Normal"/>
    <w:rsid w:val="00D27D00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41">
    <w:name w:val="xl141"/>
    <w:basedOn w:val="Normal"/>
    <w:rsid w:val="00D27D00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42">
    <w:name w:val="xl142"/>
    <w:basedOn w:val="Normal"/>
    <w:rsid w:val="00D27D00"/>
    <w:pP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43">
    <w:name w:val="xl143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C0DA"/>
      <w:spacing w:before="100" w:beforeAutospacing="1" w:after="100" w:afterAutospacing="1"/>
      <w:textAlignment w:val="center"/>
    </w:pPr>
    <w:rPr>
      <w:sz w:val="24"/>
      <w:szCs w:val="24"/>
      <w:lang w:val="en-IN" w:eastAsia="en-IN"/>
    </w:rPr>
  </w:style>
  <w:style w:type="paragraph" w:customStyle="1" w:styleId="xl144">
    <w:name w:val="xl144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4"/>
      <w:szCs w:val="24"/>
      <w:lang w:val="en-IN" w:eastAsia="en-IN"/>
    </w:rPr>
  </w:style>
  <w:style w:type="paragraph" w:customStyle="1" w:styleId="xl145">
    <w:name w:val="xl145"/>
    <w:basedOn w:val="Normal"/>
    <w:rsid w:val="00D27D00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46">
    <w:name w:val="xl146"/>
    <w:basedOn w:val="Normal"/>
    <w:rsid w:val="00D27D00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47">
    <w:name w:val="xl147"/>
    <w:basedOn w:val="Normal"/>
    <w:rsid w:val="00D27D00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48">
    <w:name w:val="xl148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</w:pPr>
    <w:rPr>
      <w:b/>
      <w:bCs/>
      <w:sz w:val="24"/>
      <w:szCs w:val="24"/>
      <w:lang w:val="en-IN" w:eastAsia="en-IN"/>
    </w:rPr>
  </w:style>
  <w:style w:type="paragraph" w:customStyle="1" w:styleId="xl149">
    <w:name w:val="xl149"/>
    <w:basedOn w:val="Normal"/>
    <w:rsid w:val="00D27D00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50">
    <w:name w:val="xl150"/>
    <w:basedOn w:val="Normal"/>
    <w:rsid w:val="00D27D0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en-IN" w:eastAsia="en-IN"/>
    </w:rPr>
  </w:style>
  <w:style w:type="paragraph" w:customStyle="1" w:styleId="xl151">
    <w:name w:val="xl151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b/>
      <w:bCs/>
      <w:color w:val="FF0000"/>
      <w:sz w:val="24"/>
      <w:szCs w:val="24"/>
      <w:lang w:val="en-IN" w:eastAsia="en-IN"/>
    </w:rPr>
  </w:style>
  <w:style w:type="paragraph" w:customStyle="1" w:styleId="xl152">
    <w:name w:val="xl152"/>
    <w:basedOn w:val="Normal"/>
    <w:rsid w:val="00D27D0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textAlignment w:val="center"/>
    </w:pPr>
    <w:rPr>
      <w:b/>
      <w:bCs/>
      <w:sz w:val="24"/>
      <w:szCs w:val="24"/>
      <w:lang w:val="en-IN" w:eastAsia="en-IN"/>
    </w:rPr>
  </w:style>
  <w:style w:type="paragraph" w:customStyle="1" w:styleId="xl153">
    <w:name w:val="xl153"/>
    <w:basedOn w:val="Normal"/>
    <w:rsid w:val="00D27D0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B8CCE4"/>
      <w:spacing w:before="100" w:beforeAutospacing="1" w:after="100" w:afterAutospacing="1"/>
    </w:pPr>
    <w:rPr>
      <w:b/>
      <w:bCs/>
      <w:sz w:val="24"/>
      <w:szCs w:val="24"/>
      <w:lang w:val="en-IN" w:eastAsia="en-IN"/>
    </w:rPr>
  </w:style>
  <w:style w:type="paragraph" w:customStyle="1" w:styleId="xl154">
    <w:name w:val="xl154"/>
    <w:basedOn w:val="Normal"/>
    <w:rsid w:val="00D27D0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B8CCE4"/>
      <w:spacing w:before="100" w:beforeAutospacing="1" w:after="100" w:afterAutospacing="1"/>
    </w:pPr>
    <w:rPr>
      <w:b/>
      <w:bCs/>
      <w:sz w:val="24"/>
      <w:szCs w:val="24"/>
      <w:lang w:val="en-IN" w:eastAsia="en-IN"/>
    </w:rPr>
  </w:style>
  <w:style w:type="paragraph" w:customStyle="1" w:styleId="xl155">
    <w:name w:val="xl155"/>
    <w:basedOn w:val="Normal"/>
    <w:rsid w:val="00D27D00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56">
    <w:name w:val="xl156"/>
    <w:basedOn w:val="Normal"/>
    <w:rsid w:val="00D27D00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57">
    <w:name w:val="xl157"/>
    <w:basedOn w:val="Normal"/>
    <w:rsid w:val="00D27D00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58">
    <w:name w:val="xl158"/>
    <w:basedOn w:val="Normal"/>
    <w:rsid w:val="00D27D00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sz w:val="24"/>
      <w:szCs w:val="24"/>
      <w:lang w:val="en-IN" w:eastAsia="en-IN"/>
    </w:rPr>
  </w:style>
  <w:style w:type="paragraph" w:customStyle="1" w:styleId="xl159">
    <w:name w:val="xl159"/>
    <w:basedOn w:val="Normal"/>
    <w:rsid w:val="00D27D00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sz w:val="24"/>
      <w:szCs w:val="24"/>
      <w:lang w:val="en-IN" w:eastAsia="en-IN"/>
    </w:rPr>
  </w:style>
  <w:style w:type="paragraph" w:customStyle="1" w:styleId="xl160">
    <w:name w:val="xl160"/>
    <w:basedOn w:val="Normal"/>
    <w:rsid w:val="00D27D00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b/>
      <w:bCs/>
      <w:sz w:val="24"/>
      <w:szCs w:val="24"/>
      <w:lang w:val="en-IN" w:eastAsia="en-IN"/>
    </w:rPr>
  </w:style>
  <w:style w:type="paragraph" w:customStyle="1" w:styleId="xl161">
    <w:name w:val="xl161"/>
    <w:basedOn w:val="Normal"/>
    <w:rsid w:val="00D27D00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62">
    <w:name w:val="xl162"/>
    <w:basedOn w:val="Normal"/>
    <w:rsid w:val="00D27D00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63">
    <w:name w:val="xl163"/>
    <w:basedOn w:val="Normal"/>
    <w:rsid w:val="00D27D0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64">
    <w:name w:val="xl164"/>
    <w:basedOn w:val="Normal"/>
    <w:rsid w:val="00D27D0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en-IN" w:eastAsia="en-IN"/>
    </w:rPr>
  </w:style>
  <w:style w:type="paragraph" w:customStyle="1" w:styleId="xl165">
    <w:name w:val="xl165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en-IN" w:eastAsia="en-IN"/>
    </w:rPr>
  </w:style>
  <w:style w:type="paragraph" w:customStyle="1" w:styleId="xl166">
    <w:name w:val="xl166"/>
    <w:basedOn w:val="Normal"/>
    <w:rsid w:val="00D27D0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en-IN" w:eastAsia="en-IN"/>
    </w:rPr>
  </w:style>
  <w:style w:type="paragraph" w:customStyle="1" w:styleId="xl167">
    <w:name w:val="xl167"/>
    <w:basedOn w:val="Normal"/>
    <w:rsid w:val="00D27D00"/>
    <w:pPr>
      <w:spacing w:before="100" w:beforeAutospacing="1" w:after="100" w:afterAutospacing="1"/>
      <w:textAlignment w:val="center"/>
    </w:pPr>
    <w:rPr>
      <w:sz w:val="24"/>
      <w:szCs w:val="24"/>
      <w:lang w:val="en-IN" w:eastAsia="en-IN"/>
    </w:rPr>
  </w:style>
  <w:style w:type="paragraph" w:customStyle="1" w:styleId="xl168">
    <w:name w:val="xl168"/>
    <w:basedOn w:val="Normal"/>
    <w:rsid w:val="00D27D0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69">
    <w:name w:val="xl169"/>
    <w:basedOn w:val="Normal"/>
    <w:rsid w:val="00D27D0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70">
    <w:name w:val="xl170"/>
    <w:basedOn w:val="Normal"/>
    <w:rsid w:val="00D27D0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71">
    <w:name w:val="xl171"/>
    <w:basedOn w:val="Normal"/>
    <w:rsid w:val="00D27D0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72">
    <w:name w:val="xl172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73">
    <w:name w:val="xl173"/>
    <w:basedOn w:val="Normal"/>
    <w:rsid w:val="00D27D0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74">
    <w:name w:val="xl174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75">
    <w:name w:val="xl175"/>
    <w:basedOn w:val="Normal"/>
    <w:rsid w:val="00D27D0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76">
    <w:name w:val="xl176"/>
    <w:basedOn w:val="Normal"/>
    <w:rsid w:val="00D27D0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77">
    <w:name w:val="xl177"/>
    <w:basedOn w:val="Normal"/>
    <w:rsid w:val="00D27D0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78">
    <w:name w:val="xl178"/>
    <w:basedOn w:val="Normal"/>
    <w:rsid w:val="00D27D0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79">
    <w:name w:val="xl179"/>
    <w:basedOn w:val="Normal"/>
    <w:rsid w:val="00D27D0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80">
    <w:name w:val="xl180"/>
    <w:basedOn w:val="Normal"/>
    <w:rsid w:val="00D27D00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</w:pPr>
    <w:rPr>
      <w:b/>
      <w:bCs/>
      <w:sz w:val="24"/>
      <w:szCs w:val="24"/>
      <w:lang w:val="en-IN" w:eastAsia="en-IN"/>
    </w:rPr>
  </w:style>
  <w:style w:type="paragraph" w:customStyle="1" w:styleId="xl181">
    <w:name w:val="xl181"/>
    <w:basedOn w:val="Normal"/>
    <w:rsid w:val="00D27D0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82">
    <w:name w:val="xl182"/>
    <w:basedOn w:val="Normal"/>
    <w:rsid w:val="00D27D0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183">
    <w:name w:val="xl183"/>
    <w:basedOn w:val="Normal"/>
    <w:rsid w:val="00D27D00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184">
    <w:name w:val="xl184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185">
    <w:name w:val="xl185"/>
    <w:basedOn w:val="Normal"/>
    <w:rsid w:val="00D27D0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186">
    <w:name w:val="xl186"/>
    <w:basedOn w:val="Normal"/>
    <w:rsid w:val="00D27D0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b/>
      <w:bCs/>
      <w:sz w:val="24"/>
      <w:szCs w:val="24"/>
      <w:lang w:val="en-IN" w:eastAsia="en-IN"/>
    </w:rPr>
  </w:style>
  <w:style w:type="paragraph" w:customStyle="1" w:styleId="xl187">
    <w:name w:val="xl187"/>
    <w:basedOn w:val="Normal"/>
    <w:rsid w:val="00D27D0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sz w:val="24"/>
      <w:szCs w:val="24"/>
      <w:lang w:val="en-IN" w:eastAsia="en-IN"/>
    </w:rPr>
  </w:style>
  <w:style w:type="paragraph" w:customStyle="1" w:styleId="xl188">
    <w:name w:val="xl188"/>
    <w:basedOn w:val="Normal"/>
    <w:rsid w:val="00D27D0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b/>
      <w:bCs/>
      <w:sz w:val="24"/>
      <w:szCs w:val="24"/>
      <w:lang w:val="en-IN" w:eastAsia="en-IN"/>
    </w:rPr>
  </w:style>
  <w:style w:type="paragraph" w:customStyle="1" w:styleId="xl189">
    <w:name w:val="xl189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90">
    <w:name w:val="xl190"/>
    <w:basedOn w:val="Normal"/>
    <w:rsid w:val="00D27D00"/>
    <w:pPr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91">
    <w:name w:val="xl191"/>
    <w:basedOn w:val="Normal"/>
    <w:rsid w:val="00D27D00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192">
    <w:name w:val="xl192"/>
    <w:basedOn w:val="Normal"/>
    <w:rsid w:val="00D27D00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en-IN" w:eastAsia="en-IN"/>
    </w:rPr>
  </w:style>
  <w:style w:type="paragraph" w:customStyle="1" w:styleId="xl193">
    <w:name w:val="xl193"/>
    <w:basedOn w:val="Normal"/>
    <w:rsid w:val="00D27D0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en-IN" w:eastAsia="en-IN"/>
    </w:rPr>
  </w:style>
  <w:style w:type="paragraph" w:customStyle="1" w:styleId="xl194">
    <w:name w:val="xl194"/>
    <w:basedOn w:val="Normal"/>
    <w:rsid w:val="00D27D00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sz w:val="24"/>
      <w:szCs w:val="24"/>
      <w:lang w:val="en-IN" w:eastAsia="en-IN"/>
    </w:rPr>
  </w:style>
  <w:style w:type="paragraph" w:customStyle="1" w:styleId="xl195">
    <w:name w:val="xl195"/>
    <w:basedOn w:val="Normal"/>
    <w:rsid w:val="00D27D00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en-IN" w:eastAsia="en-IN"/>
    </w:rPr>
  </w:style>
  <w:style w:type="paragraph" w:customStyle="1" w:styleId="xl196">
    <w:name w:val="xl196"/>
    <w:basedOn w:val="Normal"/>
    <w:rsid w:val="00D27D00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197">
    <w:name w:val="xl197"/>
    <w:basedOn w:val="Normal"/>
    <w:rsid w:val="00D27D00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4"/>
      <w:szCs w:val="24"/>
      <w:lang w:val="en-IN" w:eastAsia="en-IN"/>
    </w:rPr>
  </w:style>
  <w:style w:type="paragraph" w:customStyle="1" w:styleId="xl198">
    <w:name w:val="xl198"/>
    <w:basedOn w:val="Normal"/>
    <w:rsid w:val="00D27D00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</w:pPr>
    <w:rPr>
      <w:b/>
      <w:bCs/>
      <w:sz w:val="24"/>
      <w:szCs w:val="24"/>
      <w:lang w:val="en-IN" w:eastAsia="en-IN"/>
    </w:rPr>
  </w:style>
  <w:style w:type="paragraph" w:customStyle="1" w:styleId="xl199">
    <w:name w:val="xl199"/>
    <w:basedOn w:val="Normal"/>
    <w:rsid w:val="00D27D0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200">
    <w:name w:val="xl200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 Light" w:hAnsi="Calibri Light"/>
      <w:sz w:val="24"/>
      <w:szCs w:val="24"/>
      <w:lang w:val="en-IN" w:eastAsia="en-IN"/>
    </w:rPr>
  </w:style>
  <w:style w:type="paragraph" w:customStyle="1" w:styleId="xl201">
    <w:name w:val="xl201"/>
    <w:basedOn w:val="Normal"/>
    <w:rsid w:val="00D27D0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 Light" w:hAnsi="Calibri Light"/>
      <w:sz w:val="24"/>
      <w:szCs w:val="24"/>
      <w:lang w:val="en-IN" w:eastAsia="en-IN"/>
    </w:rPr>
  </w:style>
  <w:style w:type="paragraph" w:customStyle="1" w:styleId="xl202">
    <w:name w:val="xl202"/>
    <w:basedOn w:val="Normal"/>
    <w:rsid w:val="00D27D00"/>
    <w:pP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203">
    <w:name w:val="xl203"/>
    <w:basedOn w:val="Normal"/>
    <w:rsid w:val="00D27D00"/>
    <w:pPr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204">
    <w:name w:val="xl204"/>
    <w:basedOn w:val="Normal"/>
    <w:rsid w:val="00D27D00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en-IN" w:eastAsia="en-IN"/>
    </w:rPr>
  </w:style>
  <w:style w:type="paragraph" w:customStyle="1" w:styleId="xl205">
    <w:name w:val="xl205"/>
    <w:basedOn w:val="Normal"/>
    <w:rsid w:val="00D27D00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206">
    <w:name w:val="xl206"/>
    <w:basedOn w:val="Normal"/>
    <w:rsid w:val="00D27D00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en-IN" w:eastAsia="en-IN"/>
    </w:rPr>
  </w:style>
  <w:style w:type="paragraph" w:customStyle="1" w:styleId="xl207">
    <w:name w:val="xl207"/>
    <w:basedOn w:val="Normal"/>
    <w:rsid w:val="00D27D0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208">
    <w:name w:val="xl208"/>
    <w:basedOn w:val="Normal"/>
    <w:rsid w:val="00D27D00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209">
    <w:name w:val="xl209"/>
    <w:basedOn w:val="Normal"/>
    <w:rsid w:val="00D27D0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210">
    <w:name w:val="xl210"/>
    <w:basedOn w:val="Normal"/>
    <w:rsid w:val="00D27D00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211">
    <w:name w:val="xl211"/>
    <w:basedOn w:val="Normal"/>
    <w:rsid w:val="00D27D0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212">
    <w:name w:val="xl212"/>
    <w:basedOn w:val="Normal"/>
    <w:rsid w:val="00D27D0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213">
    <w:name w:val="xl213"/>
    <w:basedOn w:val="Normal"/>
    <w:rsid w:val="00D27D0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FF0000"/>
      <w:sz w:val="24"/>
      <w:szCs w:val="24"/>
      <w:lang w:val="en-IN" w:eastAsia="en-IN"/>
    </w:rPr>
  </w:style>
  <w:style w:type="paragraph" w:customStyle="1" w:styleId="xl214">
    <w:name w:val="xl214"/>
    <w:basedOn w:val="Normal"/>
    <w:rsid w:val="00D27D00"/>
    <w:pPr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215">
    <w:name w:val="xl215"/>
    <w:basedOn w:val="Normal"/>
    <w:rsid w:val="00D27D00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  <w:lang w:val="en-IN" w:eastAsia="en-IN"/>
    </w:rPr>
  </w:style>
  <w:style w:type="paragraph" w:customStyle="1" w:styleId="xl216">
    <w:name w:val="xl216"/>
    <w:basedOn w:val="Normal"/>
    <w:rsid w:val="00D27D00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  <w:lang w:val="en-IN"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736B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6B8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6B8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6B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6B88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154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154"/>
    <w:pPr>
      <w:keepNext/>
      <w:spacing w:after="60"/>
      <w:outlineLvl w:val="0"/>
    </w:pPr>
    <w:rPr>
      <w:rFonts w:eastAsiaTheme="majorEastAsia" w:cstheme="majorBidi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15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215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154"/>
    <w:rPr>
      <w:rFonts w:ascii="Times New Roman" w:eastAsiaTheme="majorEastAsia" w:hAnsi="Times New Roman" w:cstheme="majorBidi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21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2154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Header">
    <w:name w:val="header"/>
    <w:basedOn w:val="Normal"/>
    <w:link w:val="HeaderChar"/>
    <w:unhideWhenUsed/>
    <w:rsid w:val="0060215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0215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0215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2154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02154"/>
    <w:pPr>
      <w:spacing w:after="60" w:line="360" w:lineRule="auto"/>
      <w:outlineLvl w:val="0"/>
    </w:pPr>
    <w:rPr>
      <w:rFonts w:eastAsiaTheme="majorEastAsia" w:cstheme="majorBidi"/>
      <w:b/>
      <w:bC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02154"/>
    <w:rPr>
      <w:rFonts w:ascii="Times New Roman" w:eastAsiaTheme="majorEastAsia" w:hAnsi="Times New Roman" w:cstheme="majorBidi"/>
      <w:b/>
      <w:bCs/>
      <w:kern w:val="28"/>
      <w:sz w:val="28"/>
      <w:szCs w:val="32"/>
    </w:rPr>
  </w:style>
  <w:style w:type="character" w:styleId="Hyperlink">
    <w:name w:val="Hyperlink"/>
    <w:uiPriority w:val="99"/>
    <w:rsid w:val="00602154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3257A4"/>
    <w:pPr>
      <w:tabs>
        <w:tab w:val="left" w:pos="660"/>
        <w:tab w:val="right" w:leader="dot" w:pos="9053"/>
      </w:tabs>
      <w:spacing w:after="200" w:line="276" w:lineRule="auto"/>
    </w:pPr>
    <w:rPr>
      <w:sz w:val="24"/>
    </w:rPr>
  </w:style>
  <w:style w:type="paragraph" w:styleId="ListParagraph">
    <w:name w:val="List Paragraph"/>
    <w:basedOn w:val="Normal"/>
    <w:uiPriority w:val="34"/>
    <w:qFormat/>
    <w:rsid w:val="0060215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602154"/>
    <w:pPr>
      <w:keepLines/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  <w:kern w:val="0"/>
      <w:szCs w:val="28"/>
      <w:lang w:eastAsia="ja-JP"/>
    </w:rPr>
  </w:style>
  <w:style w:type="paragraph" w:styleId="NoSpacing">
    <w:name w:val="No Spacing"/>
    <w:link w:val="NoSpacingChar"/>
    <w:uiPriority w:val="1"/>
    <w:qFormat/>
    <w:rsid w:val="00602154"/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0215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1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154"/>
    <w:rPr>
      <w:rFonts w:ascii="Tahoma" w:eastAsia="Times New Roman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602154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602154"/>
    <w:pPr>
      <w:spacing w:after="100"/>
      <w:ind w:left="400"/>
    </w:pPr>
  </w:style>
  <w:style w:type="table" w:styleId="TableGrid">
    <w:name w:val="Table Grid"/>
    <w:basedOn w:val="TableNormal"/>
    <w:uiPriority w:val="59"/>
    <w:rsid w:val="00B42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67">
    <w:name w:val="xl67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en-IN" w:eastAsia="en-IN"/>
    </w:rPr>
  </w:style>
  <w:style w:type="paragraph" w:customStyle="1" w:styleId="xl68">
    <w:name w:val="xl68"/>
    <w:basedOn w:val="Normal"/>
    <w:rsid w:val="00D27D00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69">
    <w:name w:val="xl69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70">
    <w:name w:val="xl70"/>
    <w:basedOn w:val="Normal"/>
    <w:rsid w:val="00D27D0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en-IN" w:eastAsia="en-IN"/>
    </w:rPr>
  </w:style>
  <w:style w:type="paragraph" w:customStyle="1" w:styleId="xl71">
    <w:name w:val="xl71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en-IN" w:eastAsia="en-IN"/>
    </w:rPr>
  </w:style>
  <w:style w:type="paragraph" w:customStyle="1" w:styleId="xl72">
    <w:name w:val="xl72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73">
    <w:name w:val="xl73"/>
    <w:basedOn w:val="Normal"/>
    <w:rsid w:val="00D27D00"/>
    <w:pPr>
      <w:spacing w:before="100" w:beforeAutospacing="1" w:after="100" w:afterAutospacing="1"/>
      <w:textAlignment w:val="center"/>
    </w:pPr>
    <w:rPr>
      <w:sz w:val="24"/>
      <w:szCs w:val="24"/>
      <w:lang w:val="en-IN" w:eastAsia="en-IN"/>
    </w:rPr>
  </w:style>
  <w:style w:type="paragraph" w:customStyle="1" w:styleId="xl74">
    <w:name w:val="xl74"/>
    <w:basedOn w:val="Normal"/>
    <w:rsid w:val="00D27D0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en-IN" w:eastAsia="en-IN"/>
    </w:rPr>
  </w:style>
  <w:style w:type="paragraph" w:customStyle="1" w:styleId="xl75">
    <w:name w:val="xl75"/>
    <w:basedOn w:val="Normal"/>
    <w:rsid w:val="00D27D0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76">
    <w:name w:val="xl76"/>
    <w:basedOn w:val="Normal"/>
    <w:rsid w:val="00D27D0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en-IN" w:eastAsia="en-IN"/>
    </w:rPr>
  </w:style>
  <w:style w:type="paragraph" w:customStyle="1" w:styleId="xl77">
    <w:name w:val="xl77"/>
    <w:basedOn w:val="Normal"/>
    <w:rsid w:val="00D27D0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78">
    <w:name w:val="xl78"/>
    <w:basedOn w:val="Normal"/>
    <w:rsid w:val="00D27D00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79">
    <w:name w:val="xl79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80">
    <w:name w:val="xl80"/>
    <w:basedOn w:val="Normal"/>
    <w:rsid w:val="00D27D00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81">
    <w:name w:val="xl81"/>
    <w:basedOn w:val="Normal"/>
    <w:rsid w:val="00D27D0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82">
    <w:name w:val="xl82"/>
    <w:basedOn w:val="Normal"/>
    <w:rsid w:val="00D27D00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83">
    <w:name w:val="xl83"/>
    <w:basedOn w:val="Normal"/>
    <w:rsid w:val="00D27D0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84">
    <w:name w:val="xl84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85">
    <w:name w:val="xl85"/>
    <w:basedOn w:val="Normal"/>
    <w:rsid w:val="00D27D00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86">
    <w:name w:val="xl86"/>
    <w:basedOn w:val="Normal"/>
    <w:rsid w:val="00D27D00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87">
    <w:name w:val="xl87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88">
    <w:name w:val="xl88"/>
    <w:basedOn w:val="Normal"/>
    <w:rsid w:val="00D27D0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89">
    <w:name w:val="xl89"/>
    <w:basedOn w:val="Normal"/>
    <w:rsid w:val="00D27D00"/>
    <w:pP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90">
    <w:name w:val="xl90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91">
    <w:name w:val="xl91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sz w:val="24"/>
      <w:szCs w:val="24"/>
      <w:lang w:val="en-IN" w:eastAsia="en-IN"/>
    </w:rPr>
  </w:style>
  <w:style w:type="paragraph" w:customStyle="1" w:styleId="xl92">
    <w:name w:val="xl92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93">
    <w:name w:val="xl93"/>
    <w:basedOn w:val="Normal"/>
    <w:rsid w:val="00D27D0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94">
    <w:name w:val="xl94"/>
    <w:basedOn w:val="Normal"/>
    <w:rsid w:val="00D27D0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95">
    <w:name w:val="xl95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96">
    <w:name w:val="xl96"/>
    <w:basedOn w:val="Normal"/>
    <w:rsid w:val="00D27D0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97">
    <w:name w:val="xl97"/>
    <w:basedOn w:val="Normal"/>
    <w:rsid w:val="00D27D00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en-IN" w:eastAsia="en-IN"/>
    </w:rPr>
  </w:style>
  <w:style w:type="paragraph" w:customStyle="1" w:styleId="xl98">
    <w:name w:val="xl98"/>
    <w:basedOn w:val="Normal"/>
    <w:rsid w:val="00D27D00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99">
    <w:name w:val="xl99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00">
    <w:name w:val="xl100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01">
    <w:name w:val="xl101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 Light" w:hAnsi="Calibri Light"/>
      <w:sz w:val="24"/>
      <w:szCs w:val="24"/>
      <w:lang w:val="en-IN" w:eastAsia="en-IN"/>
    </w:rPr>
  </w:style>
  <w:style w:type="paragraph" w:customStyle="1" w:styleId="xl102">
    <w:name w:val="xl102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03">
    <w:name w:val="xl103"/>
    <w:basedOn w:val="Normal"/>
    <w:rsid w:val="00D27D00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104">
    <w:name w:val="xl104"/>
    <w:basedOn w:val="Normal"/>
    <w:rsid w:val="00D27D0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05">
    <w:name w:val="xl105"/>
    <w:basedOn w:val="Normal"/>
    <w:rsid w:val="00D27D0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 Light" w:hAnsi="Calibri Light"/>
      <w:sz w:val="24"/>
      <w:szCs w:val="24"/>
      <w:lang w:val="en-IN" w:eastAsia="en-IN"/>
    </w:rPr>
  </w:style>
  <w:style w:type="paragraph" w:customStyle="1" w:styleId="xl106">
    <w:name w:val="xl106"/>
    <w:basedOn w:val="Normal"/>
    <w:rsid w:val="00D27D0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07">
    <w:name w:val="xl107"/>
    <w:basedOn w:val="Normal"/>
    <w:rsid w:val="00D27D00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08">
    <w:name w:val="xl108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09">
    <w:name w:val="xl109"/>
    <w:basedOn w:val="Normal"/>
    <w:rsid w:val="00D27D00"/>
    <w:pP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10">
    <w:name w:val="xl110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11">
    <w:name w:val="xl111"/>
    <w:basedOn w:val="Normal"/>
    <w:rsid w:val="00D27D0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12">
    <w:name w:val="xl112"/>
    <w:basedOn w:val="Normal"/>
    <w:rsid w:val="00D27D0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 Light" w:hAnsi="Calibri Light"/>
      <w:sz w:val="24"/>
      <w:szCs w:val="24"/>
      <w:lang w:val="en-IN" w:eastAsia="en-IN"/>
    </w:rPr>
  </w:style>
  <w:style w:type="paragraph" w:customStyle="1" w:styleId="xl113">
    <w:name w:val="xl113"/>
    <w:basedOn w:val="Normal"/>
    <w:rsid w:val="00D27D0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14">
    <w:name w:val="xl114"/>
    <w:basedOn w:val="Normal"/>
    <w:rsid w:val="00D27D00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15">
    <w:name w:val="xl115"/>
    <w:basedOn w:val="Normal"/>
    <w:rsid w:val="00D27D00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116">
    <w:name w:val="xl116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CC0DA"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117">
    <w:name w:val="xl117"/>
    <w:basedOn w:val="Normal"/>
    <w:rsid w:val="00D27D0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118">
    <w:name w:val="xl118"/>
    <w:basedOn w:val="Normal"/>
    <w:rsid w:val="00D27D00"/>
    <w:pPr>
      <w:pBdr>
        <w:right w:val="single" w:sz="8" w:space="0" w:color="auto"/>
      </w:pBdr>
      <w:spacing w:before="100" w:beforeAutospacing="1" w:after="100" w:afterAutospacing="1"/>
    </w:pPr>
    <w:rPr>
      <w:b/>
      <w:bCs/>
      <w:color w:val="FF0000"/>
      <w:sz w:val="24"/>
      <w:szCs w:val="24"/>
      <w:lang w:val="en-IN" w:eastAsia="en-IN"/>
    </w:rPr>
  </w:style>
  <w:style w:type="paragraph" w:customStyle="1" w:styleId="xl119">
    <w:name w:val="xl119"/>
    <w:basedOn w:val="Normal"/>
    <w:rsid w:val="00D27D00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120">
    <w:name w:val="xl120"/>
    <w:basedOn w:val="Normal"/>
    <w:rsid w:val="00D27D00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121">
    <w:name w:val="xl121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122">
    <w:name w:val="xl122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123">
    <w:name w:val="xl123"/>
    <w:basedOn w:val="Normal"/>
    <w:rsid w:val="00D27D00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124">
    <w:name w:val="xl124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4"/>
      <w:szCs w:val="24"/>
      <w:lang w:val="en-IN" w:eastAsia="en-IN"/>
    </w:rPr>
  </w:style>
  <w:style w:type="paragraph" w:customStyle="1" w:styleId="xl125">
    <w:name w:val="xl125"/>
    <w:basedOn w:val="Normal"/>
    <w:rsid w:val="00D27D00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4"/>
      <w:szCs w:val="24"/>
      <w:lang w:val="en-IN" w:eastAsia="en-IN"/>
    </w:rPr>
  </w:style>
  <w:style w:type="paragraph" w:customStyle="1" w:styleId="xl126">
    <w:name w:val="xl126"/>
    <w:basedOn w:val="Normal"/>
    <w:rsid w:val="00D27D00"/>
    <w:pPr>
      <w:pBdr>
        <w:right w:val="single" w:sz="8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127">
    <w:name w:val="xl127"/>
    <w:basedOn w:val="Normal"/>
    <w:rsid w:val="00D27D00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128">
    <w:name w:val="xl128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129">
    <w:name w:val="xl129"/>
    <w:basedOn w:val="Normal"/>
    <w:rsid w:val="00D27D00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30">
    <w:name w:val="xl130"/>
    <w:basedOn w:val="Normal"/>
    <w:rsid w:val="00D27D00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31">
    <w:name w:val="xl131"/>
    <w:basedOn w:val="Normal"/>
    <w:rsid w:val="00D27D00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32">
    <w:name w:val="xl132"/>
    <w:basedOn w:val="Normal"/>
    <w:rsid w:val="00D27D00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33">
    <w:name w:val="xl133"/>
    <w:basedOn w:val="Normal"/>
    <w:rsid w:val="00D27D00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34">
    <w:name w:val="xl134"/>
    <w:basedOn w:val="Normal"/>
    <w:rsid w:val="00D27D00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35">
    <w:name w:val="xl135"/>
    <w:basedOn w:val="Normal"/>
    <w:rsid w:val="00D27D00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36">
    <w:name w:val="xl136"/>
    <w:basedOn w:val="Normal"/>
    <w:rsid w:val="00D27D00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37">
    <w:name w:val="xl137"/>
    <w:basedOn w:val="Normal"/>
    <w:rsid w:val="00D27D00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38">
    <w:name w:val="xl138"/>
    <w:basedOn w:val="Normal"/>
    <w:rsid w:val="00D27D00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39">
    <w:name w:val="xl139"/>
    <w:basedOn w:val="Normal"/>
    <w:rsid w:val="00D27D00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40">
    <w:name w:val="xl140"/>
    <w:basedOn w:val="Normal"/>
    <w:rsid w:val="00D27D00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41">
    <w:name w:val="xl141"/>
    <w:basedOn w:val="Normal"/>
    <w:rsid w:val="00D27D00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42">
    <w:name w:val="xl142"/>
    <w:basedOn w:val="Normal"/>
    <w:rsid w:val="00D27D00"/>
    <w:pP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43">
    <w:name w:val="xl143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C0DA"/>
      <w:spacing w:before="100" w:beforeAutospacing="1" w:after="100" w:afterAutospacing="1"/>
      <w:textAlignment w:val="center"/>
    </w:pPr>
    <w:rPr>
      <w:sz w:val="24"/>
      <w:szCs w:val="24"/>
      <w:lang w:val="en-IN" w:eastAsia="en-IN"/>
    </w:rPr>
  </w:style>
  <w:style w:type="paragraph" w:customStyle="1" w:styleId="xl144">
    <w:name w:val="xl144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4"/>
      <w:szCs w:val="24"/>
      <w:lang w:val="en-IN" w:eastAsia="en-IN"/>
    </w:rPr>
  </w:style>
  <w:style w:type="paragraph" w:customStyle="1" w:styleId="xl145">
    <w:name w:val="xl145"/>
    <w:basedOn w:val="Normal"/>
    <w:rsid w:val="00D27D00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46">
    <w:name w:val="xl146"/>
    <w:basedOn w:val="Normal"/>
    <w:rsid w:val="00D27D00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47">
    <w:name w:val="xl147"/>
    <w:basedOn w:val="Normal"/>
    <w:rsid w:val="00D27D00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48">
    <w:name w:val="xl148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</w:pPr>
    <w:rPr>
      <w:b/>
      <w:bCs/>
      <w:sz w:val="24"/>
      <w:szCs w:val="24"/>
      <w:lang w:val="en-IN" w:eastAsia="en-IN"/>
    </w:rPr>
  </w:style>
  <w:style w:type="paragraph" w:customStyle="1" w:styleId="xl149">
    <w:name w:val="xl149"/>
    <w:basedOn w:val="Normal"/>
    <w:rsid w:val="00D27D00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50">
    <w:name w:val="xl150"/>
    <w:basedOn w:val="Normal"/>
    <w:rsid w:val="00D27D0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en-IN" w:eastAsia="en-IN"/>
    </w:rPr>
  </w:style>
  <w:style w:type="paragraph" w:customStyle="1" w:styleId="xl151">
    <w:name w:val="xl151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b/>
      <w:bCs/>
      <w:color w:val="FF0000"/>
      <w:sz w:val="24"/>
      <w:szCs w:val="24"/>
      <w:lang w:val="en-IN" w:eastAsia="en-IN"/>
    </w:rPr>
  </w:style>
  <w:style w:type="paragraph" w:customStyle="1" w:styleId="xl152">
    <w:name w:val="xl152"/>
    <w:basedOn w:val="Normal"/>
    <w:rsid w:val="00D27D0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textAlignment w:val="center"/>
    </w:pPr>
    <w:rPr>
      <w:b/>
      <w:bCs/>
      <w:sz w:val="24"/>
      <w:szCs w:val="24"/>
      <w:lang w:val="en-IN" w:eastAsia="en-IN"/>
    </w:rPr>
  </w:style>
  <w:style w:type="paragraph" w:customStyle="1" w:styleId="xl153">
    <w:name w:val="xl153"/>
    <w:basedOn w:val="Normal"/>
    <w:rsid w:val="00D27D0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B8CCE4"/>
      <w:spacing w:before="100" w:beforeAutospacing="1" w:after="100" w:afterAutospacing="1"/>
    </w:pPr>
    <w:rPr>
      <w:b/>
      <w:bCs/>
      <w:sz w:val="24"/>
      <w:szCs w:val="24"/>
      <w:lang w:val="en-IN" w:eastAsia="en-IN"/>
    </w:rPr>
  </w:style>
  <w:style w:type="paragraph" w:customStyle="1" w:styleId="xl154">
    <w:name w:val="xl154"/>
    <w:basedOn w:val="Normal"/>
    <w:rsid w:val="00D27D0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B8CCE4"/>
      <w:spacing w:before="100" w:beforeAutospacing="1" w:after="100" w:afterAutospacing="1"/>
    </w:pPr>
    <w:rPr>
      <w:b/>
      <w:bCs/>
      <w:sz w:val="24"/>
      <w:szCs w:val="24"/>
      <w:lang w:val="en-IN" w:eastAsia="en-IN"/>
    </w:rPr>
  </w:style>
  <w:style w:type="paragraph" w:customStyle="1" w:styleId="xl155">
    <w:name w:val="xl155"/>
    <w:basedOn w:val="Normal"/>
    <w:rsid w:val="00D27D00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56">
    <w:name w:val="xl156"/>
    <w:basedOn w:val="Normal"/>
    <w:rsid w:val="00D27D00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57">
    <w:name w:val="xl157"/>
    <w:basedOn w:val="Normal"/>
    <w:rsid w:val="00D27D00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58">
    <w:name w:val="xl158"/>
    <w:basedOn w:val="Normal"/>
    <w:rsid w:val="00D27D00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sz w:val="24"/>
      <w:szCs w:val="24"/>
      <w:lang w:val="en-IN" w:eastAsia="en-IN"/>
    </w:rPr>
  </w:style>
  <w:style w:type="paragraph" w:customStyle="1" w:styleId="xl159">
    <w:name w:val="xl159"/>
    <w:basedOn w:val="Normal"/>
    <w:rsid w:val="00D27D00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sz w:val="24"/>
      <w:szCs w:val="24"/>
      <w:lang w:val="en-IN" w:eastAsia="en-IN"/>
    </w:rPr>
  </w:style>
  <w:style w:type="paragraph" w:customStyle="1" w:styleId="xl160">
    <w:name w:val="xl160"/>
    <w:basedOn w:val="Normal"/>
    <w:rsid w:val="00D27D00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b/>
      <w:bCs/>
      <w:sz w:val="24"/>
      <w:szCs w:val="24"/>
      <w:lang w:val="en-IN" w:eastAsia="en-IN"/>
    </w:rPr>
  </w:style>
  <w:style w:type="paragraph" w:customStyle="1" w:styleId="xl161">
    <w:name w:val="xl161"/>
    <w:basedOn w:val="Normal"/>
    <w:rsid w:val="00D27D00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62">
    <w:name w:val="xl162"/>
    <w:basedOn w:val="Normal"/>
    <w:rsid w:val="00D27D00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63">
    <w:name w:val="xl163"/>
    <w:basedOn w:val="Normal"/>
    <w:rsid w:val="00D27D0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64">
    <w:name w:val="xl164"/>
    <w:basedOn w:val="Normal"/>
    <w:rsid w:val="00D27D0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en-IN" w:eastAsia="en-IN"/>
    </w:rPr>
  </w:style>
  <w:style w:type="paragraph" w:customStyle="1" w:styleId="xl165">
    <w:name w:val="xl165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en-IN" w:eastAsia="en-IN"/>
    </w:rPr>
  </w:style>
  <w:style w:type="paragraph" w:customStyle="1" w:styleId="xl166">
    <w:name w:val="xl166"/>
    <w:basedOn w:val="Normal"/>
    <w:rsid w:val="00D27D0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en-IN" w:eastAsia="en-IN"/>
    </w:rPr>
  </w:style>
  <w:style w:type="paragraph" w:customStyle="1" w:styleId="xl167">
    <w:name w:val="xl167"/>
    <w:basedOn w:val="Normal"/>
    <w:rsid w:val="00D27D00"/>
    <w:pPr>
      <w:spacing w:before="100" w:beforeAutospacing="1" w:after="100" w:afterAutospacing="1"/>
      <w:textAlignment w:val="center"/>
    </w:pPr>
    <w:rPr>
      <w:sz w:val="24"/>
      <w:szCs w:val="24"/>
      <w:lang w:val="en-IN" w:eastAsia="en-IN"/>
    </w:rPr>
  </w:style>
  <w:style w:type="paragraph" w:customStyle="1" w:styleId="xl168">
    <w:name w:val="xl168"/>
    <w:basedOn w:val="Normal"/>
    <w:rsid w:val="00D27D0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69">
    <w:name w:val="xl169"/>
    <w:basedOn w:val="Normal"/>
    <w:rsid w:val="00D27D0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70">
    <w:name w:val="xl170"/>
    <w:basedOn w:val="Normal"/>
    <w:rsid w:val="00D27D0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71">
    <w:name w:val="xl171"/>
    <w:basedOn w:val="Normal"/>
    <w:rsid w:val="00D27D0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72">
    <w:name w:val="xl172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73">
    <w:name w:val="xl173"/>
    <w:basedOn w:val="Normal"/>
    <w:rsid w:val="00D27D0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74">
    <w:name w:val="xl174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75">
    <w:name w:val="xl175"/>
    <w:basedOn w:val="Normal"/>
    <w:rsid w:val="00D27D0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76">
    <w:name w:val="xl176"/>
    <w:basedOn w:val="Normal"/>
    <w:rsid w:val="00D27D0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77">
    <w:name w:val="xl177"/>
    <w:basedOn w:val="Normal"/>
    <w:rsid w:val="00D27D0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78">
    <w:name w:val="xl178"/>
    <w:basedOn w:val="Normal"/>
    <w:rsid w:val="00D27D0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79">
    <w:name w:val="xl179"/>
    <w:basedOn w:val="Normal"/>
    <w:rsid w:val="00D27D0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80">
    <w:name w:val="xl180"/>
    <w:basedOn w:val="Normal"/>
    <w:rsid w:val="00D27D00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</w:pPr>
    <w:rPr>
      <w:b/>
      <w:bCs/>
      <w:sz w:val="24"/>
      <w:szCs w:val="24"/>
      <w:lang w:val="en-IN" w:eastAsia="en-IN"/>
    </w:rPr>
  </w:style>
  <w:style w:type="paragraph" w:customStyle="1" w:styleId="xl181">
    <w:name w:val="xl181"/>
    <w:basedOn w:val="Normal"/>
    <w:rsid w:val="00D27D0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82">
    <w:name w:val="xl182"/>
    <w:basedOn w:val="Normal"/>
    <w:rsid w:val="00D27D0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183">
    <w:name w:val="xl183"/>
    <w:basedOn w:val="Normal"/>
    <w:rsid w:val="00D27D00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184">
    <w:name w:val="xl184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185">
    <w:name w:val="xl185"/>
    <w:basedOn w:val="Normal"/>
    <w:rsid w:val="00D27D0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186">
    <w:name w:val="xl186"/>
    <w:basedOn w:val="Normal"/>
    <w:rsid w:val="00D27D0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b/>
      <w:bCs/>
      <w:sz w:val="24"/>
      <w:szCs w:val="24"/>
      <w:lang w:val="en-IN" w:eastAsia="en-IN"/>
    </w:rPr>
  </w:style>
  <w:style w:type="paragraph" w:customStyle="1" w:styleId="xl187">
    <w:name w:val="xl187"/>
    <w:basedOn w:val="Normal"/>
    <w:rsid w:val="00D27D0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sz w:val="24"/>
      <w:szCs w:val="24"/>
      <w:lang w:val="en-IN" w:eastAsia="en-IN"/>
    </w:rPr>
  </w:style>
  <w:style w:type="paragraph" w:customStyle="1" w:styleId="xl188">
    <w:name w:val="xl188"/>
    <w:basedOn w:val="Normal"/>
    <w:rsid w:val="00D27D0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b/>
      <w:bCs/>
      <w:sz w:val="24"/>
      <w:szCs w:val="24"/>
      <w:lang w:val="en-IN" w:eastAsia="en-IN"/>
    </w:rPr>
  </w:style>
  <w:style w:type="paragraph" w:customStyle="1" w:styleId="xl189">
    <w:name w:val="xl189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90">
    <w:name w:val="xl190"/>
    <w:basedOn w:val="Normal"/>
    <w:rsid w:val="00D27D00"/>
    <w:pPr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191">
    <w:name w:val="xl191"/>
    <w:basedOn w:val="Normal"/>
    <w:rsid w:val="00D27D00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192">
    <w:name w:val="xl192"/>
    <w:basedOn w:val="Normal"/>
    <w:rsid w:val="00D27D00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en-IN" w:eastAsia="en-IN"/>
    </w:rPr>
  </w:style>
  <w:style w:type="paragraph" w:customStyle="1" w:styleId="xl193">
    <w:name w:val="xl193"/>
    <w:basedOn w:val="Normal"/>
    <w:rsid w:val="00D27D0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en-IN" w:eastAsia="en-IN"/>
    </w:rPr>
  </w:style>
  <w:style w:type="paragraph" w:customStyle="1" w:styleId="xl194">
    <w:name w:val="xl194"/>
    <w:basedOn w:val="Normal"/>
    <w:rsid w:val="00D27D00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sz w:val="24"/>
      <w:szCs w:val="24"/>
      <w:lang w:val="en-IN" w:eastAsia="en-IN"/>
    </w:rPr>
  </w:style>
  <w:style w:type="paragraph" w:customStyle="1" w:styleId="xl195">
    <w:name w:val="xl195"/>
    <w:basedOn w:val="Normal"/>
    <w:rsid w:val="00D27D00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en-IN" w:eastAsia="en-IN"/>
    </w:rPr>
  </w:style>
  <w:style w:type="paragraph" w:customStyle="1" w:styleId="xl196">
    <w:name w:val="xl196"/>
    <w:basedOn w:val="Normal"/>
    <w:rsid w:val="00D27D00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197">
    <w:name w:val="xl197"/>
    <w:basedOn w:val="Normal"/>
    <w:rsid w:val="00D27D00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4"/>
      <w:szCs w:val="24"/>
      <w:lang w:val="en-IN" w:eastAsia="en-IN"/>
    </w:rPr>
  </w:style>
  <w:style w:type="paragraph" w:customStyle="1" w:styleId="xl198">
    <w:name w:val="xl198"/>
    <w:basedOn w:val="Normal"/>
    <w:rsid w:val="00D27D00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</w:pPr>
    <w:rPr>
      <w:b/>
      <w:bCs/>
      <w:sz w:val="24"/>
      <w:szCs w:val="24"/>
      <w:lang w:val="en-IN" w:eastAsia="en-IN"/>
    </w:rPr>
  </w:style>
  <w:style w:type="paragraph" w:customStyle="1" w:styleId="xl199">
    <w:name w:val="xl199"/>
    <w:basedOn w:val="Normal"/>
    <w:rsid w:val="00D27D0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200">
    <w:name w:val="xl200"/>
    <w:basedOn w:val="Normal"/>
    <w:rsid w:val="00D27D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 Light" w:hAnsi="Calibri Light"/>
      <w:sz w:val="24"/>
      <w:szCs w:val="24"/>
      <w:lang w:val="en-IN" w:eastAsia="en-IN"/>
    </w:rPr>
  </w:style>
  <w:style w:type="paragraph" w:customStyle="1" w:styleId="xl201">
    <w:name w:val="xl201"/>
    <w:basedOn w:val="Normal"/>
    <w:rsid w:val="00D27D0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 Light" w:hAnsi="Calibri Light"/>
      <w:sz w:val="24"/>
      <w:szCs w:val="24"/>
      <w:lang w:val="en-IN" w:eastAsia="en-IN"/>
    </w:rPr>
  </w:style>
  <w:style w:type="paragraph" w:customStyle="1" w:styleId="xl202">
    <w:name w:val="xl202"/>
    <w:basedOn w:val="Normal"/>
    <w:rsid w:val="00D27D00"/>
    <w:pP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203">
    <w:name w:val="xl203"/>
    <w:basedOn w:val="Normal"/>
    <w:rsid w:val="00D27D00"/>
    <w:pPr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204">
    <w:name w:val="xl204"/>
    <w:basedOn w:val="Normal"/>
    <w:rsid w:val="00D27D00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en-IN" w:eastAsia="en-IN"/>
    </w:rPr>
  </w:style>
  <w:style w:type="paragraph" w:customStyle="1" w:styleId="xl205">
    <w:name w:val="xl205"/>
    <w:basedOn w:val="Normal"/>
    <w:rsid w:val="00D27D00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206">
    <w:name w:val="xl206"/>
    <w:basedOn w:val="Normal"/>
    <w:rsid w:val="00D27D00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en-IN" w:eastAsia="en-IN"/>
    </w:rPr>
  </w:style>
  <w:style w:type="paragraph" w:customStyle="1" w:styleId="xl207">
    <w:name w:val="xl207"/>
    <w:basedOn w:val="Normal"/>
    <w:rsid w:val="00D27D0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208">
    <w:name w:val="xl208"/>
    <w:basedOn w:val="Normal"/>
    <w:rsid w:val="00D27D00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209">
    <w:name w:val="xl209"/>
    <w:basedOn w:val="Normal"/>
    <w:rsid w:val="00D27D0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210">
    <w:name w:val="xl210"/>
    <w:basedOn w:val="Normal"/>
    <w:rsid w:val="00D27D00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211">
    <w:name w:val="xl211"/>
    <w:basedOn w:val="Normal"/>
    <w:rsid w:val="00D27D0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212">
    <w:name w:val="xl212"/>
    <w:basedOn w:val="Normal"/>
    <w:rsid w:val="00D27D0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213">
    <w:name w:val="xl213"/>
    <w:basedOn w:val="Normal"/>
    <w:rsid w:val="00D27D0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FF0000"/>
      <w:sz w:val="24"/>
      <w:szCs w:val="24"/>
      <w:lang w:val="en-IN" w:eastAsia="en-IN"/>
    </w:rPr>
  </w:style>
  <w:style w:type="paragraph" w:customStyle="1" w:styleId="xl214">
    <w:name w:val="xl214"/>
    <w:basedOn w:val="Normal"/>
    <w:rsid w:val="00D27D00"/>
    <w:pPr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IN" w:eastAsia="en-IN"/>
    </w:rPr>
  </w:style>
  <w:style w:type="paragraph" w:customStyle="1" w:styleId="xl215">
    <w:name w:val="xl215"/>
    <w:basedOn w:val="Normal"/>
    <w:rsid w:val="00D27D00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  <w:lang w:val="en-IN" w:eastAsia="en-IN"/>
    </w:rPr>
  </w:style>
  <w:style w:type="paragraph" w:customStyle="1" w:styleId="xl216">
    <w:name w:val="xl216"/>
    <w:basedOn w:val="Normal"/>
    <w:rsid w:val="00D27D00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  <w:lang w:val="en-IN"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736B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6B8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6B8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6B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6B88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2016-01-11T00:00:00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0703B5-0ABE-4322-ADA4-FB10788E8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13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Psychometric Test</vt:lpstr>
    </vt:vector>
  </TitlesOfParts>
  <Company>IFMR RURAL FINANCE</Company>
  <LinksUpToDate>false</LinksUpToDate>
  <CharactersWithSpaces>5930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Psychometric Test</dc:title>
  <dc:creator>IFMR Rural Finance</dc:creator>
  <cp:lastModifiedBy>Sarthak Shah | IFMR Rural Finance</cp:lastModifiedBy>
  <cp:revision>3</cp:revision>
  <dcterms:created xsi:type="dcterms:W3CDTF">2016-11-02T10:43:00Z</dcterms:created>
  <dcterms:modified xsi:type="dcterms:W3CDTF">2016-11-02T12:51:00Z</dcterms:modified>
</cp:coreProperties>
</file>