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36"/>
          <w:szCs w:val="28"/>
          <w:lang w:eastAsia="en-US"/>
        </w:rPr>
        <w:id w:val="1160422172"/>
        <w:docPartObj>
          <w:docPartGallery w:val="Cover Pages"/>
          <w:docPartUnique/>
        </w:docPartObj>
      </w:sdtPr>
      <w:sdtEndPr>
        <w:rPr>
          <w:rFonts w:eastAsia="Times New Roman"/>
          <w:caps w:val="0"/>
          <w:sz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75"/>
          </w:tblGrid>
          <w:tr w:rsidR="00602154" w:rsidRPr="00C8540F" w:rsidTr="0037061C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36"/>
                  <w:szCs w:val="28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602154" w:rsidRPr="00C8540F" w:rsidRDefault="00C64365" w:rsidP="00602154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36"/>
                        <w:szCs w:val="28"/>
                      </w:rPr>
                    </w:pPr>
                    <w:r w:rsidRPr="00C8540F">
                      <w:rPr>
                        <w:rFonts w:ascii="Times New Roman" w:eastAsiaTheme="majorEastAsia" w:hAnsi="Times New Roman" w:cs="Times New Roman"/>
                        <w:caps/>
                        <w:sz w:val="36"/>
                        <w:szCs w:val="28"/>
                        <w:lang w:val="en-IN" w:eastAsia="en-US"/>
                      </w:rPr>
                      <w:t>IFMR RURAL FINANCE</w:t>
                    </w:r>
                  </w:p>
                </w:tc>
              </w:sdtContent>
            </w:sdt>
          </w:tr>
          <w:tr w:rsidR="00602154" w:rsidRPr="00C8540F" w:rsidTr="0037061C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36"/>
                  <w:szCs w:val="2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02154" w:rsidRPr="00C8540F" w:rsidRDefault="00D044DB" w:rsidP="00D044D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36"/>
                        <w:szCs w:val="28"/>
                        <w:lang w:val="en-IN"/>
                      </w:rPr>
                      <w:t>Psychometric Test</w:t>
                    </w:r>
                  </w:p>
                </w:tc>
              </w:sdtContent>
            </w:sdt>
          </w:tr>
          <w:tr w:rsidR="00602154" w:rsidRPr="00C8540F" w:rsidTr="0037061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02154" w:rsidRPr="00C8540F" w:rsidRDefault="00602154" w:rsidP="0037061C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02154" w:rsidRPr="00C8540F" w:rsidTr="0037061C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02154" w:rsidRPr="00C8540F" w:rsidRDefault="00C64365" w:rsidP="001013E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C8540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:lang w:val="en-IN"/>
                      </w:rPr>
                      <w:t>IFMR Rural Finance</w:t>
                    </w:r>
                  </w:p>
                </w:tc>
              </w:sdtContent>
            </w:sdt>
          </w:tr>
          <w:tr w:rsidR="00602154" w:rsidRPr="00C8540F" w:rsidTr="0037061C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1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02154" w:rsidRPr="00C8540F" w:rsidRDefault="003C1B97" w:rsidP="0064580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11/17/2016</w:t>
                    </w:r>
                  </w:p>
                </w:tc>
              </w:sdtContent>
            </w:sdt>
          </w:tr>
        </w:tbl>
        <w:p w:rsidR="00602154" w:rsidRPr="00C8540F" w:rsidRDefault="00602154" w:rsidP="00602154">
          <w:pPr>
            <w:rPr>
              <w:sz w:val="28"/>
              <w:szCs w:val="28"/>
            </w:rPr>
          </w:pPr>
        </w:p>
        <w:p w:rsidR="00602154" w:rsidRPr="00C8540F" w:rsidRDefault="00602154" w:rsidP="00602154">
          <w:pPr>
            <w:rPr>
              <w:sz w:val="28"/>
              <w:szCs w:val="28"/>
            </w:rPr>
          </w:pPr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75"/>
          </w:tblGrid>
          <w:tr w:rsidR="00602154" w:rsidRPr="00C8540F" w:rsidTr="0037061C">
            <w:tc>
              <w:tcPr>
                <w:tcW w:w="5000" w:type="pct"/>
              </w:tcPr>
              <w:p w:rsidR="00602154" w:rsidRPr="00C8540F" w:rsidRDefault="00602154" w:rsidP="0037061C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602154" w:rsidRPr="00C8540F" w:rsidRDefault="00602154" w:rsidP="00602154">
          <w:pPr>
            <w:rPr>
              <w:sz w:val="28"/>
              <w:szCs w:val="28"/>
            </w:rPr>
          </w:pPr>
        </w:p>
        <w:p w:rsidR="00602154" w:rsidRPr="00C8540F" w:rsidRDefault="00602154" w:rsidP="00602154">
          <w:pPr>
            <w:rPr>
              <w:sz w:val="28"/>
              <w:szCs w:val="28"/>
            </w:rPr>
          </w:pPr>
          <w:r w:rsidRPr="00C8540F"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80490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79F2" w:rsidRDefault="001879F2">
          <w:pPr>
            <w:pStyle w:val="TOCHeading"/>
          </w:pPr>
          <w:r>
            <w:t>Contents</w:t>
          </w:r>
        </w:p>
        <w:p w:rsidR="001879F2" w:rsidRDefault="001879F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48982" w:history="1">
            <w:r w:rsidRPr="00B820E5">
              <w:rPr>
                <w:rStyle w:val="Hyperlink"/>
                <w:smallCaps/>
                <w:noProof/>
                <w:spacing w:val="5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20E5">
              <w:rPr>
                <w:rStyle w:val="Hyperlink"/>
                <w:smallCaps/>
                <w:noProof/>
                <w:spacing w:val="5"/>
              </w:rPr>
              <w:t>Stage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3" w:history="1">
            <w:r w:rsidR="001879F2" w:rsidRPr="00B820E5">
              <w:rPr>
                <w:rStyle w:val="Hyperlink"/>
                <w:smallCaps/>
                <w:noProof/>
                <w:spacing w:val="5"/>
              </w:rPr>
              <w:t>2.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  <w:spacing w:val="5"/>
              </w:rPr>
              <w:t>Stage-role access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_Toc465848983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4" w:history="1">
            <w:r w:rsidR="001879F2" w:rsidRPr="00B820E5">
              <w:rPr>
                <w:rStyle w:val="Hyperlink"/>
                <w:smallCaps/>
                <w:noProof/>
                <w:spacing w:val="5"/>
              </w:rPr>
              <w:t>3.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  <w:spacing w:val="5"/>
              </w:rPr>
              <w:t>Psychometric Test-Initiation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_Toc465848984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5" w:history="1">
            <w:r w:rsidR="001879F2" w:rsidRPr="00B820E5">
              <w:rPr>
                <w:rStyle w:val="Hyperlink"/>
                <w:smallCaps/>
                <w:noProof/>
              </w:rPr>
              <w:t>3.1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UI specification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_Toc465848985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6" w:history="1">
            <w:r w:rsidR="001879F2" w:rsidRPr="00B820E5">
              <w:rPr>
                <w:rStyle w:val="Hyperlink"/>
                <w:smallCaps/>
                <w:noProof/>
              </w:rPr>
              <w:t>3.2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Screenshot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_Toc465848986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7" w:history="1">
            <w:r w:rsidR="001879F2" w:rsidRPr="00B820E5">
              <w:rPr>
                <w:rStyle w:val="Hyperlink"/>
                <w:smallCaps/>
                <w:noProof/>
              </w:rPr>
              <w:t>3.3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Functional requirements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_Toc465848987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8" w:history="1">
            <w:r w:rsidR="001879F2" w:rsidRPr="00B820E5">
              <w:rPr>
                <w:rStyle w:val="Hyperlink"/>
                <w:smallCaps/>
                <w:noProof/>
              </w:rPr>
              <w:t>3.4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Upload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_Toc465848988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5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9" w:history="1">
            <w:r w:rsidR="001879F2" w:rsidRPr="00B820E5">
              <w:rPr>
                <w:rStyle w:val="Hyperlink"/>
                <w:smallCaps/>
                <w:noProof/>
              </w:rPr>
              <w:t>3.5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Download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_Toc465848989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5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0" w:history="1">
            <w:r w:rsidR="001879F2" w:rsidRPr="00B820E5">
              <w:rPr>
                <w:rStyle w:val="Hyperlink"/>
                <w:smallCaps/>
                <w:noProof/>
              </w:rPr>
              <w:t>3.6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Reports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_Toc465848990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5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1" w:history="1">
            <w:r w:rsidR="001879F2" w:rsidRPr="00B820E5">
              <w:rPr>
                <w:rStyle w:val="Hyperlink"/>
                <w:smallCaps/>
                <w:noProof/>
                <w:spacing w:val="5"/>
              </w:rPr>
              <w:t>4.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  <w:spacing w:val="5"/>
              </w:rPr>
              <w:t>Psychometric Test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_Toc465848991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6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2" w:history="1">
            <w:r w:rsidR="001879F2" w:rsidRPr="00B820E5">
              <w:rPr>
                <w:rStyle w:val="Hyperlink"/>
                <w:smallCaps/>
                <w:noProof/>
              </w:rPr>
              <w:t>4.1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UI requirements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_Toc465848992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6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3" w:history="1">
            <w:r w:rsidR="001879F2" w:rsidRPr="00B820E5">
              <w:rPr>
                <w:rStyle w:val="Hyperlink"/>
                <w:smallCaps/>
                <w:noProof/>
              </w:rPr>
              <w:t>4.2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Screenshots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_Toc465848993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8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4" w:history="1">
            <w:r w:rsidR="001879F2" w:rsidRPr="00B820E5">
              <w:rPr>
                <w:rStyle w:val="Hyperlink"/>
                <w:smallCaps/>
                <w:noProof/>
              </w:rPr>
              <w:t>4.3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Functional requirements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_Toc465848994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9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5" w:history="1">
            <w:r w:rsidR="001879F2" w:rsidRPr="00B820E5">
              <w:rPr>
                <w:rStyle w:val="Hyperlink"/>
                <w:smallCaps/>
                <w:noProof/>
              </w:rPr>
              <w:t>4.4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Uploads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_Toc465848995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10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6" w:history="1">
            <w:r w:rsidR="001879F2" w:rsidRPr="00B820E5">
              <w:rPr>
                <w:rStyle w:val="Hyperlink"/>
                <w:smallCaps/>
                <w:noProof/>
              </w:rPr>
              <w:t>4.5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Downloads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_Toc465848996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10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C70FF8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7" w:history="1">
            <w:r w:rsidR="001879F2" w:rsidRPr="00B820E5">
              <w:rPr>
                <w:rStyle w:val="Hyperlink"/>
                <w:smallCaps/>
                <w:noProof/>
              </w:rPr>
              <w:t>4.6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Reports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_Toc465848997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10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1879F2">
          <w:r>
            <w:rPr>
              <w:b/>
              <w:bCs/>
              <w:noProof/>
            </w:rPr>
            <w:fldChar w:fldCharType="end"/>
          </w:r>
        </w:p>
      </w:sdtContent>
    </w:sdt>
    <w:p w:rsidR="00B42412" w:rsidRPr="00C8540F" w:rsidRDefault="00B42412" w:rsidP="00B42412">
      <w:pPr>
        <w:pStyle w:val="Heading1"/>
        <w:rPr>
          <w:rFonts w:cs="Times New Roman"/>
        </w:rPr>
      </w:pPr>
    </w:p>
    <w:p w:rsidR="00B42412" w:rsidRPr="00C8540F" w:rsidRDefault="00B42412" w:rsidP="00B42412"/>
    <w:p w:rsidR="00B42412" w:rsidRPr="00C8540F" w:rsidRDefault="00B42412" w:rsidP="00B42412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55603C" w:rsidRPr="00C8540F" w:rsidRDefault="0055603C">
      <w:pPr>
        <w:sectPr w:rsidR="0055603C" w:rsidRPr="00C8540F" w:rsidSect="0055603C">
          <w:headerReference w:type="default" r:id="rId10"/>
          <w:footerReference w:type="default" r:id="rId11"/>
          <w:pgSz w:w="11899" w:h="16838"/>
          <w:pgMar w:top="720" w:right="720" w:bottom="720" w:left="720" w:header="1560" w:footer="567" w:gutter="0"/>
          <w:cols w:space="720"/>
          <w:docGrid w:linePitch="360"/>
        </w:sectPr>
      </w:pPr>
    </w:p>
    <w:p w:rsidR="00B42412" w:rsidRPr="00C8540F" w:rsidRDefault="00B42412" w:rsidP="00E25392">
      <w:pPr>
        <w:pStyle w:val="Heading1"/>
        <w:keepNext w:val="0"/>
        <w:spacing w:before="480" w:after="0" w:line="276" w:lineRule="auto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</w:p>
    <w:p w:rsidR="00C8540F" w:rsidRPr="00C8540F" w:rsidRDefault="00C8540F" w:rsidP="00C8540F"/>
    <w:p w:rsidR="00645805" w:rsidRPr="00C8540F" w:rsidRDefault="00645805" w:rsidP="00645805"/>
    <w:p w:rsidR="002C2ABC" w:rsidRPr="00C8540F" w:rsidRDefault="002C2ABC" w:rsidP="002C2ABC"/>
    <w:p w:rsidR="002C2ABC" w:rsidRPr="00C8540F" w:rsidRDefault="002C2ABC" w:rsidP="002C2ABC"/>
    <w:p w:rsidR="0051397D" w:rsidRPr="00C8540F" w:rsidRDefault="0051397D" w:rsidP="002C2ABC">
      <w:pPr>
        <w:sectPr w:rsidR="0051397D" w:rsidRPr="00C8540F" w:rsidSect="0055603C">
          <w:pgSz w:w="16838" w:h="11899" w:orient="landscape"/>
          <w:pgMar w:top="720" w:right="720" w:bottom="720" w:left="720" w:header="1560" w:footer="567" w:gutter="0"/>
          <w:cols w:space="720"/>
          <w:docGrid w:linePitch="360"/>
        </w:sectPr>
      </w:pPr>
    </w:p>
    <w:p w:rsidR="00B454C8" w:rsidRPr="00C8540F" w:rsidRDefault="0051397D" w:rsidP="005A2546">
      <w:pPr>
        <w:pStyle w:val="Heading1"/>
        <w:keepNext w:val="0"/>
        <w:numPr>
          <w:ilvl w:val="0"/>
          <w:numId w:val="1"/>
        </w:numPr>
        <w:spacing w:before="480" w:after="0" w:line="276" w:lineRule="auto"/>
        <w:ind w:left="0" w:firstLine="0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  <w:bookmarkStart w:id="1" w:name="_Toc465848982"/>
      <w:r w:rsidRPr="00C8540F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lastRenderedPageBreak/>
        <w:t>S</w:t>
      </w:r>
      <w:r w:rsidR="00B454C8" w:rsidRPr="00C8540F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>tage definition</w:t>
      </w:r>
      <w:bookmarkEnd w:id="1"/>
    </w:p>
    <w:p w:rsidR="00FA2759" w:rsidRPr="00C8540F" w:rsidRDefault="00FA2759" w:rsidP="00FA2759"/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2376"/>
        <w:gridCol w:w="7724"/>
      </w:tblGrid>
      <w:tr w:rsidR="00FA2759" w:rsidRPr="00C8540F" w:rsidTr="003257A4">
        <w:trPr>
          <w:trHeight w:val="300"/>
        </w:trPr>
        <w:tc>
          <w:tcPr>
            <w:tcW w:w="2376" w:type="dxa"/>
            <w:noWrap/>
            <w:hideMark/>
          </w:tcPr>
          <w:p w:rsidR="00FA2759" w:rsidRPr="00C8540F" w:rsidRDefault="00FA2759" w:rsidP="003257A4">
            <w:pPr>
              <w:rPr>
                <w:b/>
                <w:color w:val="000000"/>
                <w:sz w:val="24"/>
                <w:szCs w:val="18"/>
                <w:lang w:val="en-IN" w:eastAsia="en-IN"/>
              </w:rPr>
            </w:pPr>
            <w:r w:rsidRPr="00C8540F">
              <w:rPr>
                <w:b/>
                <w:color w:val="000000"/>
                <w:sz w:val="24"/>
                <w:szCs w:val="18"/>
                <w:lang w:val="en-IN" w:eastAsia="en-IN"/>
              </w:rPr>
              <w:t>Stage</w:t>
            </w:r>
          </w:p>
        </w:tc>
        <w:tc>
          <w:tcPr>
            <w:tcW w:w="7724" w:type="dxa"/>
            <w:hideMark/>
          </w:tcPr>
          <w:p w:rsidR="00FA2759" w:rsidRPr="00C8540F" w:rsidRDefault="00FA2759" w:rsidP="003257A4">
            <w:pPr>
              <w:rPr>
                <w:b/>
                <w:color w:val="000000"/>
                <w:sz w:val="24"/>
                <w:szCs w:val="18"/>
                <w:lang w:val="en-IN" w:eastAsia="en-IN"/>
              </w:rPr>
            </w:pPr>
            <w:r w:rsidRPr="00C8540F">
              <w:rPr>
                <w:b/>
                <w:color w:val="000000"/>
                <w:sz w:val="24"/>
                <w:szCs w:val="18"/>
                <w:lang w:val="en-IN" w:eastAsia="en-IN"/>
              </w:rPr>
              <w:t>Description</w:t>
            </w:r>
          </w:p>
        </w:tc>
      </w:tr>
      <w:tr w:rsidR="00FA2759" w:rsidRPr="00C8540F" w:rsidTr="00A05C6F">
        <w:trPr>
          <w:trHeight w:val="589"/>
        </w:trPr>
        <w:tc>
          <w:tcPr>
            <w:tcW w:w="2376" w:type="dxa"/>
            <w:noWrap/>
          </w:tcPr>
          <w:p w:rsidR="00FA2759" w:rsidRPr="00C8540F" w:rsidRDefault="00BC177A" w:rsidP="003257A4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Psychometric Test</w:t>
            </w:r>
          </w:p>
        </w:tc>
        <w:tc>
          <w:tcPr>
            <w:tcW w:w="7724" w:type="dxa"/>
          </w:tcPr>
          <w:p w:rsidR="00FA2759" w:rsidRPr="00C8540F" w:rsidRDefault="00BC177A" w:rsidP="00A05C6F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Loan Officer will launch the test for particular customer</w:t>
            </w:r>
          </w:p>
        </w:tc>
      </w:tr>
      <w:tr w:rsidR="00FA2759" w:rsidRPr="00C8540F" w:rsidTr="00A05C6F">
        <w:trPr>
          <w:trHeight w:val="555"/>
        </w:trPr>
        <w:tc>
          <w:tcPr>
            <w:tcW w:w="2376" w:type="dxa"/>
            <w:noWrap/>
          </w:tcPr>
          <w:p w:rsidR="00FA2759" w:rsidRPr="00C8540F" w:rsidRDefault="00BC177A" w:rsidP="00A05C6F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Generate Score</w:t>
            </w:r>
          </w:p>
        </w:tc>
        <w:tc>
          <w:tcPr>
            <w:tcW w:w="7724" w:type="dxa"/>
          </w:tcPr>
          <w:p w:rsidR="00FA2759" w:rsidRPr="00C8540F" w:rsidRDefault="00BC177A" w:rsidP="00D16007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 xml:space="preserve">After </w:t>
            </w:r>
            <w:r w:rsidR="00D16007">
              <w:rPr>
                <w:color w:val="000000"/>
                <w:sz w:val="24"/>
                <w:szCs w:val="18"/>
                <w:lang w:val="en-IN" w:eastAsia="en-IN"/>
              </w:rPr>
              <w:t>successful completion of test, calculate the score.</w:t>
            </w:r>
          </w:p>
        </w:tc>
      </w:tr>
    </w:tbl>
    <w:p w:rsidR="00B454C8" w:rsidRPr="00C8540F" w:rsidRDefault="00B454C8" w:rsidP="005A2546">
      <w:pPr>
        <w:pStyle w:val="Heading1"/>
        <w:keepNext w:val="0"/>
        <w:numPr>
          <w:ilvl w:val="0"/>
          <w:numId w:val="1"/>
        </w:numPr>
        <w:spacing w:before="480" w:after="0" w:line="276" w:lineRule="auto"/>
        <w:ind w:left="0" w:firstLine="0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  <w:bookmarkStart w:id="2" w:name="_Toc465848983"/>
      <w:r w:rsidRPr="00C8540F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>Stage-role access</w:t>
      </w:r>
      <w:bookmarkEnd w:id="2"/>
    </w:p>
    <w:p w:rsidR="00B454C8" w:rsidRPr="00C8540F" w:rsidRDefault="00B454C8" w:rsidP="00B454C8"/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3417"/>
        <w:gridCol w:w="3544"/>
      </w:tblGrid>
      <w:tr w:rsidR="00FA2759" w:rsidRPr="00C8540F" w:rsidTr="003257A4">
        <w:trPr>
          <w:trHeight w:val="30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59" w:rsidRPr="00C8540F" w:rsidRDefault="00FA2759" w:rsidP="003257A4">
            <w:pP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8540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Stage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759" w:rsidRPr="00C8540F" w:rsidRDefault="00FA2759" w:rsidP="003257A4">
            <w:pP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8540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Applicable Role</w:t>
            </w:r>
          </w:p>
        </w:tc>
      </w:tr>
      <w:tr w:rsidR="00FA2759" w:rsidRPr="00C8540F" w:rsidTr="00236920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759" w:rsidRPr="00C8540F" w:rsidRDefault="00BC177A" w:rsidP="003257A4">
            <w:pPr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Psychometric Test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759" w:rsidRPr="00C8540F" w:rsidRDefault="00A669D8" w:rsidP="003257A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8540F">
              <w:rPr>
                <w:color w:val="000000"/>
                <w:sz w:val="24"/>
                <w:szCs w:val="24"/>
                <w:lang w:val="en-IN" w:eastAsia="en-IN"/>
              </w:rPr>
              <w:t>Loan Officer</w:t>
            </w:r>
          </w:p>
        </w:tc>
      </w:tr>
    </w:tbl>
    <w:p w:rsidR="00B42412" w:rsidRPr="00C8540F" w:rsidRDefault="00BC177A" w:rsidP="005A2546">
      <w:pPr>
        <w:pStyle w:val="Heading1"/>
        <w:keepNext w:val="0"/>
        <w:numPr>
          <w:ilvl w:val="0"/>
          <w:numId w:val="1"/>
        </w:numPr>
        <w:spacing w:before="480" w:after="0" w:line="276" w:lineRule="auto"/>
        <w:ind w:left="0" w:firstLine="0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  <w:bookmarkStart w:id="3" w:name="_Toc465848984"/>
      <w:r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 xml:space="preserve">Psychometric </w:t>
      </w:r>
      <w:r w:rsidR="00246B38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>Test-</w:t>
      </w:r>
      <w:r w:rsidR="001B48BF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>Initiation</w:t>
      </w:r>
      <w:bookmarkEnd w:id="3"/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4" w:name="_Toc465848985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UI specification</w:t>
      </w:r>
      <w:bookmarkEnd w:id="4"/>
    </w:p>
    <w:p w:rsidR="0084566F" w:rsidRPr="00C8540F" w:rsidRDefault="0084566F" w:rsidP="0084566F"/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418"/>
        <w:gridCol w:w="2693"/>
      </w:tblGrid>
      <w:tr w:rsidR="004061F7" w:rsidRPr="00C8540F" w:rsidTr="001013E2">
        <w:tc>
          <w:tcPr>
            <w:tcW w:w="1809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Field name</w:t>
            </w:r>
          </w:p>
        </w:tc>
        <w:tc>
          <w:tcPr>
            <w:tcW w:w="1701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Section</w:t>
            </w:r>
          </w:p>
        </w:tc>
        <w:tc>
          <w:tcPr>
            <w:tcW w:w="1701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 xml:space="preserve">Data Type </w:t>
            </w:r>
          </w:p>
        </w:tc>
        <w:tc>
          <w:tcPr>
            <w:tcW w:w="1418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Attribute</w:t>
            </w:r>
          </w:p>
        </w:tc>
        <w:tc>
          <w:tcPr>
            <w:tcW w:w="2693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Population logic</w:t>
            </w:r>
          </w:p>
        </w:tc>
      </w:tr>
      <w:tr w:rsidR="004061F7" w:rsidRPr="00C8540F" w:rsidTr="001013E2">
        <w:tc>
          <w:tcPr>
            <w:tcW w:w="1809" w:type="dxa"/>
          </w:tcPr>
          <w:p w:rsidR="004061F7" w:rsidRPr="00C8540F" w:rsidRDefault="00246B38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Select Language</w:t>
            </w:r>
          </w:p>
        </w:tc>
        <w:tc>
          <w:tcPr>
            <w:tcW w:w="1701" w:type="dxa"/>
          </w:tcPr>
          <w:p w:rsidR="004061F7" w:rsidRPr="00C8540F" w:rsidRDefault="00246B38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Language</w:t>
            </w:r>
          </w:p>
        </w:tc>
        <w:tc>
          <w:tcPr>
            <w:tcW w:w="1701" w:type="dxa"/>
          </w:tcPr>
          <w:p w:rsidR="004061F7" w:rsidRPr="00C8540F" w:rsidRDefault="00246B38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Buttons</w:t>
            </w:r>
          </w:p>
        </w:tc>
        <w:tc>
          <w:tcPr>
            <w:tcW w:w="1418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</w:p>
        </w:tc>
        <w:tc>
          <w:tcPr>
            <w:tcW w:w="2693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</w:p>
        </w:tc>
      </w:tr>
    </w:tbl>
    <w:p w:rsidR="00F5161D" w:rsidRPr="00C8540F" w:rsidRDefault="00F5161D" w:rsidP="0084566F"/>
    <w:p w:rsidR="00F5161D" w:rsidRPr="00C8540F" w:rsidRDefault="00F5161D" w:rsidP="0084566F"/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5" w:name="_Toc465848986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Screenshot</w:t>
      </w:r>
      <w:bookmarkEnd w:id="5"/>
    </w:p>
    <w:p w:rsidR="00A741CD" w:rsidRDefault="00A741CD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Pr="00B01585" w:rsidRDefault="00B01585" w:rsidP="00A741CD">
      <w:pPr>
        <w:rPr>
          <w:rFonts w:asciiTheme="minorHAnsi" w:hAnsiTheme="minorHAnsi"/>
        </w:rPr>
      </w:pPr>
    </w:p>
    <w:p w:rsidR="00B01585" w:rsidRPr="00B01585" w:rsidRDefault="00B01585" w:rsidP="00A741CD">
      <w:pPr>
        <w:rPr>
          <w:sz w:val="24"/>
        </w:rPr>
      </w:pPr>
    </w:p>
    <w:p w:rsidR="00B01585" w:rsidRDefault="00B01585" w:rsidP="00B01585">
      <w:pPr>
        <w:rPr>
          <w:rFonts w:eastAsia="Calibri"/>
          <w:sz w:val="24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B01585" w:rsidTr="00B01585">
        <w:tc>
          <w:tcPr>
            <w:tcW w:w="5337" w:type="dxa"/>
          </w:tcPr>
          <w:p w:rsidR="00B01585" w:rsidRPr="00B01585" w:rsidRDefault="00B01585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B01585">
              <w:rPr>
                <w:sz w:val="24"/>
              </w:rPr>
              <w:t>Select Language</w:t>
            </w:r>
          </w:p>
        </w:tc>
        <w:tc>
          <w:tcPr>
            <w:tcW w:w="5338" w:type="dxa"/>
          </w:tcPr>
          <w:p w:rsidR="00B01585" w:rsidRPr="00B01585" w:rsidRDefault="00B01585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Instruction Page </w:t>
            </w:r>
          </w:p>
        </w:tc>
      </w:tr>
      <w:tr w:rsidR="00B01585" w:rsidTr="00B01585">
        <w:tc>
          <w:tcPr>
            <w:tcW w:w="5337" w:type="dxa"/>
          </w:tcPr>
          <w:p w:rsidR="00B01585" w:rsidRDefault="00B01585" w:rsidP="00B01585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DDAA32" wp14:editId="4E705635">
                  <wp:extent cx="2771775" cy="4686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B01585" w:rsidRDefault="00B01585" w:rsidP="00B01585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3FDD409" wp14:editId="110AC2C8">
                  <wp:extent cx="2676525" cy="4657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585" w:rsidRPr="00C8540F" w:rsidRDefault="00B01585" w:rsidP="00B01585">
      <w:pPr>
        <w:rPr>
          <w:rFonts w:eastAsia="Calibri"/>
          <w:sz w:val="24"/>
          <w:szCs w:val="28"/>
          <w:lang w:val="en-IN"/>
        </w:rPr>
      </w:pPr>
    </w:p>
    <w:p w:rsidR="001901C1" w:rsidRPr="00C8540F" w:rsidRDefault="001901C1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6" w:name="_Toc465848987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Functional requirements</w:t>
      </w:r>
      <w:bookmarkEnd w:id="6"/>
    </w:p>
    <w:p w:rsidR="000B5C2D" w:rsidRPr="00C8540F" w:rsidRDefault="000B5C2D" w:rsidP="000B5C2D"/>
    <w:p w:rsidR="00A61445" w:rsidRPr="00246B38" w:rsidRDefault="00A669D8" w:rsidP="00246B38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8"/>
        </w:rPr>
      </w:pPr>
      <w:r w:rsidRPr="00C8540F">
        <w:rPr>
          <w:rFonts w:ascii="Times New Roman" w:hAnsi="Times New Roman"/>
          <w:b/>
          <w:sz w:val="24"/>
          <w:szCs w:val="28"/>
        </w:rPr>
        <w:t>Loan Officer</w:t>
      </w:r>
      <w:r w:rsidR="00C02487" w:rsidRPr="00C8540F">
        <w:rPr>
          <w:rFonts w:ascii="Times New Roman" w:hAnsi="Times New Roman"/>
          <w:sz w:val="24"/>
          <w:szCs w:val="28"/>
        </w:rPr>
        <w:t xml:space="preserve"> l</w:t>
      </w:r>
      <w:r w:rsidR="00246B38">
        <w:rPr>
          <w:rFonts w:ascii="Times New Roman" w:hAnsi="Times New Roman"/>
          <w:sz w:val="24"/>
          <w:szCs w:val="28"/>
        </w:rPr>
        <w:t>ogs in</w:t>
      </w:r>
    </w:p>
    <w:p w:rsidR="00867B90" w:rsidRPr="00C8540F" w:rsidRDefault="00246B38" w:rsidP="005A2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Loan Officer will launch the test as a part of Application Stage</w:t>
      </w:r>
    </w:p>
    <w:p w:rsidR="00246B38" w:rsidRDefault="00246B38" w:rsidP="005A2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When the test is selected for launch, it will ask for a language </w:t>
      </w:r>
      <w:r w:rsidR="00D07FDF">
        <w:rPr>
          <w:rFonts w:ascii="Times New Roman" w:hAnsi="Times New Roman"/>
          <w:sz w:val="24"/>
          <w:szCs w:val="28"/>
        </w:rPr>
        <w:t xml:space="preserve">(Hindi/English/Marathi/Kannada/Tamil) </w:t>
      </w:r>
      <w:r>
        <w:rPr>
          <w:rFonts w:ascii="Times New Roman" w:hAnsi="Times New Roman"/>
          <w:sz w:val="24"/>
          <w:szCs w:val="28"/>
        </w:rPr>
        <w:t>to be selected</w:t>
      </w:r>
    </w:p>
    <w:p w:rsidR="00867B90" w:rsidRDefault="00246B38" w:rsidP="005A2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Once Loan Officer selects a language, P</w:t>
      </w:r>
      <w:r w:rsidR="00237B56">
        <w:rPr>
          <w:rFonts w:ascii="Times New Roman" w:hAnsi="Times New Roman"/>
          <w:sz w:val="24"/>
          <w:szCs w:val="28"/>
        </w:rPr>
        <w:t>sychometric test goes for build</w:t>
      </w:r>
    </w:p>
    <w:p w:rsidR="00237B56" w:rsidRPr="00D16007" w:rsidRDefault="00237B56" w:rsidP="00D160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After this page, instruction page will be loaded in the selected language</w:t>
      </w:r>
    </w:p>
    <w:p w:rsidR="00237B56" w:rsidRDefault="00237B56" w:rsidP="00237B5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Sample Instruction Page will have following instructions</w:t>
      </w:r>
    </w:p>
    <w:p w:rsidR="00237B56" w:rsidRDefault="00237B56" w:rsidP="005A25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There are 45 questions in this test</w:t>
      </w:r>
    </w:p>
    <w:p w:rsidR="00237B56" w:rsidRDefault="006C2693" w:rsidP="005A25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</w:t>
      </w:r>
      <w:r w:rsidR="00237B56">
        <w:rPr>
          <w:rFonts w:ascii="Times New Roman" w:hAnsi="Times New Roman"/>
          <w:sz w:val="24"/>
          <w:szCs w:val="28"/>
        </w:rPr>
        <w:t>ttempt all questions</w:t>
      </w:r>
    </w:p>
    <w:p w:rsidR="00237B56" w:rsidRDefault="00237B56" w:rsidP="005A25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Each question will have maximum of five options</w:t>
      </w:r>
      <w:r w:rsidR="006C2693">
        <w:rPr>
          <w:rFonts w:ascii="Times New Roman" w:hAnsi="Times New Roman"/>
          <w:sz w:val="24"/>
          <w:szCs w:val="28"/>
        </w:rPr>
        <w:t>, choose one right option only</w:t>
      </w:r>
    </w:p>
    <w:p w:rsidR="00237B56" w:rsidRDefault="006C2693" w:rsidP="005A25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B</w:t>
      </w:r>
      <w:r w:rsidR="00237B56">
        <w:rPr>
          <w:rFonts w:ascii="Times New Roman" w:hAnsi="Times New Roman"/>
          <w:sz w:val="24"/>
          <w:szCs w:val="28"/>
        </w:rPr>
        <w:t>e as honest as you can while attempting this test</w:t>
      </w:r>
    </w:p>
    <w:p w:rsidR="00237B56" w:rsidRPr="008C4750" w:rsidRDefault="00237B56" w:rsidP="008C4750">
      <w:pPr>
        <w:spacing w:line="360" w:lineRule="auto"/>
        <w:ind w:left="1080"/>
        <w:jc w:val="both"/>
        <w:rPr>
          <w:sz w:val="24"/>
          <w:szCs w:val="28"/>
        </w:rPr>
      </w:pP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7" w:name="_Toc465848988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Upload</w:t>
      </w:r>
      <w:bookmarkEnd w:id="7"/>
    </w:p>
    <w:p w:rsidR="00867B90" w:rsidRPr="00C8540F" w:rsidRDefault="00867B90" w:rsidP="00867B90">
      <w:pPr>
        <w:ind w:left="1080"/>
      </w:pPr>
      <w:r w:rsidRPr="00C8540F">
        <w:t>-NA-</w:t>
      </w:r>
    </w:p>
    <w:p w:rsidR="00867B90" w:rsidRPr="00C8540F" w:rsidRDefault="00867B90" w:rsidP="00867B90">
      <w:pPr>
        <w:ind w:left="360"/>
      </w:pP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8" w:name="_Toc465848989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Download</w:t>
      </w:r>
      <w:bookmarkEnd w:id="8"/>
    </w:p>
    <w:p w:rsidR="00867B90" w:rsidRPr="00C8540F" w:rsidRDefault="00867B90" w:rsidP="00867B90">
      <w:pPr>
        <w:ind w:left="1080"/>
      </w:pPr>
      <w:r w:rsidRPr="00C8540F">
        <w:t>-NA-</w:t>
      </w: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9" w:name="_Toc465848990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Reports</w:t>
      </w:r>
      <w:bookmarkEnd w:id="9"/>
    </w:p>
    <w:p w:rsidR="00C02487" w:rsidRPr="00C8540F" w:rsidRDefault="00C02487" w:rsidP="00C02487">
      <w:pPr>
        <w:pStyle w:val="ListParagraph"/>
        <w:ind w:firstLine="360"/>
        <w:rPr>
          <w:rFonts w:ascii="Times New Roman" w:hAnsi="Times New Roman"/>
        </w:rPr>
      </w:pPr>
      <w:r w:rsidRPr="00C8540F">
        <w:rPr>
          <w:rFonts w:ascii="Times New Roman" w:hAnsi="Times New Roman"/>
          <w:sz w:val="20"/>
        </w:rPr>
        <w:t>-NA-</w:t>
      </w:r>
    </w:p>
    <w:p w:rsidR="002523C6" w:rsidRPr="00C8540F" w:rsidRDefault="002523C6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9F784E" w:rsidRPr="00C8540F" w:rsidRDefault="009F784E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9F784E" w:rsidRPr="00C8540F" w:rsidRDefault="009F784E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9F784E" w:rsidRPr="00C8540F" w:rsidRDefault="009F784E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853D6" w:rsidRPr="00C8540F" w:rsidRDefault="00A853D6" w:rsidP="00F973C5">
      <w:pPr>
        <w:ind w:left="360" w:firstLine="720"/>
        <w:rPr>
          <w:rFonts w:eastAsia="Calibri"/>
          <w:sz w:val="28"/>
          <w:szCs w:val="28"/>
          <w:lang w:val="en-IN"/>
        </w:rPr>
        <w:sectPr w:rsidR="00A853D6" w:rsidRPr="00C8540F" w:rsidSect="00645805">
          <w:pgSz w:w="11899" w:h="16838"/>
          <w:pgMar w:top="720" w:right="720" w:bottom="720" w:left="720" w:header="1560" w:footer="567" w:gutter="0"/>
          <w:cols w:space="720"/>
          <w:docGrid w:linePitch="360"/>
        </w:sectPr>
      </w:pPr>
    </w:p>
    <w:p w:rsidR="00B42412" w:rsidRPr="00C8540F" w:rsidRDefault="00F74358" w:rsidP="005A2546">
      <w:pPr>
        <w:pStyle w:val="Heading1"/>
        <w:keepNext w:val="0"/>
        <w:numPr>
          <w:ilvl w:val="0"/>
          <w:numId w:val="1"/>
        </w:numPr>
        <w:spacing w:before="480" w:after="0" w:line="276" w:lineRule="auto"/>
        <w:ind w:left="0" w:firstLine="0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  <w:bookmarkStart w:id="10" w:name="_Toc465848991"/>
      <w:r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lastRenderedPageBreak/>
        <w:t>Psychometric Test</w:t>
      </w:r>
      <w:bookmarkEnd w:id="10"/>
    </w:p>
    <w:p w:rsidR="002523C6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11" w:name="_Toc465848992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UI requirements</w:t>
      </w:r>
      <w:bookmarkEnd w:id="11"/>
      <w:r w:rsidR="005D3FC5"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 xml:space="preserve"> </w:t>
      </w:r>
    </w:p>
    <w:p w:rsidR="00F74358" w:rsidRDefault="00F74358" w:rsidP="00F74358"/>
    <w:p w:rsidR="00F74358" w:rsidRPr="00D16007" w:rsidRDefault="00F74358" w:rsidP="00D1600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D16007">
        <w:rPr>
          <w:rFonts w:ascii="Times New Roman" w:hAnsi="Times New Roman"/>
          <w:sz w:val="24"/>
        </w:rPr>
        <w:t xml:space="preserve">For </w:t>
      </w:r>
      <w:r w:rsidR="006C2693" w:rsidRPr="00D16007">
        <w:rPr>
          <w:rFonts w:ascii="Times New Roman" w:hAnsi="Times New Roman"/>
          <w:sz w:val="24"/>
        </w:rPr>
        <w:t>all q</w:t>
      </w:r>
      <w:r w:rsidRPr="00D16007">
        <w:rPr>
          <w:rFonts w:ascii="Times New Roman" w:hAnsi="Times New Roman"/>
          <w:sz w:val="24"/>
        </w:rPr>
        <w:t>u</w:t>
      </w:r>
      <w:r w:rsidR="00972DF7" w:rsidRPr="00D16007">
        <w:rPr>
          <w:rFonts w:ascii="Times New Roman" w:hAnsi="Times New Roman"/>
          <w:sz w:val="24"/>
        </w:rPr>
        <w:t>estions except linked questions</w:t>
      </w:r>
    </w:p>
    <w:p w:rsidR="00F74358" w:rsidRDefault="00F74358" w:rsidP="00F74358">
      <w:pPr>
        <w:ind w:left="360" w:firstLine="720"/>
        <w:rPr>
          <w:sz w:val="24"/>
        </w:rPr>
      </w:pPr>
    </w:p>
    <w:p w:rsidR="00F74358" w:rsidRPr="00F74358" w:rsidRDefault="00F74358" w:rsidP="00F74358">
      <w:pPr>
        <w:ind w:left="360" w:firstLine="720"/>
        <w:rPr>
          <w:sz w:val="24"/>
        </w:rPr>
      </w:pPr>
    </w:p>
    <w:p w:rsidR="00A853D6" w:rsidRPr="00C8540F" w:rsidRDefault="00A853D6" w:rsidP="00A853D6"/>
    <w:tbl>
      <w:tblPr>
        <w:tblStyle w:val="TableGrid"/>
        <w:tblW w:w="932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418"/>
        <w:gridCol w:w="2693"/>
      </w:tblGrid>
      <w:tr w:rsidR="00F74358" w:rsidRPr="00C8540F" w:rsidTr="00F74358">
        <w:tc>
          <w:tcPr>
            <w:tcW w:w="1809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Field name</w:t>
            </w:r>
          </w:p>
        </w:tc>
        <w:tc>
          <w:tcPr>
            <w:tcW w:w="1701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Section</w:t>
            </w:r>
          </w:p>
        </w:tc>
        <w:tc>
          <w:tcPr>
            <w:tcW w:w="1701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 xml:space="preserve">Data Type </w:t>
            </w:r>
          </w:p>
        </w:tc>
        <w:tc>
          <w:tcPr>
            <w:tcW w:w="1418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Attribute</w:t>
            </w:r>
          </w:p>
        </w:tc>
        <w:tc>
          <w:tcPr>
            <w:tcW w:w="2693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Population logic</w:t>
            </w:r>
          </w:p>
        </w:tc>
      </w:tr>
      <w:tr w:rsidR="00F74358" w:rsidRPr="00C8540F" w:rsidTr="00F74358">
        <w:tc>
          <w:tcPr>
            <w:tcW w:w="1809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Question</w:t>
            </w:r>
          </w:p>
        </w:tc>
        <w:tc>
          <w:tcPr>
            <w:tcW w:w="1701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Question</w:t>
            </w:r>
          </w:p>
        </w:tc>
        <w:tc>
          <w:tcPr>
            <w:tcW w:w="1701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Text</w:t>
            </w:r>
            <w:r w:rsidR="00972DF7">
              <w:rPr>
                <w:rFonts w:eastAsiaTheme="majorEastAsia"/>
                <w:color w:val="000000" w:themeColor="text1"/>
                <w:sz w:val="24"/>
                <w:szCs w:val="18"/>
              </w:rPr>
              <w:t>/Picture</w:t>
            </w:r>
          </w:p>
        </w:tc>
        <w:tc>
          <w:tcPr>
            <w:tcW w:w="1418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</w:t>
            </w:r>
          </w:p>
        </w:tc>
        <w:tc>
          <w:tcPr>
            <w:tcW w:w="2693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a)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b)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c)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d)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e)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</w:tbl>
    <w:p w:rsidR="00D22280" w:rsidRDefault="00D22280" w:rsidP="002523C6">
      <w:pPr>
        <w:ind w:left="1080"/>
      </w:pPr>
    </w:p>
    <w:p w:rsidR="006C22FD" w:rsidRDefault="006C22FD" w:rsidP="002523C6">
      <w:pPr>
        <w:ind w:left="1080"/>
      </w:pPr>
    </w:p>
    <w:p w:rsidR="006C22FD" w:rsidRPr="006C22FD" w:rsidRDefault="006C22FD" w:rsidP="00D16007">
      <w:pPr>
        <w:spacing w:after="200" w:line="276" w:lineRule="auto"/>
        <w:ind w:left="720"/>
        <w:rPr>
          <w:rFonts w:eastAsiaTheme="majorEastAsia"/>
          <w:color w:val="000000" w:themeColor="text1"/>
          <w:sz w:val="24"/>
          <w:szCs w:val="18"/>
        </w:rPr>
      </w:pPr>
      <w:r w:rsidRPr="006C22FD">
        <w:rPr>
          <w:rFonts w:eastAsiaTheme="majorEastAsia"/>
          <w:color w:val="000000" w:themeColor="text1"/>
          <w:sz w:val="24"/>
          <w:szCs w:val="18"/>
        </w:rPr>
        <w:lastRenderedPageBreak/>
        <w:t>For Linked Questions</w:t>
      </w:r>
    </w:p>
    <w:p w:rsidR="006C22FD" w:rsidRDefault="006C22FD" w:rsidP="006C22FD"/>
    <w:tbl>
      <w:tblPr>
        <w:tblStyle w:val="TableGrid"/>
        <w:tblW w:w="932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418"/>
        <w:gridCol w:w="2693"/>
      </w:tblGrid>
      <w:tr w:rsidR="006C22FD" w:rsidRPr="00C8540F" w:rsidTr="001879F2">
        <w:tc>
          <w:tcPr>
            <w:tcW w:w="1809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Field name</w:t>
            </w:r>
          </w:p>
        </w:tc>
        <w:tc>
          <w:tcPr>
            <w:tcW w:w="1701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Section</w:t>
            </w:r>
          </w:p>
        </w:tc>
        <w:tc>
          <w:tcPr>
            <w:tcW w:w="1701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 xml:space="preserve">Data Type </w:t>
            </w:r>
          </w:p>
        </w:tc>
        <w:tc>
          <w:tcPr>
            <w:tcW w:w="1418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Attribute</w:t>
            </w:r>
          </w:p>
        </w:tc>
        <w:tc>
          <w:tcPr>
            <w:tcW w:w="2693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Population logic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Question</w:t>
            </w:r>
          </w:p>
        </w:tc>
        <w:tc>
          <w:tcPr>
            <w:tcW w:w="1701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Question</w:t>
            </w:r>
          </w:p>
        </w:tc>
        <w:tc>
          <w:tcPr>
            <w:tcW w:w="1701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Text</w:t>
            </w:r>
          </w:p>
        </w:tc>
        <w:tc>
          <w:tcPr>
            <w:tcW w:w="1418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</w:t>
            </w:r>
          </w:p>
        </w:tc>
        <w:tc>
          <w:tcPr>
            <w:tcW w:w="2693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a)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Option-a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Option-a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III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Option-a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b)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Option-b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Option-b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III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Option-b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</w:tbl>
    <w:p w:rsidR="006C22FD" w:rsidRPr="00C8540F" w:rsidRDefault="006C22FD" w:rsidP="006C22FD">
      <w:pPr>
        <w:sectPr w:rsidR="006C22FD" w:rsidRPr="00C8540F" w:rsidSect="00B90B56">
          <w:pgSz w:w="16838" w:h="11899" w:orient="landscape"/>
          <w:pgMar w:top="720" w:right="720" w:bottom="568" w:left="720" w:header="1560" w:footer="567" w:gutter="0"/>
          <w:cols w:space="720"/>
          <w:docGrid w:linePitch="360"/>
        </w:sectPr>
      </w:pPr>
    </w:p>
    <w:p w:rsidR="00925CF6" w:rsidRPr="00CD0572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12" w:name="_Toc465848993"/>
      <w:r w:rsidRPr="00CD0572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lastRenderedPageBreak/>
        <w:t>Screenshots</w:t>
      </w:r>
      <w:bookmarkEnd w:id="12"/>
    </w:p>
    <w:p w:rsidR="004D4640" w:rsidRDefault="004D4640" w:rsidP="00374AB1">
      <w:pPr>
        <w:rPr>
          <w:b/>
          <w:sz w:val="28"/>
        </w:rPr>
      </w:pPr>
    </w:p>
    <w:p w:rsidR="00B01585" w:rsidRDefault="00B01585" w:rsidP="00374AB1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B01585" w:rsidTr="005B0802">
        <w:tc>
          <w:tcPr>
            <w:tcW w:w="5337" w:type="dxa"/>
          </w:tcPr>
          <w:p w:rsidR="00B01585" w:rsidRPr="00B01585" w:rsidRDefault="00B01585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Start Test</w:t>
            </w:r>
          </w:p>
        </w:tc>
        <w:tc>
          <w:tcPr>
            <w:tcW w:w="5338" w:type="dxa"/>
          </w:tcPr>
          <w:p w:rsidR="00B01585" w:rsidRPr="00B01585" w:rsidRDefault="00B01585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Sample Question</w:t>
            </w:r>
          </w:p>
        </w:tc>
      </w:tr>
      <w:tr w:rsidR="00B01585" w:rsidTr="005B0802">
        <w:tc>
          <w:tcPr>
            <w:tcW w:w="5337" w:type="dxa"/>
          </w:tcPr>
          <w:p w:rsidR="00B01585" w:rsidRDefault="00B01585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5DEA6D" wp14:editId="24F74598">
                  <wp:extent cx="2667000" cy="4705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B01585" w:rsidRDefault="00B01585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D35A492" wp14:editId="4DF75266">
                  <wp:extent cx="2628900" cy="4686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585" w:rsidRPr="00374AB1" w:rsidRDefault="00B01585" w:rsidP="00374AB1">
      <w:pPr>
        <w:rPr>
          <w:b/>
          <w:sz w:val="28"/>
        </w:rPr>
        <w:sectPr w:rsidR="00B01585" w:rsidRPr="00374AB1" w:rsidSect="00213B79">
          <w:pgSz w:w="11899" w:h="16838"/>
          <w:pgMar w:top="720" w:right="568" w:bottom="720" w:left="720" w:header="1560" w:footer="567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5B0802" w:rsidTr="005B0802">
        <w:tc>
          <w:tcPr>
            <w:tcW w:w="5337" w:type="dxa"/>
          </w:tcPr>
          <w:p w:rsidR="005B0802" w:rsidRPr="00B01585" w:rsidRDefault="005B0802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Sample Linked Question</w:t>
            </w:r>
          </w:p>
        </w:tc>
        <w:tc>
          <w:tcPr>
            <w:tcW w:w="5338" w:type="dxa"/>
          </w:tcPr>
          <w:p w:rsidR="005B0802" w:rsidRPr="00B01585" w:rsidRDefault="005B0802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When Option A is selected</w:t>
            </w:r>
          </w:p>
        </w:tc>
      </w:tr>
      <w:tr w:rsidR="005B0802" w:rsidTr="005B0802">
        <w:tc>
          <w:tcPr>
            <w:tcW w:w="5337" w:type="dxa"/>
          </w:tcPr>
          <w:p w:rsidR="005B0802" w:rsidRPr="005B0802" w:rsidRDefault="005B0802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F25CCD" wp14:editId="31DEEBCE">
                  <wp:extent cx="2753832" cy="4327451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432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5B0802" w:rsidRDefault="005B0802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00914AD" wp14:editId="076B1EB2">
                  <wp:extent cx="2721935" cy="4327451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33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208" w:rsidDel="00495E17" w:rsidRDefault="008E7208" w:rsidP="00374AB1">
      <w:pPr>
        <w:rPr>
          <w:del w:id="13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4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5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6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7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8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9" w:author="Namita Sivasankaran" w:date="2016-11-02T14:48:00Z"/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A21572" w:rsidRDefault="00A21572" w:rsidP="00374AB1">
      <w:pPr>
        <w:rPr>
          <w:sz w:val="28"/>
        </w:rPr>
      </w:pPr>
    </w:p>
    <w:p w:rsidR="00A21572" w:rsidRDefault="00A21572" w:rsidP="00374AB1">
      <w:pPr>
        <w:rPr>
          <w:sz w:val="28"/>
        </w:rPr>
      </w:pPr>
    </w:p>
    <w:p w:rsidR="00A21572" w:rsidRDefault="00A21572" w:rsidP="00374AB1">
      <w:pPr>
        <w:rPr>
          <w:sz w:val="28"/>
        </w:rPr>
      </w:pPr>
    </w:p>
    <w:p w:rsidR="00A21572" w:rsidRDefault="00A21572" w:rsidP="00374AB1">
      <w:pPr>
        <w:rPr>
          <w:sz w:val="28"/>
        </w:rPr>
      </w:pPr>
    </w:p>
    <w:p w:rsidR="00A21572" w:rsidRDefault="00A21572" w:rsidP="00374AB1">
      <w:pPr>
        <w:rPr>
          <w:sz w:val="28"/>
        </w:rPr>
      </w:pPr>
    </w:p>
    <w:p w:rsidR="00A21572" w:rsidRDefault="00A21572" w:rsidP="00374AB1">
      <w:pPr>
        <w:rPr>
          <w:sz w:val="28"/>
        </w:rPr>
      </w:pPr>
    </w:p>
    <w:p w:rsidR="00A21572" w:rsidRDefault="00A2157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5B0802" w:rsidTr="005B0802">
        <w:tc>
          <w:tcPr>
            <w:tcW w:w="5337" w:type="dxa"/>
          </w:tcPr>
          <w:p w:rsidR="005B0802" w:rsidRPr="00B01585" w:rsidRDefault="005B0802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When Option B is selected</w:t>
            </w:r>
          </w:p>
        </w:tc>
        <w:tc>
          <w:tcPr>
            <w:tcW w:w="5338" w:type="dxa"/>
          </w:tcPr>
          <w:p w:rsidR="005B0802" w:rsidRPr="00B01585" w:rsidRDefault="00451E34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End Test</w:t>
            </w:r>
          </w:p>
        </w:tc>
      </w:tr>
      <w:tr w:rsidR="005B0802" w:rsidTr="005B0802">
        <w:tc>
          <w:tcPr>
            <w:tcW w:w="5337" w:type="dxa"/>
          </w:tcPr>
          <w:p w:rsidR="005B0802" w:rsidRPr="005B0802" w:rsidRDefault="00451E34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2BF22C" wp14:editId="5EF623B3">
                  <wp:extent cx="2647507" cy="4338083"/>
                  <wp:effectExtent l="0" t="0" r="63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33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5B0802" w:rsidRDefault="00451E34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03358D" wp14:editId="51E4D3C7">
                  <wp:extent cx="2562446" cy="4338083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33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802" w:rsidRDefault="005B0802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ins w:id="20" w:author="Namita Sivasankaran" w:date="2016-11-02T14:50:00Z"/>
          <w:sz w:val="28"/>
        </w:rPr>
      </w:pPr>
    </w:p>
    <w:p w:rsidR="00736B88" w:rsidRDefault="00736B88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ins w:id="21" w:author="Namita Sivasankaran" w:date="2016-11-02T14:51:00Z"/>
          <w:sz w:val="28"/>
        </w:rPr>
      </w:pPr>
    </w:p>
    <w:p w:rsidR="00736B88" w:rsidRDefault="00736B88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A21572" w:rsidRDefault="00A21572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451E34" w:rsidTr="00C03200">
        <w:tc>
          <w:tcPr>
            <w:tcW w:w="5337" w:type="dxa"/>
          </w:tcPr>
          <w:p w:rsidR="00451E34" w:rsidRPr="00B01585" w:rsidRDefault="00A21572" w:rsidP="00972DF7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Final Step</w:t>
            </w:r>
          </w:p>
        </w:tc>
        <w:tc>
          <w:tcPr>
            <w:tcW w:w="5338" w:type="dxa"/>
          </w:tcPr>
          <w:p w:rsidR="00451E34" w:rsidRPr="00451E34" w:rsidRDefault="00451E34" w:rsidP="00451E34">
            <w:pPr>
              <w:ind w:left="1080"/>
              <w:rPr>
                <w:sz w:val="24"/>
              </w:rPr>
            </w:pPr>
          </w:p>
        </w:tc>
      </w:tr>
      <w:tr w:rsidR="00451E34" w:rsidTr="00C03200">
        <w:tc>
          <w:tcPr>
            <w:tcW w:w="5337" w:type="dxa"/>
          </w:tcPr>
          <w:p w:rsidR="00451E34" w:rsidRPr="005B0802" w:rsidRDefault="00012471" w:rsidP="00C03200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87F57AE" wp14:editId="05864432">
                  <wp:extent cx="2752725" cy="4667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451E34" w:rsidRDefault="00451E34" w:rsidP="00C03200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</w:p>
        </w:tc>
      </w:tr>
    </w:tbl>
    <w:p w:rsidR="00451E34" w:rsidRPr="00374AB1" w:rsidRDefault="00451E34" w:rsidP="00374AB1">
      <w:pPr>
        <w:rPr>
          <w:sz w:val="28"/>
        </w:rPr>
      </w:pPr>
    </w:p>
    <w:p w:rsidR="00B42412" w:rsidRPr="00A21572" w:rsidRDefault="00925CF6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22" w:name="_Toc465848994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Functional requirements</w:t>
      </w:r>
      <w:bookmarkEnd w:id="22"/>
      <w:r w:rsidR="00B42412" w:rsidRPr="008A170E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 xml:space="preserve"> </w:t>
      </w:r>
    </w:p>
    <w:p w:rsidR="00374AB1" w:rsidRPr="00A21572" w:rsidRDefault="00374AB1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45 questions will be displayed as a part of this test</w:t>
      </w:r>
    </w:p>
    <w:p w:rsidR="00374AB1" w:rsidRPr="00A21572" w:rsidRDefault="00972DF7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Display o</w:t>
      </w:r>
      <w:r w:rsidR="00374AB1" w:rsidRPr="00A21572">
        <w:rPr>
          <w:rFonts w:ascii="Times New Roman" w:hAnsi="Times New Roman"/>
          <w:sz w:val="24"/>
        </w:rPr>
        <w:t>ne question per screen</w:t>
      </w:r>
    </w:p>
    <w:p w:rsidR="00374AB1" w:rsidRPr="00A21572" w:rsidRDefault="00374AB1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 xml:space="preserve">Once option is selected and submitted </w:t>
      </w:r>
      <w:r w:rsidR="00736B88" w:rsidRPr="00A21572">
        <w:rPr>
          <w:rFonts w:ascii="Times New Roman" w:hAnsi="Times New Roman"/>
          <w:sz w:val="24"/>
        </w:rPr>
        <w:t>/</w:t>
      </w:r>
      <w:r w:rsidRPr="00A21572">
        <w:rPr>
          <w:rFonts w:ascii="Times New Roman" w:hAnsi="Times New Roman"/>
          <w:sz w:val="24"/>
        </w:rPr>
        <w:t xml:space="preserve">next button (or opened next question), </w:t>
      </w:r>
      <w:r w:rsidR="00972DF7" w:rsidRPr="00A21572">
        <w:rPr>
          <w:rFonts w:ascii="Times New Roman" w:hAnsi="Times New Roman"/>
          <w:sz w:val="24"/>
        </w:rPr>
        <w:t>freeze</w:t>
      </w:r>
      <w:ins w:id="23" w:author="Namita Sivasankaran" w:date="2016-11-02T14:53:00Z">
        <w:r w:rsidR="00736B88" w:rsidRPr="00A21572">
          <w:rPr>
            <w:rFonts w:ascii="Times New Roman" w:hAnsi="Times New Roman"/>
            <w:sz w:val="24"/>
          </w:rPr>
          <w:t xml:space="preserve"> </w:t>
        </w:r>
      </w:ins>
      <w:r w:rsidRPr="00A21572">
        <w:rPr>
          <w:rFonts w:ascii="Times New Roman" w:hAnsi="Times New Roman"/>
          <w:sz w:val="24"/>
        </w:rPr>
        <w:t>the answer</w:t>
      </w:r>
    </w:p>
    <w:p w:rsidR="00374AB1" w:rsidRPr="00A21572" w:rsidRDefault="00374AB1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There are four types of questions- Normal, paired, linked and pictorial</w:t>
      </w:r>
    </w:p>
    <w:p w:rsidR="00374AB1" w:rsidRPr="00A21572" w:rsidRDefault="00374AB1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Normal Question will have maximum five option and user should select one of them</w:t>
      </w:r>
    </w:p>
    <w:p w:rsidR="00374AB1" w:rsidRPr="00A21572" w:rsidRDefault="00374AB1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P</w:t>
      </w:r>
      <w:r w:rsidR="00012471" w:rsidRPr="00A21572">
        <w:rPr>
          <w:rFonts w:ascii="Times New Roman" w:hAnsi="Times New Roman"/>
          <w:sz w:val="24"/>
        </w:rPr>
        <w:t xml:space="preserve">aired question will come in </w:t>
      </w:r>
      <w:proofErr w:type="gramStart"/>
      <w:r w:rsidR="00012471" w:rsidRPr="00A21572">
        <w:rPr>
          <w:rFonts w:ascii="Times New Roman" w:hAnsi="Times New Roman"/>
          <w:sz w:val="24"/>
        </w:rPr>
        <w:t>pair</w:t>
      </w:r>
      <w:r w:rsidRPr="00A21572">
        <w:rPr>
          <w:rFonts w:ascii="Times New Roman" w:hAnsi="Times New Roman"/>
          <w:sz w:val="24"/>
        </w:rPr>
        <w:t>,</w:t>
      </w:r>
      <w:proofErr w:type="gramEnd"/>
      <w:r w:rsidRPr="00A21572">
        <w:rPr>
          <w:rFonts w:ascii="Times New Roman" w:hAnsi="Times New Roman"/>
          <w:sz w:val="24"/>
        </w:rPr>
        <w:t xml:space="preserve"> if one of them is selected then other one should also be selected. Please note here that sequence is not mandatory here.</w:t>
      </w:r>
    </w:p>
    <w:p w:rsidR="00736B88" w:rsidRPr="00A21572" w:rsidRDefault="006628EB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 xml:space="preserve">Linked question will have multiple option and on selecting any </w:t>
      </w:r>
      <w:r w:rsidR="00972DF7" w:rsidRPr="00A21572">
        <w:rPr>
          <w:rFonts w:ascii="Times New Roman" w:hAnsi="Times New Roman"/>
          <w:sz w:val="24"/>
        </w:rPr>
        <w:t xml:space="preserve">option, further options will </w:t>
      </w:r>
      <w:r w:rsidRPr="00A21572">
        <w:rPr>
          <w:rFonts w:ascii="Times New Roman" w:hAnsi="Times New Roman"/>
          <w:sz w:val="24"/>
        </w:rPr>
        <w:t>appear</w:t>
      </w:r>
    </w:p>
    <w:p w:rsidR="00792840" w:rsidRPr="00A21572" w:rsidRDefault="00972DF7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Pictorial question will have five option</w:t>
      </w:r>
    </w:p>
    <w:p w:rsidR="00972DF7" w:rsidRDefault="00736B88" w:rsidP="00A21572">
      <w:pPr>
        <w:pStyle w:val="ListParagraph"/>
        <w:numPr>
          <w:ilvl w:val="0"/>
          <w:numId w:val="14"/>
        </w:numPr>
        <w:rPr>
          <w:sz w:val="24"/>
        </w:rPr>
      </w:pPr>
      <w:r w:rsidRPr="00A21572">
        <w:rPr>
          <w:sz w:val="24"/>
        </w:rPr>
        <w:t>Prototype of Linked Questio</w:t>
      </w:r>
      <w:r w:rsidR="00972DF7" w:rsidRPr="00A21572">
        <w:rPr>
          <w:sz w:val="24"/>
        </w:rPr>
        <w:t>n</w:t>
      </w:r>
    </w:p>
    <w:p w:rsidR="00A21572" w:rsidRDefault="00A21572" w:rsidP="00A21572">
      <w:pPr>
        <w:rPr>
          <w:rFonts w:eastAsia="Calibri"/>
          <w:sz w:val="24"/>
        </w:rPr>
      </w:pPr>
    </w:p>
    <w:p w:rsidR="00A21572" w:rsidRDefault="00A21572" w:rsidP="00A21572">
      <w:pPr>
        <w:rPr>
          <w:rFonts w:eastAsia="Calibri"/>
          <w:sz w:val="24"/>
        </w:rPr>
      </w:pPr>
    </w:p>
    <w:p w:rsidR="00A21572" w:rsidRDefault="00A21572" w:rsidP="00A21572">
      <w:pPr>
        <w:rPr>
          <w:rFonts w:eastAsia="Calibri"/>
          <w:sz w:val="24"/>
        </w:rPr>
      </w:pPr>
    </w:p>
    <w:p w:rsidR="00A21572" w:rsidRDefault="00A21572" w:rsidP="00A21572">
      <w:pPr>
        <w:rPr>
          <w:rFonts w:eastAsia="Calibri"/>
          <w:sz w:val="24"/>
        </w:rPr>
      </w:pPr>
    </w:p>
    <w:p w:rsidR="00A21572" w:rsidRDefault="00A21572" w:rsidP="00A21572">
      <w:pPr>
        <w:rPr>
          <w:rFonts w:eastAsia="Calibri"/>
          <w:sz w:val="24"/>
        </w:rPr>
      </w:pPr>
    </w:p>
    <w:p w:rsidR="00A21572" w:rsidRPr="00A21572" w:rsidRDefault="00A21572" w:rsidP="00A21572">
      <w:pPr>
        <w:rPr>
          <w:rFonts w:eastAsia="Calibri"/>
          <w:sz w:val="24"/>
        </w:rPr>
      </w:pPr>
    </w:p>
    <w:p w:rsidR="006628EB" w:rsidRDefault="00A21572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eastAsia="Calibri" w:hAnsi="Calibr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4873B" wp14:editId="7A74E3FB">
                <wp:simplePos x="0" y="0"/>
                <wp:positionH relativeFrom="column">
                  <wp:posOffset>648335</wp:posOffset>
                </wp:positionH>
                <wp:positionV relativeFrom="paragraph">
                  <wp:posOffset>20955</wp:posOffset>
                </wp:positionV>
                <wp:extent cx="6080125" cy="3295650"/>
                <wp:effectExtent l="0" t="0" r="158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12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02" w:rsidRPr="00A21572" w:rsidRDefault="005B0802" w:rsidP="006628EB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(Question: This is some random question?</w:t>
                            </w:r>
                          </w:p>
                          <w:p w:rsidR="005B0802" w:rsidRPr="00A2157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 option a</w:t>
                            </w:r>
                          </w:p>
                          <w:p w:rsidR="005B0802" w:rsidRPr="00A2157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 option b</w:t>
                            </w:r>
                          </w:p>
                          <w:p w:rsidR="005B0802" w:rsidRPr="00A21572" w:rsidRDefault="005B0802" w:rsidP="006628EB">
                            <w:pPr>
                              <w:ind w:left="1800"/>
                              <w:rPr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  <w:t>If user click</w:t>
                            </w:r>
                            <w:r w:rsidR="00972DF7" w:rsidRPr="00A21572"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  <w:t xml:space="preserve">s </w:t>
                            </w:r>
                            <w:r w:rsidRPr="00A21572"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  <w:t xml:space="preserve">on </w:t>
                            </w:r>
                            <w:r w:rsidRPr="00A21572"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lang w:val="en-IN"/>
                              </w:rPr>
                              <w:t>option a</w:t>
                            </w:r>
                            <w:r w:rsidR="00972DF7" w:rsidRPr="00A21572"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  <w:t xml:space="preserve"> then few more option will appear</w:t>
                            </w:r>
                            <w:r w:rsidRPr="00A21572"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  <w:t xml:space="preserve"> (Please note that in this case user will not be able to select </w:t>
                            </w:r>
                            <w:r w:rsidRPr="00A21572"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lang w:val="en-IN"/>
                              </w:rPr>
                              <w:t>option b</w:t>
                            </w:r>
                            <w:r w:rsidRPr="00A21572"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  <w:t xml:space="preserve"> ever</w:t>
                            </w:r>
                            <w:r w:rsidRPr="00A2157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B0802" w:rsidRPr="00A21572" w:rsidRDefault="005B0802" w:rsidP="006628EB">
                            <w:pPr>
                              <w:ind w:left="180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0802" w:rsidRPr="00A21572" w:rsidRDefault="005B0802" w:rsidP="006628EB">
                            <w:pPr>
                              <w:ind w:left="1800"/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21572"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  <w:t>The option will look like below after clicking on option a.</w:t>
                            </w:r>
                          </w:p>
                          <w:p w:rsidR="005B0802" w:rsidRPr="00A21572" w:rsidRDefault="005B0802" w:rsidP="006628EB">
                            <w:pPr>
                              <w:ind w:left="1800"/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5B0802" w:rsidRPr="00A21572" w:rsidRDefault="005B0802" w:rsidP="006628EB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Question: This is some random question?</w:t>
                            </w:r>
                          </w:p>
                          <w:p w:rsidR="005B0802" w:rsidRPr="00A2157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 option a</w:t>
                            </w:r>
                          </w:p>
                          <w:p w:rsidR="005B0802" w:rsidRPr="00A2157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Why option a</w:t>
                            </w:r>
                          </w:p>
                          <w:p w:rsidR="005B0802" w:rsidRPr="00A2157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Why not b</w:t>
                            </w:r>
                          </w:p>
                          <w:p w:rsidR="005B0802" w:rsidRPr="00A2157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Because of c</w:t>
                            </w:r>
                          </w:p>
                          <w:p w:rsidR="005B0802" w:rsidRPr="00A2157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215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 option b</w:t>
                            </w:r>
                          </w:p>
                          <w:p w:rsidR="005B0802" w:rsidRPr="00A21572" w:rsidRDefault="005B0802" w:rsidP="006628EB">
                            <w:pPr>
                              <w:ind w:left="1800"/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21572"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  <w:t xml:space="preserve">Now user </w:t>
                            </w:r>
                            <w:r w:rsidRPr="00A21572"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lang w:val="en-IN"/>
                              </w:rPr>
                              <w:t>will have to</w:t>
                            </w:r>
                            <w:r w:rsidRPr="00A21572">
                              <w:rPr>
                                <w:rFonts w:eastAsia="Calibri"/>
                                <w:sz w:val="24"/>
                                <w:szCs w:val="24"/>
                                <w:lang w:val="en-IN"/>
                              </w:rPr>
                              <w:t xml:space="preserve"> select any one of I/II/III.</w:t>
                            </w:r>
                          </w:p>
                          <w:p w:rsidR="005B0802" w:rsidRDefault="005B0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51.05pt;margin-top:1.65pt;width:478.75pt;height:25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" fillcolor="white [3201]" strokeweight=".5pt">
                <v:textbox>
                  <w:txbxContent>
                    <w:p w:rsidR="005B0802" w:rsidRPr="00A21572" w:rsidRDefault="005B0802" w:rsidP="006628EB">
                      <w:pPr>
                        <w:pStyle w:val="ListParagraph"/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215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(Question: This is some random question?</w:t>
                      </w:r>
                    </w:p>
                    <w:p w:rsidR="005B0802" w:rsidRPr="00A21572" w:rsidRDefault="005B0802" w:rsidP="005A25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215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 option a</w:t>
                      </w:r>
                    </w:p>
                    <w:p w:rsidR="005B0802" w:rsidRPr="00A21572" w:rsidRDefault="005B0802" w:rsidP="005A25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215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 option b</w:t>
                      </w:r>
                    </w:p>
                    <w:p w:rsidR="005B0802" w:rsidRPr="00A21572" w:rsidRDefault="005B0802" w:rsidP="006628EB">
                      <w:pPr>
                        <w:ind w:left="1800"/>
                        <w:rPr>
                          <w:sz w:val="24"/>
                          <w:szCs w:val="24"/>
                        </w:rPr>
                      </w:pPr>
                      <w:r w:rsidRPr="00A21572"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  <w:t>If user click</w:t>
                      </w:r>
                      <w:r w:rsidR="00972DF7" w:rsidRPr="00A21572"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  <w:t xml:space="preserve">s </w:t>
                      </w:r>
                      <w:r w:rsidRPr="00A21572"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  <w:t xml:space="preserve">on </w:t>
                      </w:r>
                      <w:r w:rsidRPr="00A21572">
                        <w:rPr>
                          <w:rFonts w:eastAsia="Calibri"/>
                          <w:b/>
                          <w:sz w:val="24"/>
                          <w:szCs w:val="24"/>
                          <w:lang w:val="en-IN"/>
                        </w:rPr>
                        <w:t>option a</w:t>
                      </w:r>
                      <w:r w:rsidR="00972DF7" w:rsidRPr="00A21572"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  <w:t xml:space="preserve"> then few more option will appear</w:t>
                      </w:r>
                      <w:r w:rsidRPr="00A21572"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  <w:t xml:space="preserve"> (Please note that in this case user will not be able to select </w:t>
                      </w:r>
                      <w:r w:rsidRPr="00A21572">
                        <w:rPr>
                          <w:rFonts w:eastAsia="Calibri"/>
                          <w:b/>
                          <w:sz w:val="24"/>
                          <w:szCs w:val="24"/>
                          <w:lang w:val="en-IN"/>
                        </w:rPr>
                        <w:t>option b</w:t>
                      </w:r>
                      <w:r w:rsidRPr="00A21572"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  <w:t xml:space="preserve"> ever</w:t>
                      </w:r>
                      <w:r w:rsidRPr="00A2157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5B0802" w:rsidRPr="00A21572" w:rsidRDefault="005B0802" w:rsidP="006628EB">
                      <w:pPr>
                        <w:ind w:left="1800"/>
                        <w:rPr>
                          <w:sz w:val="24"/>
                          <w:szCs w:val="24"/>
                        </w:rPr>
                      </w:pPr>
                    </w:p>
                    <w:p w:rsidR="005B0802" w:rsidRPr="00A21572" w:rsidRDefault="005B0802" w:rsidP="006628EB">
                      <w:pPr>
                        <w:ind w:left="1800"/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</w:pPr>
                      <w:r w:rsidRPr="00A21572"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  <w:t>The option will look like below after clicking on option a.</w:t>
                      </w:r>
                    </w:p>
                    <w:p w:rsidR="005B0802" w:rsidRPr="00A21572" w:rsidRDefault="005B0802" w:rsidP="006628EB">
                      <w:pPr>
                        <w:ind w:left="1800"/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</w:pPr>
                    </w:p>
                    <w:p w:rsidR="005B0802" w:rsidRPr="00A21572" w:rsidRDefault="005B0802" w:rsidP="006628EB">
                      <w:pPr>
                        <w:pStyle w:val="ListParagraph"/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215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Question: This is some random question?</w:t>
                      </w:r>
                    </w:p>
                    <w:p w:rsidR="005B0802" w:rsidRPr="00A21572" w:rsidRDefault="005B0802" w:rsidP="005A254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215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 option a</w:t>
                      </w:r>
                    </w:p>
                    <w:p w:rsidR="005B0802" w:rsidRPr="00A21572" w:rsidRDefault="005B0802" w:rsidP="005A25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215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Why option a</w:t>
                      </w:r>
                    </w:p>
                    <w:p w:rsidR="005B0802" w:rsidRPr="00A21572" w:rsidRDefault="005B0802" w:rsidP="005A25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215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Why not b</w:t>
                      </w:r>
                    </w:p>
                    <w:p w:rsidR="005B0802" w:rsidRPr="00A21572" w:rsidRDefault="005B0802" w:rsidP="005A25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215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Because of c</w:t>
                      </w:r>
                    </w:p>
                    <w:p w:rsidR="005B0802" w:rsidRPr="00A21572" w:rsidRDefault="005B0802" w:rsidP="005A254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215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 option b</w:t>
                      </w:r>
                    </w:p>
                    <w:p w:rsidR="005B0802" w:rsidRPr="00A21572" w:rsidRDefault="005B0802" w:rsidP="006628EB">
                      <w:pPr>
                        <w:ind w:left="1800"/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</w:pPr>
                      <w:r w:rsidRPr="00A21572"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  <w:t xml:space="preserve">Now user </w:t>
                      </w:r>
                      <w:r w:rsidRPr="00A21572">
                        <w:rPr>
                          <w:rFonts w:eastAsia="Calibri"/>
                          <w:b/>
                          <w:sz w:val="24"/>
                          <w:szCs w:val="24"/>
                          <w:lang w:val="en-IN"/>
                        </w:rPr>
                        <w:t>will have to</w:t>
                      </w:r>
                      <w:r w:rsidRPr="00A21572">
                        <w:rPr>
                          <w:rFonts w:eastAsia="Calibri"/>
                          <w:sz w:val="24"/>
                          <w:szCs w:val="24"/>
                          <w:lang w:val="en-IN"/>
                        </w:rPr>
                        <w:t xml:space="preserve"> select any one of I/II/III.</w:t>
                      </w:r>
                    </w:p>
                    <w:p w:rsidR="005B0802" w:rsidRDefault="005B0802"/>
                  </w:txbxContent>
                </v:textbox>
              </v:shape>
            </w:pict>
          </mc:Fallback>
        </mc:AlternateContent>
      </w: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736B88" w:rsidRDefault="00736B88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972DF7" w:rsidRDefault="00972DF7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972DF7" w:rsidRDefault="00972DF7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972DF7" w:rsidRDefault="00972DF7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012471" w:rsidRDefault="00012471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012471" w:rsidRDefault="00012471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972DF7" w:rsidRDefault="00972DF7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6628EB" w:rsidRPr="00A21572" w:rsidRDefault="006628EB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 xml:space="preserve">The questions are of five category- 1)Integrity 2)Intention to pay 3)Risk Taking 4)Business </w:t>
      </w:r>
      <w:r w:rsidR="001B48BF" w:rsidRPr="00A21572">
        <w:rPr>
          <w:rFonts w:ascii="Times New Roman" w:hAnsi="Times New Roman"/>
          <w:sz w:val="24"/>
        </w:rPr>
        <w:t>Acumen</w:t>
      </w:r>
      <w:r w:rsidRPr="00A21572">
        <w:rPr>
          <w:rFonts w:ascii="Times New Roman" w:hAnsi="Times New Roman"/>
          <w:sz w:val="24"/>
        </w:rPr>
        <w:t xml:space="preserve"> 5)Problem Solving</w:t>
      </w:r>
    </w:p>
    <w:p w:rsidR="006628EB" w:rsidRPr="00A21572" w:rsidRDefault="006628EB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Each category will have 9 questions</w:t>
      </w:r>
    </w:p>
    <w:p w:rsidR="006628EB" w:rsidRPr="00A21572" w:rsidRDefault="007179F2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 xml:space="preserve">Within each category, there will be </w:t>
      </w:r>
      <w:r w:rsidR="006628EB" w:rsidRPr="00A21572">
        <w:rPr>
          <w:rFonts w:ascii="Times New Roman" w:hAnsi="Times New Roman"/>
          <w:sz w:val="24"/>
        </w:rPr>
        <w:t xml:space="preserve">3 questions </w:t>
      </w:r>
      <w:r w:rsidRPr="00A21572">
        <w:rPr>
          <w:rFonts w:ascii="Times New Roman" w:hAnsi="Times New Roman"/>
          <w:sz w:val="24"/>
        </w:rPr>
        <w:t xml:space="preserve">each </w:t>
      </w:r>
      <w:r w:rsidR="006628EB" w:rsidRPr="00A21572">
        <w:rPr>
          <w:rFonts w:ascii="Times New Roman" w:hAnsi="Times New Roman"/>
          <w:sz w:val="24"/>
        </w:rPr>
        <w:t>of high,</w:t>
      </w:r>
      <w:r w:rsidR="001B48BF" w:rsidRPr="00A21572">
        <w:rPr>
          <w:rFonts w:ascii="Times New Roman" w:hAnsi="Times New Roman"/>
          <w:sz w:val="24"/>
        </w:rPr>
        <w:t xml:space="preserve"> </w:t>
      </w:r>
      <w:r w:rsidR="006628EB" w:rsidRPr="00A21572">
        <w:rPr>
          <w:rFonts w:ascii="Times New Roman" w:hAnsi="Times New Roman"/>
          <w:sz w:val="24"/>
        </w:rPr>
        <w:t>med</w:t>
      </w:r>
      <w:r w:rsidR="001B48BF" w:rsidRPr="00A21572">
        <w:rPr>
          <w:rFonts w:ascii="Times New Roman" w:hAnsi="Times New Roman"/>
          <w:sz w:val="24"/>
        </w:rPr>
        <w:t>ium and low difficulty level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 xml:space="preserve">Each question will have score in between 0 to 1. Scores can be 0, 0.25, 0.5, 0.75, </w:t>
      </w:r>
      <w:proofErr w:type="gramStart"/>
      <w:r w:rsidRPr="00A21572">
        <w:rPr>
          <w:rFonts w:ascii="Times New Roman" w:hAnsi="Times New Roman"/>
          <w:sz w:val="24"/>
        </w:rPr>
        <w:t>1</w:t>
      </w:r>
      <w:proofErr w:type="gramEnd"/>
      <w:r w:rsidRPr="00A21572">
        <w:rPr>
          <w:rFonts w:ascii="Times New Roman" w:hAnsi="Times New Roman"/>
          <w:sz w:val="24"/>
        </w:rPr>
        <w:t>.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 xml:space="preserve">If </w:t>
      </w:r>
      <w:r w:rsidR="007179F2" w:rsidRPr="00A21572">
        <w:rPr>
          <w:rFonts w:ascii="Times New Roman" w:hAnsi="Times New Roman"/>
          <w:sz w:val="24"/>
        </w:rPr>
        <w:t xml:space="preserve">option selected for </w:t>
      </w:r>
      <w:r w:rsidRPr="00A21572">
        <w:rPr>
          <w:rFonts w:ascii="Times New Roman" w:hAnsi="Times New Roman"/>
          <w:sz w:val="24"/>
        </w:rPr>
        <w:t xml:space="preserve">15 </w:t>
      </w:r>
      <w:r w:rsidR="007179F2" w:rsidRPr="00A21572">
        <w:rPr>
          <w:rFonts w:ascii="Times New Roman" w:hAnsi="Times New Roman"/>
          <w:sz w:val="24"/>
        </w:rPr>
        <w:t xml:space="preserve">consecutive questions </w:t>
      </w:r>
      <w:r w:rsidRPr="00A21572">
        <w:rPr>
          <w:rFonts w:ascii="Times New Roman" w:hAnsi="Times New Roman"/>
          <w:sz w:val="24"/>
        </w:rPr>
        <w:t xml:space="preserve"> are same then indicate pattern error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AT LEAST 3 paired question should be included in test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AT LEAST 2 linked question should be included in test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AT LEAST 5 pictorial question should be included in test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Jumble all the questions and options each time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All the options for particular question are assigned with score. Based on this, score will be calculated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 xml:space="preserve">The user can pause the test </w:t>
      </w:r>
      <w:r w:rsidR="007179F2" w:rsidRPr="00A21572">
        <w:rPr>
          <w:rFonts w:ascii="Times New Roman" w:hAnsi="Times New Roman"/>
          <w:sz w:val="24"/>
        </w:rPr>
        <w:t>ONCE for a maximum of</w:t>
      </w:r>
      <w:r w:rsidRPr="00A21572">
        <w:rPr>
          <w:rFonts w:ascii="Times New Roman" w:hAnsi="Times New Roman"/>
          <w:sz w:val="24"/>
        </w:rPr>
        <w:t xml:space="preserve"> 5 minutes(Make it configurable)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The total time for test is 20 minutes(Should be configurable)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In case pictorial question is also a linked question then consider the question as pictorial only.</w:t>
      </w:r>
    </w:p>
    <w:p w:rsidR="001B48BF" w:rsidRPr="00A21572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A21572">
        <w:rPr>
          <w:rFonts w:ascii="Times New Roman" w:hAnsi="Times New Roman"/>
          <w:sz w:val="24"/>
        </w:rPr>
        <w:t>At the end of the test, all the answers should be sent together</w:t>
      </w:r>
      <w:r w:rsidR="00F06E5B" w:rsidRPr="00A21572">
        <w:rPr>
          <w:rFonts w:ascii="Times New Roman" w:hAnsi="Times New Roman"/>
          <w:sz w:val="24"/>
        </w:rPr>
        <w:t>. T</w:t>
      </w:r>
      <w:r w:rsidRPr="00A21572">
        <w:rPr>
          <w:rFonts w:ascii="Times New Roman" w:hAnsi="Times New Roman"/>
          <w:sz w:val="24"/>
        </w:rPr>
        <w:t>he case</w:t>
      </w:r>
      <w:r w:rsidR="007179F2" w:rsidRPr="00A21572">
        <w:rPr>
          <w:rFonts w:ascii="Times New Roman" w:hAnsi="Times New Roman"/>
          <w:sz w:val="24"/>
        </w:rPr>
        <w:t xml:space="preserve"> can be</w:t>
      </w:r>
      <w:r w:rsidR="00792840" w:rsidRPr="00A21572">
        <w:rPr>
          <w:rFonts w:ascii="Times New Roman" w:hAnsi="Times New Roman"/>
          <w:sz w:val="24"/>
        </w:rPr>
        <w:t xml:space="preserve"> sent to application review</w:t>
      </w:r>
    </w:p>
    <w:p w:rsidR="00792840" w:rsidRDefault="00792840" w:rsidP="00792840"/>
    <w:p w:rsidR="00792840" w:rsidRDefault="00792840" w:rsidP="00792840"/>
    <w:p w:rsidR="00792840" w:rsidRDefault="00792840" w:rsidP="00792840"/>
    <w:p w:rsidR="00792840" w:rsidRDefault="00792840" w:rsidP="00792840"/>
    <w:p w:rsidR="00792840" w:rsidRDefault="00792840" w:rsidP="00792840"/>
    <w:p w:rsidR="00792840" w:rsidRDefault="00792840" w:rsidP="00792840"/>
    <w:p w:rsidR="00792840" w:rsidRDefault="00792840" w:rsidP="00792840"/>
    <w:p w:rsidR="00792840" w:rsidRDefault="00792840" w:rsidP="00792840"/>
    <w:p w:rsidR="00792840" w:rsidRDefault="00792840" w:rsidP="00792840"/>
    <w:p w:rsidR="00792840" w:rsidRDefault="00792840" w:rsidP="00792840"/>
    <w:p w:rsidR="00792840" w:rsidRDefault="00792840" w:rsidP="00792840"/>
    <w:p w:rsidR="00792840" w:rsidRDefault="00792840" w:rsidP="00792840"/>
    <w:p w:rsidR="00792840" w:rsidRPr="00A21572" w:rsidRDefault="00792840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21572">
        <w:rPr>
          <w:rFonts w:ascii="Times New Roman" w:hAnsi="Times New Roman"/>
          <w:sz w:val="24"/>
          <w:szCs w:val="24"/>
        </w:rPr>
        <w:lastRenderedPageBreak/>
        <w:t>Correlation Coefficient</w:t>
      </w:r>
    </w:p>
    <w:p w:rsidR="00792840" w:rsidRPr="00A21572" w:rsidRDefault="00792840" w:rsidP="0079284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tbl>
      <w:tblPr>
        <w:tblW w:w="8466" w:type="dxa"/>
        <w:jc w:val="center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1480"/>
        <w:gridCol w:w="1640"/>
        <w:gridCol w:w="960"/>
        <w:gridCol w:w="1040"/>
        <w:gridCol w:w="150"/>
        <w:gridCol w:w="890"/>
        <w:gridCol w:w="244"/>
        <w:gridCol w:w="1038"/>
      </w:tblGrid>
      <w:tr w:rsidR="00792840" w:rsidRPr="00A21572" w:rsidTr="00792840">
        <w:trPr>
          <w:trHeight w:val="300"/>
          <w:jc w:val="center"/>
        </w:trPr>
        <w:tc>
          <w:tcPr>
            <w:tcW w:w="12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 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Paired Question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Calculation</w:t>
            </w:r>
          </w:p>
        </w:tc>
      </w:tr>
      <w:tr w:rsidR="00792840" w:rsidRPr="00A21572" w:rsidTr="00792840">
        <w:trPr>
          <w:trHeight w:val="58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2840" w:rsidRPr="00A21572" w:rsidRDefault="00792840">
            <w:pPr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Paired Question-1 (x)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2840" w:rsidRPr="00A21572" w:rsidRDefault="00792840">
            <w:pPr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Paired Question-2 (y)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2840" w:rsidRPr="00A21572" w:rsidRDefault="00792840">
            <w:pPr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x*y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2840" w:rsidRPr="00A21572" w:rsidRDefault="00792840">
            <w:pPr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x^2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2840" w:rsidRPr="00A21572" w:rsidRDefault="00792840">
            <w:pPr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y^2</w:t>
            </w: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Score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1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1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1</w:t>
            </w: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Score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0.25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0.125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0.25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0.0625</w:t>
            </w: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Score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0.25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0.0625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0.0625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0.0625</w:t>
            </w:r>
          </w:p>
        </w:tc>
      </w:tr>
      <w:tr w:rsidR="00792840" w:rsidRPr="00A21572" w:rsidTr="00792840">
        <w:trPr>
          <w:trHeight w:val="36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Summation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A= 1.75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B= 1.5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C= 1.1875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D= 1.3125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E=1.125</w:t>
            </w: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7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P1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0.9375</w:t>
            </w:r>
          </w:p>
        </w:tc>
        <w:tc>
          <w:tcPr>
            <w:tcW w:w="5720" w:type="dxa"/>
            <w:gridSpan w:val="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P2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1.6875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P3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1.125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P4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1.8984375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P5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1.37783798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</w:tr>
      <w:tr w:rsidR="00792840" w:rsidRPr="00A21572" w:rsidTr="00792840">
        <w:trPr>
          <w:trHeight w:val="300"/>
          <w:jc w:val="center"/>
        </w:trPr>
        <w:tc>
          <w:tcPr>
            <w:tcW w:w="126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</w:tr>
      <w:tr w:rsidR="00792840" w:rsidRPr="00A21572" w:rsidTr="00792840">
        <w:trPr>
          <w:trHeight w:val="600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Correlation Coefficient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jc w:val="right"/>
              <w:rPr>
                <w:rFonts w:eastAsia="Calibri"/>
                <w:sz w:val="24"/>
                <w:szCs w:val="24"/>
                <w:lang w:val="en-IN"/>
              </w:rPr>
            </w:pPr>
            <w:r w:rsidRPr="00A21572">
              <w:rPr>
                <w:rFonts w:eastAsia="Calibri"/>
                <w:sz w:val="24"/>
                <w:szCs w:val="24"/>
                <w:lang w:val="en-IN"/>
              </w:rPr>
              <w:t>0.680413817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</w:tr>
      <w:tr w:rsidR="00792840" w:rsidRPr="00A21572" w:rsidTr="00792840">
        <w:trPr>
          <w:jc w:val="center"/>
        </w:trPr>
        <w:tc>
          <w:tcPr>
            <w:tcW w:w="1260" w:type="dxa"/>
            <w:vAlign w:val="center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485" w:type="dxa"/>
            <w:vAlign w:val="center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vAlign w:val="center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035" w:type="dxa"/>
            <w:vAlign w:val="center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vAlign w:val="center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  <w:vAlign w:val="center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center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  <w:tc>
          <w:tcPr>
            <w:tcW w:w="915" w:type="dxa"/>
            <w:vAlign w:val="center"/>
            <w:hideMark/>
          </w:tcPr>
          <w:p w:rsidR="00792840" w:rsidRPr="00A21572" w:rsidRDefault="00792840">
            <w:pPr>
              <w:rPr>
                <w:sz w:val="24"/>
                <w:szCs w:val="24"/>
              </w:rPr>
            </w:pPr>
          </w:p>
        </w:tc>
      </w:tr>
    </w:tbl>
    <w:p w:rsidR="00792840" w:rsidRPr="00A21572" w:rsidRDefault="00792840" w:rsidP="00792840">
      <w:pPr>
        <w:pStyle w:val="ListParagraph"/>
        <w:ind w:left="1440"/>
        <w:jc w:val="right"/>
        <w:rPr>
          <w:rFonts w:ascii="Times New Roman" w:hAnsi="Times New Roman"/>
          <w:sz w:val="24"/>
          <w:szCs w:val="24"/>
        </w:rPr>
      </w:pPr>
    </w:p>
    <w:p w:rsidR="00792840" w:rsidRPr="00A21572" w:rsidRDefault="00792840" w:rsidP="00A215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21572">
        <w:rPr>
          <w:sz w:val="24"/>
          <w:szCs w:val="24"/>
        </w:rPr>
        <w:t>Parameter P1=</w:t>
      </w:r>
      <w:r w:rsidRPr="00A21572">
        <w:rPr>
          <w:sz w:val="24"/>
          <w:szCs w:val="24"/>
        </w:rPr>
        <w:t xml:space="preserve"> </w:t>
      </w:r>
      <w:r w:rsidRPr="00A21572">
        <w:rPr>
          <w:sz w:val="24"/>
          <w:szCs w:val="24"/>
        </w:rPr>
        <w:t>(3*C)-(A*B)</w:t>
      </w:r>
    </w:p>
    <w:p w:rsidR="00792840" w:rsidRPr="00A21572" w:rsidRDefault="00792840" w:rsidP="00A215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21572">
        <w:rPr>
          <w:sz w:val="24"/>
          <w:szCs w:val="24"/>
        </w:rPr>
        <w:t>Parameter P2=</w:t>
      </w:r>
      <w:r w:rsidRPr="00A21572">
        <w:rPr>
          <w:sz w:val="24"/>
          <w:szCs w:val="24"/>
        </w:rPr>
        <w:t xml:space="preserve"> </w:t>
      </w:r>
      <w:r w:rsidRPr="00A21572">
        <w:rPr>
          <w:sz w:val="24"/>
          <w:szCs w:val="24"/>
        </w:rPr>
        <w:t>(3*D)-(B*B)</w:t>
      </w:r>
    </w:p>
    <w:p w:rsidR="00792840" w:rsidRPr="00A21572" w:rsidRDefault="00792840" w:rsidP="00A215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21572">
        <w:rPr>
          <w:sz w:val="24"/>
          <w:szCs w:val="24"/>
        </w:rPr>
        <w:t>Parameter P3=</w:t>
      </w:r>
      <w:r w:rsidRPr="00A21572">
        <w:rPr>
          <w:sz w:val="24"/>
          <w:szCs w:val="24"/>
        </w:rPr>
        <w:t xml:space="preserve"> </w:t>
      </w:r>
      <w:r w:rsidRPr="00A21572">
        <w:rPr>
          <w:sz w:val="24"/>
          <w:szCs w:val="24"/>
        </w:rPr>
        <w:t>(3*E)-(B*B)</w:t>
      </w:r>
    </w:p>
    <w:p w:rsidR="00792840" w:rsidRPr="00A21572" w:rsidRDefault="00792840" w:rsidP="00A215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21572">
        <w:rPr>
          <w:sz w:val="24"/>
          <w:szCs w:val="24"/>
        </w:rPr>
        <w:t>Parameter P4= (</w:t>
      </w:r>
      <w:r w:rsidRPr="00A21572">
        <w:rPr>
          <w:sz w:val="24"/>
          <w:szCs w:val="24"/>
        </w:rPr>
        <w:t>P2*P3</w:t>
      </w:r>
      <w:r w:rsidRPr="00A21572">
        <w:rPr>
          <w:sz w:val="24"/>
          <w:szCs w:val="24"/>
        </w:rPr>
        <w:t>)</w:t>
      </w:r>
    </w:p>
    <w:p w:rsidR="00792840" w:rsidRPr="00A21572" w:rsidRDefault="00792840" w:rsidP="00A215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21572">
        <w:rPr>
          <w:sz w:val="24"/>
          <w:szCs w:val="24"/>
        </w:rPr>
        <w:t>Parameter P5= SQRT (P4)</w:t>
      </w:r>
    </w:p>
    <w:p w:rsidR="00792840" w:rsidRPr="00A21572" w:rsidRDefault="00792840" w:rsidP="00A215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21572">
        <w:rPr>
          <w:sz w:val="24"/>
          <w:szCs w:val="24"/>
        </w:rPr>
        <w:t xml:space="preserve">Correlation Coefficient </w:t>
      </w:r>
      <w:r w:rsidRPr="00A21572">
        <w:rPr>
          <w:sz w:val="24"/>
          <w:szCs w:val="24"/>
        </w:rPr>
        <w:t>=</w:t>
      </w:r>
      <w:r w:rsidRPr="00A21572">
        <w:rPr>
          <w:sz w:val="24"/>
          <w:szCs w:val="24"/>
        </w:rPr>
        <w:t xml:space="preserve"> P1/P5</w:t>
      </w:r>
    </w:p>
    <w:p w:rsidR="00792840" w:rsidRPr="00A21572" w:rsidRDefault="00792840" w:rsidP="00AC19A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21572">
        <w:rPr>
          <w:rFonts w:ascii="Times New Roman" w:hAnsi="Times New Roman"/>
          <w:sz w:val="24"/>
          <w:szCs w:val="24"/>
        </w:rPr>
        <w:t>If Correlation Coefficient is less than zero then score for category Integrity will be marked as 0. It means score for all 9 question</w:t>
      </w:r>
      <w:r w:rsidR="00575503" w:rsidRPr="00A21572">
        <w:rPr>
          <w:rFonts w:ascii="Times New Roman" w:hAnsi="Times New Roman"/>
          <w:sz w:val="24"/>
          <w:szCs w:val="24"/>
        </w:rPr>
        <w:t>s</w:t>
      </w:r>
      <w:r w:rsidRPr="00A21572">
        <w:rPr>
          <w:rFonts w:ascii="Times New Roman" w:hAnsi="Times New Roman"/>
          <w:sz w:val="24"/>
          <w:szCs w:val="24"/>
        </w:rPr>
        <w:t xml:space="preserve"> for category Integrity will be zero.</w:t>
      </w:r>
    </w:p>
    <w:p w:rsidR="00343B9C" w:rsidRPr="00A21572" w:rsidRDefault="00AC19A2" w:rsidP="00D16007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21572">
        <w:rPr>
          <w:rFonts w:ascii="Times New Roman" w:hAnsi="Times New Roman"/>
          <w:sz w:val="24"/>
          <w:szCs w:val="24"/>
        </w:rPr>
        <w:t>If there are 4 paired questions then replace 3 with 4 in P1,</w:t>
      </w:r>
      <w:r w:rsidR="00A21572">
        <w:rPr>
          <w:rFonts w:ascii="Times New Roman" w:hAnsi="Times New Roman"/>
          <w:sz w:val="24"/>
          <w:szCs w:val="24"/>
        </w:rPr>
        <w:t xml:space="preserve"> </w:t>
      </w:r>
      <w:r w:rsidRPr="00A21572">
        <w:rPr>
          <w:rFonts w:ascii="Times New Roman" w:hAnsi="Times New Roman"/>
          <w:sz w:val="24"/>
          <w:szCs w:val="24"/>
        </w:rPr>
        <w:t>P2 and P3. Also add the scores of the 4</w:t>
      </w:r>
      <w:r w:rsidRPr="00A21572">
        <w:rPr>
          <w:rFonts w:ascii="Times New Roman" w:hAnsi="Times New Roman"/>
          <w:sz w:val="24"/>
          <w:szCs w:val="24"/>
          <w:vertAlign w:val="superscript"/>
        </w:rPr>
        <w:t>th</w:t>
      </w:r>
      <w:r w:rsidRPr="00A21572">
        <w:rPr>
          <w:rFonts w:ascii="Times New Roman" w:hAnsi="Times New Roman"/>
          <w:sz w:val="24"/>
          <w:szCs w:val="24"/>
        </w:rPr>
        <w:t xml:space="preserve"> question in the above table and then perform addition operation.</w:t>
      </w:r>
    </w:p>
    <w:p w:rsidR="006628EB" w:rsidRDefault="001B48B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21572">
        <w:rPr>
          <w:rFonts w:ascii="Times New Roman" w:hAnsi="Times New Roman"/>
          <w:sz w:val="24"/>
          <w:szCs w:val="24"/>
        </w:rPr>
        <w:t>Psychometric test can be taken at any point of time during application stage</w:t>
      </w:r>
      <w:r w:rsidR="00F06E5B" w:rsidRPr="00A21572">
        <w:rPr>
          <w:rFonts w:ascii="Times New Roman" w:hAnsi="Times New Roman"/>
          <w:sz w:val="24"/>
          <w:szCs w:val="24"/>
        </w:rPr>
        <w:t>.</w:t>
      </w:r>
    </w:p>
    <w:p w:rsidR="00CF6627" w:rsidRDefault="00CF6627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score category wise. Each category will have individual cut-off score and based on the cut-off score, applicant will pass/fail in the category.</w:t>
      </w:r>
    </w:p>
    <w:p w:rsidR="00CF6627" w:rsidRDefault="00CC6B3F" w:rsidP="00A2157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of test</w:t>
      </w:r>
    </w:p>
    <w:p w:rsidR="00CC6B3F" w:rsidRDefault="00CC6B3F" w:rsidP="00CC6B3F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persons have attempted particular question?</w:t>
      </w:r>
    </w:p>
    <w:p w:rsidR="00CC6B3F" w:rsidRDefault="00CC6B3F" w:rsidP="00CC6B3F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of them have scored more than 0.5?</w:t>
      </w:r>
    </w:p>
    <w:p w:rsidR="00CC6B3F" w:rsidRDefault="00CC6B3F" w:rsidP="00CC6B3F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of them got full mark (1 mark)?</w:t>
      </w:r>
    </w:p>
    <w:p w:rsidR="00CC6B3F" w:rsidRDefault="00CC6B3F" w:rsidP="00CC6B3F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of them got zero mark?</w:t>
      </w:r>
    </w:p>
    <w:p w:rsidR="00CC6B3F" w:rsidRDefault="00CC6B3F" w:rsidP="00CC6B3F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of test</w:t>
      </w:r>
    </w:p>
    <w:p w:rsidR="00CC6B3F" w:rsidRDefault="00CC6B3F" w:rsidP="00CC6B3F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category wise cut-off will</w:t>
      </w:r>
      <w:r w:rsidR="000B6B43">
        <w:rPr>
          <w:rFonts w:ascii="Times New Roman" w:hAnsi="Times New Roman"/>
          <w:sz w:val="24"/>
          <w:szCs w:val="24"/>
        </w:rPr>
        <w:t xml:space="preserve"> be decided. Language wise and in total,</w:t>
      </w:r>
      <w:r>
        <w:rPr>
          <w:rFonts w:ascii="Times New Roman" w:hAnsi="Times New Roman"/>
          <w:sz w:val="24"/>
          <w:szCs w:val="24"/>
        </w:rPr>
        <w:t xml:space="preserve"> how many of the applicant has cleared categories (Out of 5 categories)</w:t>
      </w:r>
      <w:r w:rsidR="000B6B43">
        <w:rPr>
          <w:rFonts w:ascii="Times New Roman" w:hAnsi="Times New Roman"/>
          <w:sz w:val="24"/>
          <w:szCs w:val="24"/>
        </w:rPr>
        <w:t>?</w:t>
      </w:r>
    </w:p>
    <w:p w:rsidR="000F6DCA" w:rsidRDefault="000F6DCA" w:rsidP="00CC6B3F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Based on cut-off score,</w:t>
      </w:r>
    </w:p>
    <w:p w:rsidR="00CC6B3F" w:rsidRPr="00CC6B3F" w:rsidRDefault="00CC6B3F" w:rsidP="00CC6B3F">
      <w:pPr>
        <w:rPr>
          <w:sz w:val="24"/>
          <w:szCs w:val="24"/>
        </w:rPr>
      </w:pPr>
    </w:p>
    <w:p w:rsidR="00CC6B3F" w:rsidRDefault="00CC6B3F" w:rsidP="00CC6B3F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CC6B3F">
        <w:rPr>
          <w:rFonts w:ascii="Times New Roman" w:hAnsi="Times New Roman"/>
          <w:sz w:val="24"/>
          <w:szCs w:val="24"/>
        </w:rPr>
        <w:t>Sample</w:t>
      </w:r>
      <w:r w:rsidR="000B6B43">
        <w:rPr>
          <w:rFonts w:ascii="Times New Roman" w:hAnsi="Times New Roman"/>
          <w:sz w:val="24"/>
          <w:szCs w:val="24"/>
        </w:rPr>
        <w:t xml:space="preserve"> – For all languages.</w:t>
      </w:r>
    </w:p>
    <w:p w:rsidR="000B6B43" w:rsidRPr="000B6B43" w:rsidRDefault="000B6B43" w:rsidP="000B6B43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4146" w:type="dxa"/>
        <w:jc w:val="center"/>
        <w:tblInd w:w="93" w:type="dxa"/>
        <w:tblLook w:val="04A0" w:firstRow="1" w:lastRow="0" w:firstColumn="1" w:lastColumn="0" w:noHBand="0" w:noVBand="1"/>
      </w:tblPr>
      <w:tblGrid>
        <w:gridCol w:w="1586"/>
        <w:gridCol w:w="1300"/>
        <w:gridCol w:w="1260"/>
      </w:tblGrid>
      <w:tr w:rsidR="000B6B43" w:rsidRPr="000B6B43" w:rsidTr="000B6B43">
        <w:trPr>
          <w:trHeight w:val="300"/>
          <w:jc w:val="center"/>
        </w:trPr>
        <w:tc>
          <w:tcPr>
            <w:tcW w:w="15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B43" w:rsidRPr="000B6B43" w:rsidRDefault="000B6B43" w:rsidP="000B6B43">
            <w:pP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Below Cut off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Above Cut off</w:t>
            </w:r>
          </w:p>
        </w:tc>
      </w:tr>
      <w:tr w:rsidR="000B6B43" w:rsidRPr="000B6B43" w:rsidTr="000B6B43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Business Acumen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B6B43" w:rsidRPr="000B6B43" w:rsidTr="000B6B43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Integrity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</w:tr>
      <w:tr w:rsidR="000B6B43" w:rsidRPr="000B6B43" w:rsidTr="000B6B43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Intention to pay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</w:tr>
      <w:tr w:rsidR="000B6B43" w:rsidRPr="000B6B43" w:rsidTr="000B6B43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Problem Solving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B6B43" w:rsidRPr="000B6B43" w:rsidTr="000B6B43">
        <w:trPr>
          <w:trHeight w:val="315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Risk Taking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 w:rsidRPr="000B6B43"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B43" w:rsidRPr="000B6B43" w:rsidRDefault="000B6B43" w:rsidP="000B6B4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</w:tr>
    </w:tbl>
    <w:p w:rsidR="000B6B43" w:rsidRDefault="000B6B43" w:rsidP="000B6B43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6628EB" w:rsidRPr="000F6DCA" w:rsidRDefault="000B6B43" w:rsidP="000F6DCA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the same kind of analysis language wise.</w:t>
      </w: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24" w:name="_Toc465848995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Uploads</w:t>
      </w:r>
      <w:bookmarkEnd w:id="24"/>
    </w:p>
    <w:p w:rsidR="00090202" w:rsidRPr="00C8540F" w:rsidRDefault="00090202" w:rsidP="00090202">
      <w:pPr>
        <w:ind w:left="1080"/>
      </w:pPr>
      <w:r w:rsidRPr="00C8540F">
        <w:t>-NA-</w:t>
      </w:r>
    </w:p>
    <w:p w:rsidR="0009020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25" w:name="_Toc465848996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Downloads</w:t>
      </w:r>
      <w:bookmarkEnd w:id="25"/>
    </w:p>
    <w:p w:rsidR="004A65D9" w:rsidRPr="00C8540F" w:rsidRDefault="00090202" w:rsidP="00741D91">
      <w:pPr>
        <w:ind w:left="1080"/>
      </w:pPr>
      <w:r w:rsidRPr="00C8540F">
        <w:t>-NA-</w:t>
      </w: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26" w:name="_Toc465848997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Reports</w:t>
      </w:r>
      <w:bookmarkEnd w:id="26"/>
    </w:p>
    <w:p w:rsidR="002E3D37" w:rsidRPr="00C8540F" w:rsidRDefault="002E3D37" w:rsidP="002E3D37">
      <w:pPr>
        <w:pStyle w:val="ListParagraph"/>
        <w:ind w:firstLine="360"/>
        <w:rPr>
          <w:rFonts w:ascii="Times New Roman" w:hAnsi="Times New Roman"/>
        </w:rPr>
      </w:pPr>
      <w:r w:rsidRPr="00C8540F">
        <w:rPr>
          <w:rFonts w:ascii="Times New Roman" w:hAnsi="Times New Roman"/>
        </w:rPr>
        <w:t>-NA-</w:t>
      </w:r>
    </w:p>
    <w:p w:rsidR="00677A12" w:rsidRPr="00C8540F" w:rsidRDefault="00677A12" w:rsidP="004A65D9">
      <w:pPr>
        <w:pStyle w:val="Header"/>
        <w:tabs>
          <w:tab w:val="clear" w:pos="4320"/>
          <w:tab w:val="clear" w:pos="8640"/>
        </w:tabs>
        <w:rPr>
          <w:rFonts w:eastAsia="Calibri"/>
          <w:sz w:val="28"/>
          <w:szCs w:val="28"/>
          <w:lang w:val="en-IN"/>
        </w:rPr>
      </w:pPr>
    </w:p>
    <w:sectPr w:rsidR="00677A12" w:rsidRPr="00C8540F" w:rsidSect="00D414D2">
      <w:pgSz w:w="11899" w:h="16838"/>
      <w:pgMar w:top="720" w:right="568" w:bottom="720" w:left="720" w:header="156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FF8" w:rsidRDefault="00C70FF8">
      <w:r>
        <w:separator/>
      </w:r>
    </w:p>
  </w:endnote>
  <w:endnote w:type="continuationSeparator" w:id="0">
    <w:p w:rsidR="00C70FF8" w:rsidRDefault="00C7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5548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802" w:rsidRDefault="005B08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B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802" w:rsidRPr="004E49BF" w:rsidRDefault="005B0802" w:rsidP="0037061C">
    <w:pPr>
      <w:pStyle w:val="Footer"/>
      <w:tabs>
        <w:tab w:val="clear" w:pos="4320"/>
        <w:tab w:val="clear" w:pos="8640"/>
        <w:tab w:val="left" w:pos="3383"/>
      </w:tabs>
      <w:rPr>
        <w:rFonts w:ascii="Britannic Bold" w:hAnsi="Britannic Bold"/>
        <w:color w:val="4F515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FF8" w:rsidRDefault="00C70FF8">
      <w:r>
        <w:separator/>
      </w:r>
    </w:p>
  </w:footnote>
  <w:footnote w:type="continuationSeparator" w:id="0">
    <w:p w:rsidR="00C70FF8" w:rsidRDefault="00C70F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802" w:rsidRDefault="005B0802" w:rsidP="0037061C">
    <w:pPr>
      <w:pStyle w:val="Header"/>
      <w:ind w:hanging="567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7A944ECC" wp14:editId="269FDE7F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11" name="Picture 11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2787AD" wp14:editId="2D8CD403">
              <wp:simplePos x="0" y="0"/>
              <wp:positionH relativeFrom="column">
                <wp:posOffset>1343660</wp:posOffset>
              </wp:positionH>
              <wp:positionV relativeFrom="paragraph">
                <wp:posOffset>-14605</wp:posOffset>
              </wp:positionV>
              <wp:extent cx="5400040" cy="17780"/>
              <wp:effectExtent l="0" t="0" r="0" b="127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17780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5.8pt;margin-top:-1.15pt;width:425.2pt;height: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656D"/>
    <w:multiLevelType w:val="hybridMultilevel"/>
    <w:tmpl w:val="A5A085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6F0A0F"/>
    <w:multiLevelType w:val="hybridMultilevel"/>
    <w:tmpl w:val="46B4BF6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71153C"/>
    <w:multiLevelType w:val="hybridMultilevel"/>
    <w:tmpl w:val="9A62162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228E4DC2"/>
    <w:multiLevelType w:val="hybridMultilevel"/>
    <w:tmpl w:val="B33C80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572E17"/>
    <w:multiLevelType w:val="hybridMultilevel"/>
    <w:tmpl w:val="4B66EB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226611"/>
    <w:multiLevelType w:val="multilevel"/>
    <w:tmpl w:val="C1940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39B0497"/>
    <w:multiLevelType w:val="hybridMultilevel"/>
    <w:tmpl w:val="7CB843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3F46AC"/>
    <w:multiLevelType w:val="hybridMultilevel"/>
    <w:tmpl w:val="F33608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8C4231"/>
    <w:multiLevelType w:val="hybridMultilevel"/>
    <w:tmpl w:val="CDBA0A0A"/>
    <w:lvl w:ilvl="0" w:tplc="5204F48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D7336A0"/>
    <w:multiLevelType w:val="hybridMultilevel"/>
    <w:tmpl w:val="A04E5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26CAC"/>
    <w:multiLevelType w:val="hybridMultilevel"/>
    <w:tmpl w:val="A1C23F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B21E58"/>
    <w:multiLevelType w:val="hybridMultilevel"/>
    <w:tmpl w:val="AE9C3D8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5A6FD2"/>
    <w:multiLevelType w:val="hybridMultilevel"/>
    <w:tmpl w:val="CDBA0A0A"/>
    <w:lvl w:ilvl="0" w:tplc="5204F48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8D05C3D"/>
    <w:multiLevelType w:val="hybridMultilevel"/>
    <w:tmpl w:val="A9500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1F5833"/>
    <w:multiLevelType w:val="hybridMultilevel"/>
    <w:tmpl w:val="1B9EFA80"/>
    <w:lvl w:ilvl="0" w:tplc="DCD8DEF0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>
    <w:nsid w:val="736C423F"/>
    <w:multiLevelType w:val="hybridMultilevel"/>
    <w:tmpl w:val="7CE4BF1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2"/>
  </w:num>
  <w:num w:numId="8">
    <w:abstractNumId w:val="14"/>
  </w:num>
  <w:num w:numId="9">
    <w:abstractNumId w:val="13"/>
  </w:num>
  <w:num w:numId="10">
    <w:abstractNumId w:val="9"/>
  </w:num>
  <w:num w:numId="11">
    <w:abstractNumId w:val="0"/>
  </w:num>
  <w:num w:numId="12">
    <w:abstractNumId w:val="10"/>
  </w:num>
  <w:num w:numId="13">
    <w:abstractNumId w:val="15"/>
  </w:num>
  <w:num w:numId="14">
    <w:abstractNumId w:val="7"/>
  </w:num>
  <w:num w:numId="15">
    <w:abstractNumId w:val="11"/>
  </w:num>
  <w:num w:numId="1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54"/>
    <w:rsid w:val="00012471"/>
    <w:rsid w:val="00023CC3"/>
    <w:rsid w:val="00032E64"/>
    <w:rsid w:val="00082537"/>
    <w:rsid w:val="00090202"/>
    <w:rsid w:val="000B2BA5"/>
    <w:rsid w:val="000B5C2D"/>
    <w:rsid w:val="000B6B43"/>
    <w:rsid w:val="000C13F9"/>
    <w:rsid w:val="000E19AD"/>
    <w:rsid w:val="000E55C9"/>
    <w:rsid w:val="000F097A"/>
    <w:rsid w:val="000F410E"/>
    <w:rsid w:val="000F6DCA"/>
    <w:rsid w:val="000F78E5"/>
    <w:rsid w:val="00100EAD"/>
    <w:rsid w:val="001013E2"/>
    <w:rsid w:val="00112852"/>
    <w:rsid w:val="00116762"/>
    <w:rsid w:val="001369A1"/>
    <w:rsid w:val="00160410"/>
    <w:rsid w:val="00161966"/>
    <w:rsid w:val="001712C8"/>
    <w:rsid w:val="001879F2"/>
    <w:rsid w:val="001901C1"/>
    <w:rsid w:val="001A3DD3"/>
    <w:rsid w:val="001B48BF"/>
    <w:rsid w:val="001C3668"/>
    <w:rsid w:val="001E6877"/>
    <w:rsid w:val="001E7FE2"/>
    <w:rsid w:val="0020538F"/>
    <w:rsid w:val="00213B79"/>
    <w:rsid w:val="00222F8F"/>
    <w:rsid w:val="00236920"/>
    <w:rsid w:val="00237B56"/>
    <w:rsid w:val="00246B38"/>
    <w:rsid w:val="002523C6"/>
    <w:rsid w:val="00253E6F"/>
    <w:rsid w:val="00265C7F"/>
    <w:rsid w:val="0027001E"/>
    <w:rsid w:val="002712E0"/>
    <w:rsid w:val="002A0F46"/>
    <w:rsid w:val="002A1A41"/>
    <w:rsid w:val="002A261B"/>
    <w:rsid w:val="002A7E10"/>
    <w:rsid w:val="002B2E57"/>
    <w:rsid w:val="002B37F7"/>
    <w:rsid w:val="002C18C3"/>
    <w:rsid w:val="002C2ABC"/>
    <w:rsid w:val="002C5CC8"/>
    <w:rsid w:val="002D53AA"/>
    <w:rsid w:val="002E3D37"/>
    <w:rsid w:val="002E52C8"/>
    <w:rsid w:val="002F60D9"/>
    <w:rsid w:val="003014A3"/>
    <w:rsid w:val="00306D88"/>
    <w:rsid w:val="00324BD7"/>
    <w:rsid w:val="003256A2"/>
    <w:rsid w:val="003257A4"/>
    <w:rsid w:val="003405E7"/>
    <w:rsid w:val="0034067B"/>
    <w:rsid w:val="00340980"/>
    <w:rsid w:val="003422AF"/>
    <w:rsid w:val="00343B9C"/>
    <w:rsid w:val="00355DC2"/>
    <w:rsid w:val="0037061C"/>
    <w:rsid w:val="00370D30"/>
    <w:rsid w:val="00374AB1"/>
    <w:rsid w:val="00377F6E"/>
    <w:rsid w:val="003A5B95"/>
    <w:rsid w:val="003B5665"/>
    <w:rsid w:val="003B6DFB"/>
    <w:rsid w:val="003C1B97"/>
    <w:rsid w:val="003D2EF3"/>
    <w:rsid w:val="003D4E74"/>
    <w:rsid w:val="003D530E"/>
    <w:rsid w:val="003D7909"/>
    <w:rsid w:val="004009AD"/>
    <w:rsid w:val="00405D2E"/>
    <w:rsid w:val="004061F7"/>
    <w:rsid w:val="00406526"/>
    <w:rsid w:val="00410047"/>
    <w:rsid w:val="00410927"/>
    <w:rsid w:val="004113D3"/>
    <w:rsid w:val="00431FFE"/>
    <w:rsid w:val="00434C10"/>
    <w:rsid w:val="00445D65"/>
    <w:rsid w:val="00451E34"/>
    <w:rsid w:val="004520A8"/>
    <w:rsid w:val="004525DF"/>
    <w:rsid w:val="0047703A"/>
    <w:rsid w:val="0049186D"/>
    <w:rsid w:val="00493EB9"/>
    <w:rsid w:val="00495E17"/>
    <w:rsid w:val="004A65D9"/>
    <w:rsid w:val="004C265B"/>
    <w:rsid w:val="004C2B0F"/>
    <w:rsid w:val="004D4640"/>
    <w:rsid w:val="004D5419"/>
    <w:rsid w:val="00506974"/>
    <w:rsid w:val="0051397D"/>
    <w:rsid w:val="005163FC"/>
    <w:rsid w:val="00517E18"/>
    <w:rsid w:val="005239EC"/>
    <w:rsid w:val="00525496"/>
    <w:rsid w:val="005366F3"/>
    <w:rsid w:val="00536E3C"/>
    <w:rsid w:val="00536F4C"/>
    <w:rsid w:val="00537276"/>
    <w:rsid w:val="005372CE"/>
    <w:rsid w:val="0054313B"/>
    <w:rsid w:val="00546B9B"/>
    <w:rsid w:val="00546CA3"/>
    <w:rsid w:val="00550A20"/>
    <w:rsid w:val="0055603C"/>
    <w:rsid w:val="00562FC9"/>
    <w:rsid w:val="00564EE0"/>
    <w:rsid w:val="00565078"/>
    <w:rsid w:val="0057119A"/>
    <w:rsid w:val="00571EAD"/>
    <w:rsid w:val="00572826"/>
    <w:rsid w:val="0057440C"/>
    <w:rsid w:val="00575503"/>
    <w:rsid w:val="005823AF"/>
    <w:rsid w:val="005856F5"/>
    <w:rsid w:val="005925B8"/>
    <w:rsid w:val="00595233"/>
    <w:rsid w:val="005A1F4B"/>
    <w:rsid w:val="005A2546"/>
    <w:rsid w:val="005B0802"/>
    <w:rsid w:val="005B1F89"/>
    <w:rsid w:val="005D2FA6"/>
    <w:rsid w:val="005D3FC5"/>
    <w:rsid w:val="005E16A6"/>
    <w:rsid w:val="005E2107"/>
    <w:rsid w:val="005E72A8"/>
    <w:rsid w:val="005E7E1A"/>
    <w:rsid w:val="005F1AAC"/>
    <w:rsid w:val="00602154"/>
    <w:rsid w:val="00610753"/>
    <w:rsid w:val="00641168"/>
    <w:rsid w:val="00645805"/>
    <w:rsid w:val="0065496F"/>
    <w:rsid w:val="00656DB2"/>
    <w:rsid w:val="006608A4"/>
    <w:rsid w:val="006628EB"/>
    <w:rsid w:val="00662D95"/>
    <w:rsid w:val="00677A12"/>
    <w:rsid w:val="00690645"/>
    <w:rsid w:val="006A414E"/>
    <w:rsid w:val="006A5795"/>
    <w:rsid w:val="006C22FD"/>
    <w:rsid w:val="006C2693"/>
    <w:rsid w:val="006D648F"/>
    <w:rsid w:val="006F5E47"/>
    <w:rsid w:val="007179F2"/>
    <w:rsid w:val="007349D1"/>
    <w:rsid w:val="00736B88"/>
    <w:rsid w:val="00741D91"/>
    <w:rsid w:val="007516D7"/>
    <w:rsid w:val="00777E05"/>
    <w:rsid w:val="00786869"/>
    <w:rsid w:val="00786B50"/>
    <w:rsid w:val="00787DDD"/>
    <w:rsid w:val="00792840"/>
    <w:rsid w:val="007A11B8"/>
    <w:rsid w:val="007A1E25"/>
    <w:rsid w:val="007A6F51"/>
    <w:rsid w:val="007B11F5"/>
    <w:rsid w:val="007B37C0"/>
    <w:rsid w:val="007C2423"/>
    <w:rsid w:val="007C3479"/>
    <w:rsid w:val="007D0349"/>
    <w:rsid w:val="007D14D8"/>
    <w:rsid w:val="007D53F7"/>
    <w:rsid w:val="007D5B15"/>
    <w:rsid w:val="007E768B"/>
    <w:rsid w:val="008339DB"/>
    <w:rsid w:val="00840BBA"/>
    <w:rsid w:val="0084223C"/>
    <w:rsid w:val="0084566F"/>
    <w:rsid w:val="008632D6"/>
    <w:rsid w:val="00866D3C"/>
    <w:rsid w:val="00867B90"/>
    <w:rsid w:val="0087788E"/>
    <w:rsid w:val="00893AB0"/>
    <w:rsid w:val="00894426"/>
    <w:rsid w:val="00894979"/>
    <w:rsid w:val="008A170E"/>
    <w:rsid w:val="008C3AB0"/>
    <w:rsid w:val="008C4750"/>
    <w:rsid w:val="008C52CC"/>
    <w:rsid w:val="008D30F2"/>
    <w:rsid w:val="008E5979"/>
    <w:rsid w:val="008E7208"/>
    <w:rsid w:val="00905A1F"/>
    <w:rsid w:val="009115DB"/>
    <w:rsid w:val="009118D9"/>
    <w:rsid w:val="0091501D"/>
    <w:rsid w:val="00925CF6"/>
    <w:rsid w:val="00937337"/>
    <w:rsid w:val="00947C88"/>
    <w:rsid w:val="00951464"/>
    <w:rsid w:val="0095531A"/>
    <w:rsid w:val="009554A3"/>
    <w:rsid w:val="009707EF"/>
    <w:rsid w:val="00972DF7"/>
    <w:rsid w:val="00976EE9"/>
    <w:rsid w:val="009848E6"/>
    <w:rsid w:val="00996B58"/>
    <w:rsid w:val="009B72CB"/>
    <w:rsid w:val="009C1965"/>
    <w:rsid w:val="009F784E"/>
    <w:rsid w:val="00A05C6F"/>
    <w:rsid w:val="00A1018D"/>
    <w:rsid w:val="00A12F1F"/>
    <w:rsid w:val="00A131C0"/>
    <w:rsid w:val="00A17689"/>
    <w:rsid w:val="00A21572"/>
    <w:rsid w:val="00A41486"/>
    <w:rsid w:val="00A42940"/>
    <w:rsid w:val="00A52CB2"/>
    <w:rsid w:val="00A54774"/>
    <w:rsid w:val="00A61445"/>
    <w:rsid w:val="00A64C3F"/>
    <w:rsid w:val="00A65E15"/>
    <w:rsid w:val="00A669D8"/>
    <w:rsid w:val="00A67AF8"/>
    <w:rsid w:val="00A741CD"/>
    <w:rsid w:val="00A750FA"/>
    <w:rsid w:val="00A853D6"/>
    <w:rsid w:val="00A8559D"/>
    <w:rsid w:val="00A90310"/>
    <w:rsid w:val="00A94D6D"/>
    <w:rsid w:val="00AA25F0"/>
    <w:rsid w:val="00AA57BC"/>
    <w:rsid w:val="00AB18AB"/>
    <w:rsid w:val="00AB402F"/>
    <w:rsid w:val="00AB5C7A"/>
    <w:rsid w:val="00AC19A2"/>
    <w:rsid w:val="00AC2257"/>
    <w:rsid w:val="00AD7154"/>
    <w:rsid w:val="00AE4FEE"/>
    <w:rsid w:val="00B01585"/>
    <w:rsid w:val="00B022CC"/>
    <w:rsid w:val="00B216B6"/>
    <w:rsid w:val="00B2195D"/>
    <w:rsid w:val="00B3176F"/>
    <w:rsid w:val="00B42412"/>
    <w:rsid w:val="00B454C8"/>
    <w:rsid w:val="00B47894"/>
    <w:rsid w:val="00B511B3"/>
    <w:rsid w:val="00B61B99"/>
    <w:rsid w:val="00B62F8C"/>
    <w:rsid w:val="00B62FAE"/>
    <w:rsid w:val="00B76EDD"/>
    <w:rsid w:val="00B90B56"/>
    <w:rsid w:val="00B95D85"/>
    <w:rsid w:val="00BB2743"/>
    <w:rsid w:val="00BC177A"/>
    <w:rsid w:val="00BC1BBE"/>
    <w:rsid w:val="00BC4BF0"/>
    <w:rsid w:val="00BD58C0"/>
    <w:rsid w:val="00BD5B0B"/>
    <w:rsid w:val="00BD7D8A"/>
    <w:rsid w:val="00BE0594"/>
    <w:rsid w:val="00BE7F80"/>
    <w:rsid w:val="00C02487"/>
    <w:rsid w:val="00C12B61"/>
    <w:rsid w:val="00C21411"/>
    <w:rsid w:val="00C258A1"/>
    <w:rsid w:val="00C40886"/>
    <w:rsid w:val="00C471A1"/>
    <w:rsid w:val="00C541E5"/>
    <w:rsid w:val="00C576F9"/>
    <w:rsid w:val="00C64365"/>
    <w:rsid w:val="00C70FF8"/>
    <w:rsid w:val="00C71282"/>
    <w:rsid w:val="00C77CD9"/>
    <w:rsid w:val="00C8540F"/>
    <w:rsid w:val="00C96BD5"/>
    <w:rsid w:val="00CA4FB7"/>
    <w:rsid w:val="00CB6A34"/>
    <w:rsid w:val="00CC6B3F"/>
    <w:rsid w:val="00CC7692"/>
    <w:rsid w:val="00CD0572"/>
    <w:rsid w:val="00CD1E75"/>
    <w:rsid w:val="00CD4C69"/>
    <w:rsid w:val="00CD6FB2"/>
    <w:rsid w:val="00CD7F47"/>
    <w:rsid w:val="00CF6627"/>
    <w:rsid w:val="00D044DB"/>
    <w:rsid w:val="00D05D6C"/>
    <w:rsid w:val="00D07FDF"/>
    <w:rsid w:val="00D16007"/>
    <w:rsid w:val="00D22280"/>
    <w:rsid w:val="00D27D00"/>
    <w:rsid w:val="00D34EF0"/>
    <w:rsid w:val="00D3630F"/>
    <w:rsid w:val="00D414D2"/>
    <w:rsid w:val="00D5318A"/>
    <w:rsid w:val="00D534DE"/>
    <w:rsid w:val="00D5517C"/>
    <w:rsid w:val="00D64A8D"/>
    <w:rsid w:val="00D77F4A"/>
    <w:rsid w:val="00D82647"/>
    <w:rsid w:val="00D8436F"/>
    <w:rsid w:val="00DA4FC6"/>
    <w:rsid w:val="00DA51C5"/>
    <w:rsid w:val="00DC2EC9"/>
    <w:rsid w:val="00DD0A1F"/>
    <w:rsid w:val="00DD5213"/>
    <w:rsid w:val="00DF776C"/>
    <w:rsid w:val="00E150DA"/>
    <w:rsid w:val="00E250B5"/>
    <w:rsid w:val="00E25392"/>
    <w:rsid w:val="00E47229"/>
    <w:rsid w:val="00E4790D"/>
    <w:rsid w:val="00E735E5"/>
    <w:rsid w:val="00E87460"/>
    <w:rsid w:val="00EC0EE8"/>
    <w:rsid w:val="00EC336F"/>
    <w:rsid w:val="00EC4485"/>
    <w:rsid w:val="00EE0ED4"/>
    <w:rsid w:val="00EF0FCD"/>
    <w:rsid w:val="00EF487C"/>
    <w:rsid w:val="00F06E5B"/>
    <w:rsid w:val="00F2440F"/>
    <w:rsid w:val="00F24568"/>
    <w:rsid w:val="00F372A2"/>
    <w:rsid w:val="00F42BF5"/>
    <w:rsid w:val="00F5161D"/>
    <w:rsid w:val="00F673AB"/>
    <w:rsid w:val="00F67C83"/>
    <w:rsid w:val="00F73F46"/>
    <w:rsid w:val="00F74358"/>
    <w:rsid w:val="00F77634"/>
    <w:rsid w:val="00F81E0A"/>
    <w:rsid w:val="00F973C5"/>
    <w:rsid w:val="00FA25FF"/>
    <w:rsid w:val="00FA2759"/>
    <w:rsid w:val="00FC7906"/>
    <w:rsid w:val="00FD0D52"/>
    <w:rsid w:val="00FD4391"/>
    <w:rsid w:val="00FF4714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257A4"/>
    <w:pPr>
      <w:tabs>
        <w:tab w:val="left" w:pos="660"/>
        <w:tab w:val="right" w:leader="dot" w:pos="9053"/>
      </w:tabs>
      <w:spacing w:after="200" w:line="276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B4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68">
    <w:name w:val="xl68"/>
    <w:basedOn w:val="Normal"/>
    <w:rsid w:val="00D27D0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69">
    <w:name w:val="xl6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0">
    <w:name w:val="xl7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1">
    <w:name w:val="xl7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2">
    <w:name w:val="xl7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3">
    <w:name w:val="xl73"/>
    <w:basedOn w:val="Normal"/>
    <w:rsid w:val="00D27D00"/>
    <w:pP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4">
    <w:name w:val="xl74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5">
    <w:name w:val="xl75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6">
    <w:name w:val="xl7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7">
    <w:name w:val="xl77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8">
    <w:name w:val="xl7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9">
    <w:name w:val="xl7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0">
    <w:name w:val="xl80"/>
    <w:basedOn w:val="Normal"/>
    <w:rsid w:val="00D27D0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1">
    <w:name w:val="xl81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2">
    <w:name w:val="xl82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3">
    <w:name w:val="xl8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4">
    <w:name w:val="xl8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5">
    <w:name w:val="xl85"/>
    <w:basedOn w:val="Normal"/>
    <w:rsid w:val="00D27D0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6">
    <w:name w:val="xl8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7">
    <w:name w:val="xl87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8">
    <w:name w:val="xl88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9">
    <w:name w:val="xl89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0">
    <w:name w:val="xl9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1">
    <w:name w:val="xl9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92">
    <w:name w:val="xl9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3">
    <w:name w:val="xl9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4">
    <w:name w:val="xl9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5">
    <w:name w:val="xl95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6">
    <w:name w:val="xl9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7">
    <w:name w:val="xl97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98">
    <w:name w:val="xl98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9">
    <w:name w:val="xl9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0">
    <w:name w:val="xl10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1">
    <w:name w:val="xl10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02">
    <w:name w:val="xl10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3">
    <w:name w:val="xl10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04">
    <w:name w:val="xl10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5">
    <w:name w:val="xl105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06">
    <w:name w:val="xl10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7">
    <w:name w:val="xl107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8">
    <w:name w:val="xl10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9">
    <w:name w:val="xl109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0">
    <w:name w:val="xl11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1">
    <w:name w:val="xl111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2">
    <w:name w:val="xl112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13">
    <w:name w:val="xl113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4">
    <w:name w:val="xl114"/>
    <w:basedOn w:val="Normal"/>
    <w:rsid w:val="00D27D0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5">
    <w:name w:val="xl115"/>
    <w:basedOn w:val="Normal"/>
    <w:rsid w:val="00D27D0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6">
    <w:name w:val="xl116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C0DA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7">
    <w:name w:val="xl117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8">
    <w:name w:val="xl118"/>
    <w:basedOn w:val="Normal"/>
    <w:rsid w:val="00D27D00"/>
    <w:pPr>
      <w:pBdr>
        <w:right w:val="single" w:sz="8" w:space="0" w:color="auto"/>
      </w:pBdr>
      <w:spacing w:before="100" w:beforeAutospacing="1" w:after="100" w:afterAutospacing="1"/>
    </w:pPr>
    <w:rPr>
      <w:b/>
      <w:bCs/>
      <w:color w:val="FF0000"/>
      <w:sz w:val="24"/>
      <w:szCs w:val="24"/>
      <w:lang w:val="en-IN" w:eastAsia="en-IN"/>
    </w:rPr>
  </w:style>
  <w:style w:type="paragraph" w:customStyle="1" w:styleId="xl119">
    <w:name w:val="xl119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0">
    <w:name w:val="xl12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1">
    <w:name w:val="xl12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2">
    <w:name w:val="xl12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3">
    <w:name w:val="xl12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4">
    <w:name w:val="xl12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25">
    <w:name w:val="xl125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26">
    <w:name w:val="xl126"/>
    <w:basedOn w:val="Normal"/>
    <w:rsid w:val="00D27D00"/>
    <w:pPr>
      <w:pBdr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7">
    <w:name w:val="xl127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8">
    <w:name w:val="xl12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9">
    <w:name w:val="xl129"/>
    <w:basedOn w:val="Normal"/>
    <w:rsid w:val="00D27D0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0">
    <w:name w:val="xl130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1">
    <w:name w:val="xl131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2">
    <w:name w:val="xl132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3">
    <w:name w:val="xl133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4">
    <w:name w:val="xl134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5">
    <w:name w:val="xl135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6">
    <w:name w:val="xl136"/>
    <w:basedOn w:val="Normal"/>
    <w:rsid w:val="00D27D0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7">
    <w:name w:val="xl137"/>
    <w:basedOn w:val="Normal"/>
    <w:rsid w:val="00D27D0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8">
    <w:name w:val="xl138"/>
    <w:basedOn w:val="Normal"/>
    <w:rsid w:val="00D27D0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9">
    <w:name w:val="xl139"/>
    <w:basedOn w:val="Normal"/>
    <w:rsid w:val="00D27D0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0">
    <w:name w:val="xl140"/>
    <w:basedOn w:val="Normal"/>
    <w:rsid w:val="00D27D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1">
    <w:name w:val="xl141"/>
    <w:basedOn w:val="Normal"/>
    <w:rsid w:val="00D27D0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2">
    <w:name w:val="xl142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3">
    <w:name w:val="xl143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44">
    <w:name w:val="xl14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45">
    <w:name w:val="xl145"/>
    <w:basedOn w:val="Normal"/>
    <w:rsid w:val="00D27D0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6">
    <w:name w:val="xl146"/>
    <w:basedOn w:val="Normal"/>
    <w:rsid w:val="00D27D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7">
    <w:name w:val="xl147"/>
    <w:basedOn w:val="Normal"/>
    <w:rsid w:val="00D27D0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8">
    <w:name w:val="xl14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49">
    <w:name w:val="xl149"/>
    <w:basedOn w:val="Normal"/>
    <w:rsid w:val="00D27D0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0">
    <w:name w:val="xl150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51">
    <w:name w:val="xl15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color w:val="FF0000"/>
      <w:sz w:val="24"/>
      <w:szCs w:val="24"/>
      <w:lang w:val="en-IN" w:eastAsia="en-IN"/>
    </w:rPr>
  </w:style>
  <w:style w:type="paragraph" w:customStyle="1" w:styleId="xl152">
    <w:name w:val="xl152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153">
    <w:name w:val="xl15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54">
    <w:name w:val="xl154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55">
    <w:name w:val="xl155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6">
    <w:name w:val="xl156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7">
    <w:name w:val="xl157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8">
    <w:name w:val="xl158"/>
    <w:basedOn w:val="Normal"/>
    <w:rsid w:val="00D27D0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sz w:val="24"/>
      <w:szCs w:val="24"/>
      <w:lang w:val="en-IN" w:eastAsia="en-IN"/>
    </w:rPr>
  </w:style>
  <w:style w:type="paragraph" w:customStyle="1" w:styleId="xl159">
    <w:name w:val="xl159"/>
    <w:basedOn w:val="Normal"/>
    <w:rsid w:val="00D27D0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4"/>
      <w:szCs w:val="24"/>
      <w:lang w:val="en-IN" w:eastAsia="en-IN"/>
    </w:rPr>
  </w:style>
  <w:style w:type="paragraph" w:customStyle="1" w:styleId="xl160">
    <w:name w:val="xl160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val="en-IN" w:eastAsia="en-IN"/>
    </w:rPr>
  </w:style>
  <w:style w:type="paragraph" w:customStyle="1" w:styleId="xl161">
    <w:name w:val="xl161"/>
    <w:basedOn w:val="Normal"/>
    <w:rsid w:val="00D27D0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2">
    <w:name w:val="xl162"/>
    <w:basedOn w:val="Normal"/>
    <w:rsid w:val="00D27D0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3">
    <w:name w:val="xl163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4">
    <w:name w:val="xl16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5">
    <w:name w:val="xl165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6">
    <w:name w:val="xl16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7">
    <w:name w:val="xl167"/>
    <w:basedOn w:val="Normal"/>
    <w:rsid w:val="00D27D00"/>
    <w:pP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8">
    <w:name w:val="xl16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9">
    <w:name w:val="xl169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0">
    <w:name w:val="xl17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1">
    <w:name w:val="xl171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2">
    <w:name w:val="xl17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3">
    <w:name w:val="xl17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4">
    <w:name w:val="xl17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5">
    <w:name w:val="xl175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6">
    <w:name w:val="xl17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7">
    <w:name w:val="xl177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8">
    <w:name w:val="xl178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9">
    <w:name w:val="xl179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80">
    <w:name w:val="xl180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1">
    <w:name w:val="xl181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82">
    <w:name w:val="xl182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3">
    <w:name w:val="xl18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4">
    <w:name w:val="xl18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5">
    <w:name w:val="xl185"/>
    <w:basedOn w:val="Normal"/>
    <w:rsid w:val="00D27D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6">
    <w:name w:val="xl18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7">
    <w:name w:val="xl187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8">
    <w:name w:val="xl18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9">
    <w:name w:val="xl18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90">
    <w:name w:val="xl190"/>
    <w:basedOn w:val="Normal"/>
    <w:rsid w:val="00D27D0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91">
    <w:name w:val="xl191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92">
    <w:name w:val="xl192"/>
    <w:basedOn w:val="Normal"/>
    <w:rsid w:val="00D27D00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3">
    <w:name w:val="xl193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4">
    <w:name w:val="xl194"/>
    <w:basedOn w:val="Normal"/>
    <w:rsid w:val="00D27D0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195">
    <w:name w:val="xl195"/>
    <w:basedOn w:val="Normal"/>
    <w:rsid w:val="00D27D0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6">
    <w:name w:val="xl196"/>
    <w:basedOn w:val="Normal"/>
    <w:rsid w:val="00D27D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97">
    <w:name w:val="xl197"/>
    <w:basedOn w:val="Normal"/>
    <w:rsid w:val="00D27D00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8">
    <w:name w:val="xl19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99">
    <w:name w:val="xl199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200">
    <w:name w:val="xl20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201">
    <w:name w:val="xl201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202">
    <w:name w:val="xl202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3">
    <w:name w:val="xl203"/>
    <w:basedOn w:val="Normal"/>
    <w:rsid w:val="00D27D0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4">
    <w:name w:val="xl204"/>
    <w:basedOn w:val="Normal"/>
    <w:rsid w:val="00D27D0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205">
    <w:name w:val="xl205"/>
    <w:basedOn w:val="Normal"/>
    <w:rsid w:val="00D27D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206">
    <w:name w:val="xl206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207">
    <w:name w:val="xl207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8">
    <w:name w:val="xl208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9">
    <w:name w:val="xl209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0">
    <w:name w:val="xl210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1">
    <w:name w:val="xl211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2">
    <w:name w:val="xl212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3">
    <w:name w:val="xl21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4"/>
      <w:szCs w:val="24"/>
      <w:lang w:val="en-IN" w:eastAsia="en-IN"/>
    </w:rPr>
  </w:style>
  <w:style w:type="paragraph" w:customStyle="1" w:styleId="xl214">
    <w:name w:val="xl214"/>
    <w:basedOn w:val="Normal"/>
    <w:rsid w:val="00D27D0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5">
    <w:name w:val="xl215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216">
    <w:name w:val="xl216"/>
    <w:basedOn w:val="Normal"/>
    <w:rsid w:val="00D27D0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736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B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B8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B8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257A4"/>
    <w:pPr>
      <w:tabs>
        <w:tab w:val="left" w:pos="660"/>
        <w:tab w:val="right" w:leader="dot" w:pos="9053"/>
      </w:tabs>
      <w:spacing w:after="200" w:line="276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B4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68">
    <w:name w:val="xl68"/>
    <w:basedOn w:val="Normal"/>
    <w:rsid w:val="00D27D0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69">
    <w:name w:val="xl6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0">
    <w:name w:val="xl7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1">
    <w:name w:val="xl7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2">
    <w:name w:val="xl7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3">
    <w:name w:val="xl73"/>
    <w:basedOn w:val="Normal"/>
    <w:rsid w:val="00D27D00"/>
    <w:pP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4">
    <w:name w:val="xl74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5">
    <w:name w:val="xl75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6">
    <w:name w:val="xl7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7">
    <w:name w:val="xl77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8">
    <w:name w:val="xl7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9">
    <w:name w:val="xl7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0">
    <w:name w:val="xl80"/>
    <w:basedOn w:val="Normal"/>
    <w:rsid w:val="00D27D0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1">
    <w:name w:val="xl81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2">
    <w:name w:val="xl82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3">
    <w:name w:val="xl8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4">
    <w:name w:val="xl8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5">
    <w:name w:val="xl85"/>
    <w:basedOn w:val="Normal"/>
    <w:rsid w:val="00D27D0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6">
    <w:name w:val="xl8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7">
    <w:name w:val="xl87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8">
    <w:name w:val="xl88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9">
    <w:name w:val="xl89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0">
    <w:name w:val="xl9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1">
    <w:name w:val="xl9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92">
    <w:name w:val="xl9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3">
    <w:name w:val="xl9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4">
    <w:name w:val="xl9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5">
    <w:name w:val="xl95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6">
    <w:name w:val="xl9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7">
    <w:name w:val="xl97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98">
    <w:name w:val="xl98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9">
    <w:name w:val="xl9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0">
    <w:name w:val="xl10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1">
    <w:name w:val="xl10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02">
    <w:name w:val="xl10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3">
    <w:name w:val="xl10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04">
    <w:name w:val="xl10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5">
    <w:name w:val="xl105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06">
    <w:name w:val="xl10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7">
    <w:name w:val="xl107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8">
    <w:name w:val="xl10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9">
    <w:name w:val="xl109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0">
    <w:name w:val="xl11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1">
    <w:name w:val="xl111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2">
    <w:name w:val="xl112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13">
    <w:name w:val="xl113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4">
    <w:name w:val="xl114"/>
    <w:basedOn w:val="Normal"/>
    <w:rsid w:val="00D27D0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5">
    <w:name w:val="xl115"/>
    <w:basedOn w:val="Normal"/>
    <w:rsid w:val="00D27D0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6">
    <w:name w:val="xl116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C0DA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7">
    <w:name w:val="xl117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8">
    <w:name w:val="xl118"/>
    <w:basedOn w:val="Normal"/>
    <w:rsid w:val="00D27D00"/>
    <w:pPr>
      <w:pBdr>
        <w:right w:val="single" w:sz="8" w:space="0" w:color="auto"/>
      </w:pBdr>
      <w:spacing w:before="100" w:beforeAutospacing="1" w:after="100" w:afterAutospacing="1"/>
    </w:pPr>
    <w:rPr>
      <w:b/>
      <w:bCs/>
      <w:color w:val="FF0000"/>
      <w:sz w:val="24"/>
      <w:szCs w:val="24"/>
      <w:lang w:val="en-IN" w:eastAsia="en-IN"/>
    </w:rPr>
  </w:style>
  <w:style w:type="paragraph" w:customStyle="1" w:styleId="xl119">
    <w:name w:val="xl119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0">
    <w:name w:val="xl12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1">
    <w:name w:val="xl12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2">
    <w:name w:val="xl12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3">
    <w:name w:val="xl12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4">
    <w:name w:val="xl12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25">
    <w:name w:val="xl125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26">
    <w:name w:val="xl126"/>
    <w:basedOn w:val="Normal"/>
    <w:rsid w:val="00D27D00"/>
    <w:pPr>
      <w:pBdr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7">
    <w:name w:val="xl127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8">
    <w:name w:val="xl12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9">
    <w:name w:val="xl129"/>
    <w:basedOn w:val="Normal"/>
    <w:rsid w:val="00D27D0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0">
    <w:name w:val="xl130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1">
    <w:name w:val="xl131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2">
    <w:name w:val="xl132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3">
    <w:name w:val="xl133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4">
    <w:name w:val="xl134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5">
    <w:name w:val="xl135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6">
    <w:name w:val="xl136"/>
    <w:basedOn w:val="Normal"/>
    <w:rsid w:val="00D27D0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7">
    <w:name w:val="xl137"/>
    <w:basedOn w:val="Normal"/>
    <w:rsid w:val="00D27D0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8">
    <w:name w:val="xl138"/>
    <w:basedOn w:val="Normal"/>
    <w:rsid w:val="00D27D0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9">
    <w:name w:val="xl139"/>
    <w:basedOn w:val="Normal"/>
    <w:rsid w:val="00D27D0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0">
    <w:name w:val="xl140"/>
    <w:basedOn w:val="Normal"/>
    <w:rsid w:val="00D27D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1">
    <w:name w:val="xl141"/>
    <w:basedOn w:val="Normal"/>
    <w:rsid w:val="00D27D0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2">
    <w:name w:val="xl142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3">
    <w:name w:val="xl143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44">
    <w:name w:val="xl14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45">
    <w:name w:val="xl145"/>
    <w:basedOn w:val="Normal"/>
    <w:rsid w:val="00D27D0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6">
    <w:name w:val="xl146"/>
    <w:basedOn w:val="Normal"/>
    <w:rsid w:val="00D27D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7">
    <w:name w:val="xl147"/>
    <w:basedOn w:val="Normal"/>
    <w:rsid w:val="00D27D0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8">
    <w:name w:val="xl14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49">
    <w:name w:val="xl149"/>
    <w:basedOn w:val="Normal"/>
    <w:rsid w:val="00D27D0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0">
    <w:name w:val="xl150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51">
    <w:name w:val="xl15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color w:val="FF0000"/>
      <w:sz w:val="24"/>
      <w:szCs w:val="24"/>
      <w:lang w:val="en-IN" w:eastAsia="en-IN"/>
    </w:rPr>
  </w:style>
  <w:style w:type="paragraph" w:customStyle="1" w:styleId="xl152">
    <w:name w:val="xl152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153">
    <w:name w:val="xl15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54">
    <w:name w:val="xl154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55">
    <w:name w:val="xl155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6">
    <w:name w:val="xl156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7">
    <w:name w:val="xl157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8">
    <w:name w:val="xl158"/>
    <w:basedOn w:val="Normal"/>
    <w:rsid w:val="00D27D0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sz w:val="24"/>
      <w:szCs w:val="24"/>
      <w:lang w:val="en-IN" w:eastAsia="en-IN"/>
    </w:rPr>
  </w:style>
  <w:style w:type="paragraph" w:customStyle="1" w:styleId="xl159">
    <w:name w:val="xl159"/>
    <w:basedOn w:val="Normal"/>
    <w:rsid w:val="00D27D0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4"/>
      <w:szCs w:val="24"/>
      <w:lang w:val="en-IN" w:eastAsia="en-IN"/>
    </w:rPr>
  </w:style>
  <w:style w:type="paragraph" w:customStyle="1" w:styleId="xl160">
    <w:name w:val="xl160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val="en-IN" w:eastAsia="en-IN"/>
    </w:rPr>
  </w:style>
  <w:style w:type="paragraph" w:customStyle="1" w:styleId="xl161">
    <w:name w:val="xl161"/>
    <w:basedOn w:val="Normal"/>
    <w:rsid w:val="00D27D0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2">
    <w:name w:val="xl162"/>
    <w:basedOn w:val="Normal"/>
    <w:rsid w:val="00D27D0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3">
    <w:name w:val="xl163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4">
    <w:name w:val="xl16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5">
    <w:name w:val="xl165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6">
    <w:name w:val="xl16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7">
    <w:name w:val="xl167"/>
    <w:basedOn w:val="Normal"/>
    <w:rsid w:val="00D27D00"/>
    <w:pP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8">
    <w:name w:val="xl16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9">
    <w:name w:val="xl169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0">
    <w:name w:val="xl17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1">
    <w:name w:val="xl171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2">
    <w:name w:val="xl17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3">
    <w:name w:val="xl17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4">
    <w:name w:val="xl17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5">
    <w:name w:val="xl175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6">
    <w:name w:val="xl17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7">
    <w:name w:val="xl177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8">
    <w:name w:val="xl178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9">
    <w:name w:val="xl179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80">
    <w:name w:val="xl180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1">
    <w:name w:val="xl181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82">
    <w:name w:val="xl182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3">
    <w:name w:val="xl18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4">
    <w:name w:val="xl18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5">
    <w:name w:val="xl185"/>
    <w:basedOn w:val="Normal"/>
    <w:rsid w:val="00D27D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6">
    <w:name w:val="xl18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7">
    <w:name w:val="xl187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8">
    <w:name w:val="xl18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9">
    <w:name w:val="xl18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90">
    <w:name w:val="xl190"/>
    <w:basedOn w:val="Normal"/>
    <w:rsid w:val="00D27D0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91">
    <w:name w:val="xl191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92">
    <w:name w:val="xl192"/>
    <w:basedOn w:val="Normal"/>
    <w:rsid w:val="00D27D00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3">
    <w:name w:val="xl193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4">
    <w:name w:val="xl194"/>
    <w:basedOn w:val="Normal"/>
    <w:rsid w:val="00D27D0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195">
    <w:name w:val="xl195"/>
    <w:basedOn w:val="Normal"/>
    <w:rsid w:val="00D27D0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6">
    <w:name w:val="xl196"/>
    <w:basedOn w:val="Normal"/>
    <w:rsid w:val="00D27D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97">
    <w:name w:val="xl197"/>
    <w:basedOn w:val="Normal"/>
    <w:rsid w:val="00D27D00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8">
    <w:name w:val="xl19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99">
    <w:name w:val="xl199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200">
    <w:name w:val="xl20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201">
    <w:name w:val="xl201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202">
    <w:name w:val="xl202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3">
    <w:name w:val="xl203"/>
    <w:basedOn w:val="Normal"/>
    <w:rsid w:val="00D27D0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4">
    <w:name w:val="xl204"/>
    <w:basedOn w:val="Normal"/>
    <w:rsid w:val="00D27D0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205">
    <w:name w:val="xl205"/>
    <w:basedOn w:val="Normal"/>
    <w:rsid w:val="00D27D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206">
    <w:name w:val="xl206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207">
    <w:name w:val="xl207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8">
    <w:name w:val="xl208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9">
    <w:name w:val="xl209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0">
    <w:name w:val="xl210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1">
    <w:name w:val="xl211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2">
    <w:name w:val="xl212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3">
    <w:name w:val="xl21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4"/>
      <w:szCs w:val="24"/>
      <w:lang w:val="en-IN" w:eastAsia="en-IN"/>
    </w:rPr>
  </w:style>
  <w:style w:type="paragraph" w:customStyle="1" w:styleId="xl214">
    <w:name w:val="xl214"/>
    <w:basedOn w:val="Normal"/>
    <w:rsid w:val="00D27D0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5">
    <w:name w:val="xl215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216">
    <w:name w:val="xl216"/>
    <w:basedOn w:val="Normal"/>
    <w:rsid w:val="00D27D0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736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B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B8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B8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B324A1-8A18-4FC1-84D7-1873C0C4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Psychometric Test</vt:lpstr>
    </vt:vector>
  </TitlesOfParts>
  <Company>IFMR RURAL FINANCE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Psychometric Test</dc:title>
  <dc:creator>IFMR Rural Finance</dc:creator>
  <cp:lastModifiedBy>Sarthak Shah | IFMR Rural Finance</cp:lastModifiedBy>
  <cp:revision>2</cp:revision>
  <dcterms:created xsi:type="dcterms:W3CDTF">2016-11-17T10:30:00Z</dcterms:created>
  <dcterms:modified xsi:type="dcterms:W3CDTF">2016-11-17T10:30:00Z</dcterms:modified>
</cp:coreProperties>
</file>