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sz w:val="28"/>
          <w:szCs w:val="28"/>
          <w:lang w:eastAsia="en-US"/>
        </w:rPr>
        <w:id w:val="1160422172"/>
        <w:docPartObj>
          <w:docPartGallery w:val="Cover Pages"/>
          <w:docPartUnique/>
        </w:docPartObj>
      </w:sdtPr>
      <w:sdtEndPr>
        <w:rPr>
          <w:rFonts w:eastAsia="Times New Roman"/>
          <w:caps w:val="0"/>
        </w:rPr>
      </w:sdtEndPr>
      <w:sdtContent>
        <w:tbl>
          <w:tblPr>
            <w:tblW w:w="5000" w:type="pct"/>
            <w:jc w:val="center"/>
            <w:tblLook w:val="04A0" w:firstRow="1" w:lastRow="0" w:firstColumn="1" w:lastColumn="0" w:noHBand="0" w:noVBand="1"/>
          </w:tblPr>
          <w:tblGrid>
            <w:gridCol w:w="15614"/>
          </w:tblGrid>
          <w:tr w:rsidR="00602154" w:rsidRPr="001E2911" w:rsidTr="0037061C">
            <w:trPr>
              <w:trHeight w:val="2880"/>
              <w:jc w:val="center"/>
            </w:trPr>
            <w:sdt>
              <w:sdtPr>
                <w:rPr>
                  <w:rFonts w:ascii="Times New Roman" w:eastAsiaTheme="majorEastAsia" w:hAnsi="Times New Roman" w:cs="Times New Roman"/>
                  <w:caps/>
                  <w:sz w:val="28"/>
                  <w:szCs w:val="28"/>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602154" w:rsidRPr="001E2911" w:rsidRDefault="00602154" w:rsidP="00602154">
                    <w:pPr>
                      <w:pStyle w:val="NoSpacing"/>
                      <w:jc w:val="center"/>
                      <w:rPr>
                        <w:rFonts w:ascii="Times New Roman" w:eastAsiaTheme="majorEastAsia" w:hAnsi="Times New Roman" w:cs="Times New Roman"/>
                        <w:caps/>
                        <w:sz w:val="28"/>
                        <w:szCs w:val="28"/>
                      </w:rPr>
                    </w:pPr>
                    <w:r w:rsidRPr="001E2911">
                      <w:rPr>
                        <w:rFonts w:ascii="Times New Roman" w:eastAsiaTheme="majorEastAsia" w:hAnsi="Times New Roman" w:cs="Times New Roman"/>
                        <w:caps/>
                        <w:sz w:val="28"/>
                        <w:szCs w:val="28"/>
                        <w:lang w:eastAsia="en-US"/>
                      </w:rPr>
                      <w:t>IFMR RURAL FINANCE</w:t>
                    </w:r>
                  </w:p>
                </w:tc>
              </w:sdtContent>
            </w:sdt>
          </w:tr>
          <w:tr w:rsidR="00602154" w:rsidRPr="001E2911" w:rsidTr="0037061C">
            <w:trPr>
              <w:trHeight w:val="1440"/>
              <w:jc w:val="center"/>
            </w:trPr>
            <w:sdt>
              <w:sdtPr>
                <w:rPr>
                  <w:rFonts w:ascii="Times New Roman" w:eastAsiaTheme="majorEastAsia" w:hAnsi="Times New Roman" w:cs="Times New Roman"/>
                  <w:sz w:val="28"/>
                  <w:szCs w:val="28"/>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02154" w:rsidRPr="001E2911" w:rsidRDefault="00984936" w:rsidP="007D53F7">
                    <w:pPr>
                      <w:pStyle w:val="NoSpacing"/>
                      <w:jc w:val="center"/>
                      <w:rPr>
                        <w:rFonts w:ascii="Times New Roman" w:eastAsiaTheme="majorEastAsia" w:hAnsi="Times New Roman" w:cs="Times New Roman"/>
                        <w:sz w:val="28"/>
                        <w:szCs w:val="28"/>
                      </w:rPr>
                    </w:pPr>
                    <w:r>
                      <w:rPr>
                        <w:rFonts w:ascii="Times New Roman" w:eastAsiaTheme="majorEastAsia" w:hAnsi="Times New Roman" w:cs="Times New Roman"/>
                        <w:sz w:val="28"/>
                        <w:szCs w:val="28"/>
                      </w:rPr>
                      <w:t>Risk Score 3</w:t>
                    </w:r>
                  </w:p>
                </w:tc>
              </w:sdtContent>
            </w:sdt>
          </w:tr>
          <w:tr w:rsidR="00602154" w:rsidRPr="001E2911" w:rsidTr="0037061C">
            <w:trPr>
              <w:trHeight w:val="360"/>
              <w:jc w:val="center"/>
            </w:trPr>
            <w:tc>
              <w:tcPr>
                <w:tcW w:w="5000" w:type="pct"/>
                <w:vAlign w:val="center"/>
              </w:tcPr>
              <w:p w:rsidR="00602154" w:rsidRPr="001E2911" w:rsidRDefault="00602154" w:rsidP="0037061C">
                <w:pPr>
                  <w:pStyle w:val="NoSpacing"/>
                  <w:jc w:val="center"/>
                  <w:rPr>
                    <w:rFonts w:ascii="Times New Roman" w:hAnsi="Times New Roman" w:cs="Times New Roman"/>
                    <w:sz w:val="28"/>
                    <w:szCs w:val="28"/>
                  </w:rPr>
                </w:pPr>
              </w:p>
            </w:tc>
          </w:tr>
          <w:tr w:rsidR="00602154" w:rsidRPr="001E2911" w:rsidTr="0037061C">
            <w:trPr>
              <w:trHeight w:val="360"/>
              <w:jc w:val="center"/>
            </w:trPr>
            <w:sdt>
              <w:sdtPr>
                <w:rPr>
                  <w:rFonts w:ascii="Times New Roman" w:hAnsi="Times New Roman" w:cs="Times New Roman"/>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02154" w:rsidRPr="001E2911" w:rsidRDefault="00602154" w:rsidP="001E2911">
                    <w:pPr>
                      <w:pStyle w:val="NoSpacing"/>
                      <w:jc w:val="center"/>
                      <w:rPr>
                        <w:rFonts w:ascii="Times New Roman" w:hAnsi="Times New Roman" w:cs="Times New Roman"/>
                        <w:b/>
                        <w:bCs/>
                        <w:sz w:val="28"/>
                        <w:szCs w:val="28"/>
                      </w:rPr>
                    </w:pPr>
                    <w:r w:rsidRPr="001E2911">
                      <w:rPr>
                        <w:rFonts w:ascii="Times New Roman" w:hAnsi="Times New Roman" w:cs="Times New Roman"/>
                        <w:b/>
                        <w:bCs/>
                        <w:sz w:val="28"/>
                        <w:szCs w:val="28"/>
                        <w:lang w:val="en-IN"/>
                      </w:rPr>
                      <w:t>IFMR Rural Finance</w:t>
                    </w:r>
                  </w:p>
                </w:tc>
              </w:sdtContent>
            </w:sdt>
          </w:tr>
          <w:tr w:rsidR="00602154" w:rsidRPr="001E2911" w:rsidTr="0037061C">
            <w:trPr>
              <w:trHeight w:val="360"/>
              <w:jc w:val="center"/>
            </w:trPr>
            <w:sdt>
              <w:sdtPr>
                <w:rPr>
                  <w:rFonts w:ascii="Times New Roman" w:hAnsi="Times New Roman" w:cs="Times New Roman"/>
                  <w:b/>
                  <w:bCs/>
                  <w:sz w:val="28"/>
                  <w:szCs w:val="28"/>
                </w:rPr>
                <w:alias w:val="Date"/>
                <w:id w:val="516659546"/>
                <w:dataBinding w:prefixMappings="xmlns:ns0='http://schemas.microsoft.com/office/2006/coverPageProps'" w:xpath="/ns0:CoverPageProperties[1]/ns0:PublishDate[1]" w:storeItemID="{55AF091B-3C7A-41E3-B477-F2FDAA23CFDA}"/>
                <w:date w:fullDate="2016-11-15T00:00:00Z">
                  <w:dateFormat w:val="M/d/yyyy"/>
                  <w:lid w:val="en-US"/>
                  <w:storeMappedDataAs w:val="dateTime"/>
                  <w:calendar w:val="gregorian"/>
                </w:date>
              </w:sdtPr>
              <w:sdtContent>
                <w:tc>
                  <w:tcPr>
                    <w:tcW w:w="5000" w:type="pct"/>
                    <w:vAlign w:val="center"/>
                  </w:tcPr>
                  <w:p w:rsidR="00602154" w:rsidRPr="001E2911" w:rsidRDefault="00984936" w:rsidP="007D53F7">
                    <w:pPr>
                      <w:pStyle w:val="NoSpacing"/>
                      <w:jc w:val="center"/>
                      <w:rPr>
                        <w:rFonts w:ascii="Times New Roman" w:hAnsi="Times New Roman" w:cs="Times New Roman"/>
                        <w:b/>
                        <w:bCs/>
                        <w:sz w:val="28"/>
                        <w:szCs w:val="28"/>
                      </w:rPr>
                    </w:pPr>
                    <w:r>
                      <w:rPr>
                        <w:rFonts w:ascii="Times New Roman" w:hAnsi="Times New Roman" w:cs="Times New Roman"/>
                        <w:b/>
                        <w:bCs/>
                        <w:sz w:val="28"/>
                        <w:szCs w:val="28"/>
                      </w:rPr>
                      <w:t>11/1</w:t>
                    </w:r>
                    <w:r w:rsidR="001E2911" w:rsidRPr="001E2911">
                      <w:rPr>
                        <w:rFonts w:ascii="Times New Roman" w:hAnsi="Times New Roman" w:cs="Times New Roman"/>
                        <w:b/>
                        <w:bCs/>
                        <w:sz w:val="28"/>
                        <w:szCs w:val="28"/>
                      </w:rPr>
                      <w:t>5</w:t>
                    </w:r>
                    <w:r w:rsidR="007D53F7" w:rsidRPr="001E2911">
                      <w:rPr>
                        <w:rFonts w:ascii="Times New Roman" w:hAnsi="Times New Roman" w:cs="Times New Roman"/>
                        <w:b/>
                        <w:bCs/>
                        <w:sz w:val="28"/>
                        <w:szCs w:val="28"/>
                      </w:rPr>
                      <w:t>/2016</w:t>
                    </w:r>
                  </w:p>
                </w:tc>
              </w:sdtContent>
            </w:sdt>
          </w:tr>
        </w:tbl>
        <w:p w:rsidR="00602154" w:rsidRPr="001E2911" w:rsidRDefault="00602154" w:rsidP="00602154">
          <w:pPr>
            <w:rPr>
              <w:sz w:val="28"/>
              <w:szCs w:val="28"/>
            </w:rPr>
          </w:pPr>
        </w:p>
        <w:p w:rsidR="00602154" w:rsidRPr="001E2911" w:rsidRDefault="00602154" w:rsidP="00602154">
          <w:pPr>
            <w:rPr>
              <w:sz w:val="28"/>
              <w:szCs w:val="28"/>
            </w:rPr>
          </w:pPr>
        </w:p>
        <w:tbl>
          <w:tblPr>
            <w:tblpPr w:leftFromText="187" w:rightFromText="187" w:horzAnchor="margin" w:tblpXSpec="center" w:tblpYSpec="bottom"/>
            <w:tblW w:w="5000" w:type="pct"/>
            <w:tblLook w:val="04A0" w:firstRow="1" w:lastRow="0" w:firstColumn="1" w:lastColumn="0" w:noHBand="0" w:noVBand="1"/>
          </w:tblPr>
          <w:tblGrid>
            <w:gridCol w:w="15614"/>
          </w:tblGrid>
          <w:tr w:rsidR="00602154" w:rsidRPr="001E2911" w:rsidTr="0037061C">
            <w:tc>
              <w:tcPr>
                <w:tcW w:w="5000" w:type="pct"/>
              </w:tcPr>
              <w:p w:rsidR="00602154" w:rsidRPr="001E2911" w:rsidRDefault="00602154" w:rsidP="0037061C">
                <w:pPr>
                  <w:pStyle w:val="NoSpacing"/>
                  <w:rPr>
                    <w:rFonts w:ascii="Times New Roman" w:hAnsi="Times New Roman" w:cs="Times New Roman"/>
                    <w:sz w:val="28"/>
                    <w:szCs w:val="28"/>
                  </w:rPr>
                </w:pPr>
              </w:p>
            </w:tc>
          </w:tr>
        </w:tbl>
        <w:p w:rsidR="00602154" w:rsidRPr="001E2911" w:rsidRDefault="00602154" w:rsidP="00602154">
          <w:pPr>
            <w:rPr>
              <w:sz w:val="28"/>
              <w:szCs w:val="28"/>
            </w:rPr>
          </w:pPr>
        </w:p>
        <w:p w:rsidR="00602154" w:rsidRPr="001E2911" w:rsidRDefault="00602154" w:rsidP="00602154">
          <w:pPr>
            <w:rPr>
              <w:sz w:val="28"/>
              <w:szCs w:val="28"/>
            </w:rPr>
          </w:pPr>
          <w:r w:rsidRPr="001E2911">
            <w:rPr>
              <w:sz w:val="28"/>
              <w:szCs w:val="28"/>
            </w:rPr>
            <w:br w:type="page"/>
          </w:r>
        </w:p>
      </w:sdtContent>
    </w:sdt>
    <w:sdt>
      <w:sdtPr>
        <w:rPr>
          <w:rFonts w:ascii="Times New Roman" w:eastAsia="Times New Roman" w:hAnsi="Times New Roman" w:cs="Times New Roman"/>
          <w:b w:val="0"/>
          <w:bCs w:val="0"/>
          <w:color w:val="auto"/>
          <w:sz w:val="20"/>
          <w:szCs w:val="20"/>
          <w:lang w:eastAsia="en-US"/>
        </w:rPr>
        <w:id w:val="-535882473"/>
        <w:docPartObj>
          <w:docPartGallery w:val="Table of Contents"/>
          <w:docPartUnique/>
        </w:docPartObj>
      </w:sdtPr>
      <w:sdtEndPr>
        <w:rPr>
          <w:noProof/>
        </w:rPr>
      </w:sdtEndPr>
      <w:sdtContent>
        <w:p w:rsidR="00B42412" w:rsidRPr="001E2911" w:rsidRDefault="00B42412" w:rsidP="00B42412">
          <w:pPr>
            <w:pStyle w:val="TOCHeading"/>
            <w:rPr>
              <w:rFonts w:ascii="Times New Roman" w:hAnsi="Times New Roman" w:cs="Times New Roman"/>
            </w:rPr>
          </w:pPr>
          <w:r w:rsidRPr="001E2911">
            <w:rPr>
              <w:rFonts w:ascii="Times New Roman" w:hAnsi="Times New Roman" w:cs="Times New Roman"/>
              <w:b w:val="0"/>
              <w:color w:val="auto"/>
              <w:sz w:val="32"/>
            </w:rPr>
            <w:t>Contents</w:t>
          </w:r>
        </w:p>
        <w:p w:rsidR="002D542D" w:rsidRDefault="00B42412">
          <w:pPr>
            <w:pStyle w:val="TOC1"/>
            <w:rPr>
              <w:rFonts w:asciiTheme="minorHAnsi" w:eastAsiaTheme="minorEastAsia" w:hAnsiTheme="minorHAnsi" w:cstheme="minorBidi"/>
              <w:noProof/>
              <w:sz w:val="22"/>
              <w:szCs w:val="22"/>
              <w:lang w:val="en-GB" w:eastAsia="en-GB"/>
            </w:rPr>
          </w:pPr>
          <w:r w:rsidRPr="001E2911">
            <w:fldChar w:fldCharType="begin"/>
          </w:r>
          <w:r w:rsidRPr="001E2911">
            <w:instrText xml:space="preserve"> TOC \o "1-3" \h \z \u </w:instrText>
          </w:r>
          <w:r w:rsidRPr="001E2911">
            <w:fldChar w:fldCharType="separate"/>
          </w:r>
          <w:hyperlink w:anchor="_Toc466474518" w:history="1">
            <w:r w:rsidR="002D542D" w:rsidRPr="005310E0">
              <w:rPr>
                <w:rStyle w:val="Hyperlink"/>
                <w:smallCaps/>
                <w:noProof/>
                <w:spacing w:val="5"/>
              </w:rPr>
              <w:t>1.</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spacing w:val="5"/>
              </w:rPr>
              <w:t>Stage definition</w:t>
            </w:r>
            <w:r w:rsidR="002D542D">
              <w:rPr>
                <w:noProof/>
                <w:webHidden/>
              </w:rPr>
              <w:tab/>
            </w:r>
            <w:r w:rsidR="002D542D">
              <w:rPr>
                <w:noProof/>
                <w:webHidden/>
              </w:rPr>
              <w:fldChar w:fldCharType="begin"/>
            </w:r>
            <w:r w:rsidR="002D542D">
              <w:rPr>
                <w:noProof/>
                <w:webHidden/>
              </w:rPr>
              <w:instrText xml:space="preserve"> PAGEREF _Toc466474518 \h </w:instrText>
            </w:r>
            <w:r w:rsidR="002D542D">
              <w:rPr>
                <w:noProof/>
                <w:webHidden/>
              </w:rPr>
            </w:r>
            <w:r w:rsidR="002D542D">
              <w:rPr>
                <w:noProof/>
                <w:webHidden/>
              </w:rPr>
              <w:fldChar w:fldCharType="separate"/>
            </w:r>
            <w:r w:rsidR="002D542D">
              <w:rPr>
                <w:noProof/>
                <w:webHidden/>
              </w:rPr>
              <w:t>4</w:t>
            </w:r>
            <w:r w:rsidR="002D542D">
              <w:rPr>
                <w:noProof/>
                <w:webHidden/>
              </w:rPr>
              <w:fldChar w:fldCharType="end"/>
            </w:r>
          </w:hyperlink>
        </w:p>
        <w:p w:rsidR="002D542D" w:rsidRDefault="00EC34D8">
          <w:pPr>
            <w:pStyle w:val="TOC1"/>
            <w:rPr>
              <w:rFonts w:asciiTheme="minorHAnsi" w:eastAsiaTheme="minorEastAsia" w:hAnsiTheme="minorHAnsi" w:cstheme="minorBidi"/>
              <w:noProof/>
              <w:sz w:val="22"/>
              <w:szCs w:val="22"/>
              <w:lang w:val="en-GB" w:eastAsia="en-GB"/>
            </w:rPr>
          </w:pPr>
          <w:hyperlink w:anchor="_Toc466474519" w:history="1">
            <w:r w:rsidR="002D542D" w:rsidRPr="005310E0">
              <w:rPr>
                <w:rStyle w:val="Hyperlink"/>
                <w:smallCaps/>
                <w:noProof/>
                <w:spacing w:val="5"/>
              </w:rPr>
              <w:t>2.</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spacing w:val="5"/>
              </w:rPr>
              <w:t>Stage-role access</w:t>
            </w:r>
            <w:r w:rsidR="002D542D">
              <w:rPr>
                <w:noProof/>
                <w:webHidden/>
              </w:rPr>
              <w:tab/>
            </w:r>
            <w:r w:rsidR="002D542D">
              <w:rPr>
                <w:noProof/>
                <w:webHidden/>
              </w:rPr>
              <w:fldChar w:fldCharType="begin"/>
            </w:r>
            <w:r w:rsidR="002D542D">
              <w:rPr>
                <w:noProof/>
                <w:webHidden/>
              </w:rPr>
              <w:instrText xml:space="preserve"> PAGEREF _Toc466474519 \h </w:instrText>
            </w:r>
            <w:r w:rsidR="002D542D">
              <w:rPr>
                <w:noProof/>
                <w:webHidden/>
              </w:rPr>
            </w:r>
            <w:r w:rsidR="002D542D">
              <w:rPr>
                <w:noProof/>
                <w:webHidden/>
              </w:rPr>
              <w:fldChar w:fldCharType="separate"/>
            </w:r>
            <w:r w:rsidR="002D542D">
              <w:rPr>
                <w:noProof/>
                <w:webHidden/>
              </w:rPr>
              <w:t>4</w:t>
            </w:r>
            <w:r w:rsidR="002D542D">
              <w:rPr>
                <w:noProof/>
                <w:webHidden/>
              </w:rPr>
              <w:fldChar w:fldCharType="end"/>
            </w:r>
          </w:hyperlink>
        </w:p>
        <w:p w:rsidR="002D542D" w:rsidRDefault="00EC34D8">
          <w:pPr>
            <w:pStyle w:val="TOC1"/>
            <w:rPr>
              <w:rFonts w:asciiTheme="minorHAnsi" w:eastAsiaTheme="minorEastAsia" w:hAnsiTheme="minorHAnsi" w:cstheme="minorBidi"/>
              <w:noProof/>
              <w:sz w:val="22"/>
              <w:szCs w:val="22"/>
              <w:lang w:val="en-GB" w:eastAsia="en-GB"/>
            </w:rPr>
          </w:pPr>
          <w:hyperlink w:anchor="_Toc466474520" w:history="1">
            <w:r w:rsidR="002D542D" w:rsidRPr="005310E0">
              <w:rPr>
                <w:rStyle w:val="Hyperlink"/>
                <w:smallCaps/>
                <w:noProof/>
                <w:spacing w:val="5"/>
              </w:rPr>
              <w:t>3.</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spacing w:val="5"/>
              </w:rPr>
              <w:t>Screening Score (Risk Score 1)</w:t>
            </w:r>
            <w:r w:rsidR="002D542D">
              <w:rPr>
                <w:noProof/>
                <w:webHidden/>
              </w:rPr>
              <w:tab/>
            </w:r>
            <w:r w:rsidR="002D542D">
              <w:rPr>
                <w:noProof/>
                <w:webHidden/>
              </w:rPr>
              <w:fldChar w:fldCharType="begin"/>
            </w:r>
            <w:r w:rsidR="002D542D">
              <w:rPr>
                <w:noProof/>
                <w:webHidden/>
              </w:rPr>
              <w:instrText xml:space="preserve"> PAGEREF _Toc466474520 \h </w:instrText>
            </w:r>
            <w:r w:rsidR="002D542D">
              <w:rPr>
                <w:noProof/>
                <w:webHidden/>
              </w:rPr>
            </w:r>
            <w:r w:rsidR="002D542D">
              <w:rPr>
                <w:noProof/>
                <w:webHidden/>
              </w:rPr>
              <w:fldChar w:fldCharType="separate"/>
            </w:r>
            <w:r w:rsidR="002D542D">
              <w:rPr>
                <w:noProof/>
                <w:webHidden/>
              </w:rPr>
              <w:t>4</w:t>
            </w:r>
            <w:r w:rsidR="002D542D">
              <w:rPr>
                <w:noProof/>
                <w:webHidden/>
              </w:rPr>
              <w:fldChar w:fldCharType="end"/>
            </w:r>
          </w:hyperlink>
        </w:p>
        <w:p w:rsidR="002D542D" w:rsidRDefault="00EC34D8">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1" w:history="1">
            <w:r w:rsidR="002D542D" w:rsidRPr="005310E0">
              <w:rPr>
                <w:rStyle w:val="Hyperlink"/>
                <w:smallCaps/>
                <w:noProof/>
              </w:rPr>
              <w:t>3.1</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rPr>
              <w:t>UI specification</w:t>
            </w:r>
            <w:r w:rsidR="002D542D">
              <w:rPr>
                <w:noProof/>
                <w:webHidden/>
              </w:rPr>
              <w:tab/>
            </w:r>
            <w:r w:rsidR="002D542D">
              <w:rPr>
                <w:noProof/>
                <w:webHidden/>
              </w:rPr>
              <w:fldChar w:fldCharType="begin"/>
            </w:r>
            <w:r w:rsidR="002D542D">
              <w:rPr>
                <w:noProof/>
                <w:webHidden/>
              </w:rPr>
              <w:instrText xml:space="preserve"> PAGEREF _Toc466474521 \h </w:instrText>
            </w:r>
            <w:r w:rsidR="002D542D">
              <w:rPr>
                <w:noProof/>
                <w:webHidden/>
              </w:rPr>
            </w:r>
            <w:r w:rsidR="002D542D">
              <w:rPr>
                <w:noProof/>
                <w:webHidden/>
              </w:rPr>
              <w:fldChar w:fldCharType="separate"/>
            </w:r>
            <w:r w:rsidR="002D542D">
              <w:rPr>
                <w:noProof/>
                <w:webHidden/>
              </w:rPr>
              <w:t>4</w:t>
            </w:r>
            <w:r w:rsidR="002D542D">
              <w:rPr>
                <w:noProof/>
                <w:webHidden/>
              </w:rPr>
              <w:fldChar w:fldCharType="end"/>
            </w:r>
          </w:hyperlink>
        </w:p>
        <w:p w:rsidR="002D542D" w:rsidRDefault="00EC34D8">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2" w:history="1">
            <w:r w:rsidR="002D542D" w:rsidRPr="005310E0">
              <w:rPr>
                <w:rStyle w:val="Hyperlink"/>
                <w:smallCaps/>
                <w:noProof/>
              </w:rPr>
              <w:t>3.2</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rPr>
              <w:t>Screenshot</w:t>
            </w:r>
            <w:r w:rsidR="002D542D">
              <w:rPr>
                <w:noProof/>
                <w:webHidden/>
              </w:rPr>
              <w:tab/>
            </w:r>
            <w:r w:rsidR="002D542D">
              <w:rPr>
                <w:noProof/>
                <w:webHidden/>
              </w:rPr>
              <w:fldChar w:fldCharType="begin"/>
            </w:r>
            <w:r w:rsidR="002D542D">
              <w:rPr>
                <w:noProof/>
                <w:webHidden/>
              </w:rPr>
              <w:instrText xml:space="preserve"> PAGEREF _Toc466474522 \h </w:instrText>
            </w:r>
            <w:r w:rsidR="002D542D">
              <w:rPr>
                <w:noProof/>
                <w:webHidden/>
              </w:rPr>
            </w:r>
            <w:r w:rsidR="002D542D">
              <w:rPr>
                <w:noProof/>
                <w:webHidden/>
              </w:rPr>
              <w:fldChar w:fldCharType="separate"/>
            </w:r>
            <w:r w:rsidR="002D542D">
              <w:rPr>
                <w:noProof/>
                <w:webHidden/>
              </w:rPr>
              <w:t>8</w:t>
            </w:r>
            <w:r w:rsidR="002D542D">
              <w:rPr>
                <w:noProof/>
                <w:webHidden/>
              </w:rPr>
              <w:fldChar w:fldCharType="end"/>
            </w:r>
          </w:hyperlink>
        </w:p>
        <w:p w:rsidR="002D542D" w:rsidRDefault="00EC34D8">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3" w:history="1">
            <w:r w:rsidR="002D542D" w:rsidRPr="005310E0">
              <w:rPr>
                <w:rStyle w:val="Hyperlink"/>
                <w:smallCaps/>
                <w:noProof/>
              </w:rPr>
              <w:t>3.3</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rPr>
              <w:t>Functional requirements</w:t>
            </w:r>
            <w:r w:rsidR="002D542D">
              <w:rPr>
                <w:noProof/>
                <w:webHidden/>
              </w:rPr>
              <w:tab/>
            </w:r>
            <w:r w:rsidR="002D542D">
              <w:rPr>
                <w:noProof/>
                <w:webHidden/>
              </w:rPr>
              <w:fldChar w:fldCharType="begin"/>
            </w:r>
            <w:r w:rsidR="002D542D">
              <w:rPr>
                <w:noProof/>
                <w:webHidden/>
              </w:rPr>
              <w:instrText xml:space="preserve"> PAGEREF _Toc466474523 \h </w:instrText>
            </w:r>
            <w:r w:rsidR="002D542D">
              <w:rPr>
                <w:noProof/>
                <w:webHidden/>
              </w:rPr>
            </w:r>
            <w:r w:rsidR="002D542D">
              <w:rPr>
                <w:noProof/>
                <w:webHidden/>
              </w:rPr>
              <w:fldChar w:fldCharType="separate"/>
            </w:r>
            <w:r w:rsidR="002D542D">
              <w:rPr>
                <w:noProof/>
                <w:webHidden/>
              </w:rPr>
              <w:t>9</w:t>
            </w:r>
            <w:r w:rsidR="002D542D">
              <w:rPr>
                <w:noProof/>
                <w:webHidden/>
              </w:rPr>
              <w:fldChar w:fldCharType="end"/>
            </w:r>
          </w:hyperlink>
        </w:p>
        <w:p w:rsidR="002D542D" w:rsidRDefault="00EC34D8">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4" w:history="1">
            <w:r w:rsidR="002D542D" w:rsidRPr="005310E0">
              <w:rPr>
                <w:rStyle w:val="Hyperlink"/>
                <w:smallCaps/>
                <w:noProof/>
              </w:rPr>
              <w:t>3.4</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rPr>
              <w:t>Upload</w:t>
            </w:r>
            <w:r w:rsidR="002D542D">
              <w:rPr>
                <w:noProof/>
                <w:webHidden/>
              </w:rPr>
              <w:tab/>
            </w:r>
            <w:r w:rsidR="002D542D">
              <w:rPr>
                <w:noProof/>
                <w:webHidden/>
              </w:rPr>
              <w:fldChar w:fldCharType="begin"/>
            </w:r>
            <w:r w:rsidR="002D542D">
              <w:rPr>
                <w:noProof/>
                <w:webHidden/>
              </w:rPr>
              <w:instrText xml:space="preserve"> PAGEREF _Toc466474524 \h </w:instrText>
            </w:r>
            <w:r w:rsidR="002D542D">
              <w:rPr>
                <w:noProof/>
                <w:webHidden/>
              </w:rPr>
            </w:r>
            <w:r w:rsidR="002D542D">
              <w:rPr>
                <w:noProof/>
                <w:webHidden/>
              </w:rPr>
              <w:fldChar w:fldCharType="separate"/>
            </w:r>
            <w:r w:rsidR="002D542D">
              <w:rPr>
                <w:noProof/>
                <w:webHidden/>
              </w:rPr>
              <w:t>9</w:t>
            </w:r>
            <w:r w:rsidR="002D542D">
              <w:rPr>
                <w:noProof/>
                <w:webHidden/>
              </w:rPr>
              <w:fldChar w:fldCharType="end"/>
            </w:r>
          </w:hyperlink>
        </w:p>
        <w:p w:rsidR="002D542D" w:rsidRDefault="00EC34D8">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5" w:history="1">
            <w:r w:rsidR="002D542D" w:rsidRPr="005310E0">
              <w:rPr>
                <w:rStyle w:val="Hyperlink"/>
                <w:smallCaps/>
                <w:noProof/>
              </w:rPr>
              <w:t>3.5</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rPr>
              <w:t>Download</w:t>
            </w:r>
            <w:r w:rsidR="002D542D">
              <w:rPr>
                <w:noProof/>
                <w:webHidden/>
              </w:rPr>
              <w:tab/>
            </w:r>
            <w:r w:rsidR="002D542D">
              <w:rPr>
                <w:noProof/>
                <w:webHidden/>
              </w:rPr>
              <w:fldChar w:fldCharType="begin"/>
            </w:r>
            <w:r w:rsidR="002D542D">
              <w:rPr>
                <w:noProof/>
                <w:webHidden/>
              </w:rPr>
              <w:instrText xml:space="preserve"> PAGEREF _Toc466474525 \h </w:instrText>
            </w:r>
            <w:r w:rsidR="002D542D">
              <w:rPr>
                <w:noProof/>
                <w:webHidden/>
              </w:rPr>
            </w:r>
            <w:r w:rsidR="002D542D">
              <w:rPr>
                <w:noProof/>
                <w:webHidden/>
              </w:rPr>
              <w:fldChar w:fldCharType="separate"/>
            </w:r>
            <w:r w:rsidR="002D542D">
              <w:rPr>
                <w:noProof/>
                <w:webHidden/>
              </w:rPr>
              <w:t>9</w:t>
            </w:r>
            <w:r w:rsidR="002D542D">
              <w:rPr>
                <w:noProof/>
                <w:webHidden/>
              </w:rPr>
              <w:fldChar w:fldCharType="end"/>
            </w:r>
          </w:hyperlink>
        </w:p>
        <w:p w:rsidR="002D542D" w:rsidRDefault="00EC34D8">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6" w:history="1">
            <w:r w:rsidR="002D542D" w:rsidRPr="005310E0">
              <w:rPr>
                <w:rStyle w:val="Hyperlink"/>
                <w:smallCaps/>
                <w:noProof/>
              </w:rPr>
              <w:t>3.6</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rPr>
              <w:t>Reports</w:t>
            </w:r>
            <w:r w:rsidR="002D542D">
              <w:rPr>
                <w:noProof/>
                <w:webHidden/>
              </w:rPr>
              <w:tab/>
            </w:r>
            <w:r w:rsidR="002D542D">
              <w:rPr>
                <w:noProof/>
                <w:webHidden/>
              </w:rPr>
              <w:fldChar w:fldCharType="begin"/>
            </w:r>
            <w:r w:rsidR="002D542D">
              <w:rPr>
                <w:noProof/>
                <w:webHidden/>
              </w:rPr>
              <w:instrText xml:space="preserve"> PAGEREF _Toc466474526 \h </w:instrText>
            </w:r>
            <w:r w:rsidR="002D542D">
              <w:rPr>
                <w:noProof/>
                <w:webHidden/>
              </w:rPr>
            </w:r>
            <w:r w:rsidR="002D542D">
              <w:rPr>
                <w:noProof/>
                <w:webHidden/>
              </w:rPr>
              <w:fldChar w:fldCharType="separate"/>
            </w:r>
            <w:r w:rsidR="002D542D">
              <w:rPr>
                <w:noProof/>
                <w:webHidden/>
              </w:rPr>
              <w:t>9</w:t>
            </w:r>
            <w:r w:rsidR="002D542D">
              <w:rPr>
                <w:noProof/>
                <w:webHidden/>
              </w:rPr>
              <w:fldChar w:fldCharType="end"/>
            </w:r>
          </w:hyperlink>
        </w:p>
        <w:p w:rsidR="00B42412" w:rsidRPr="001E2911" w:rsidRDefault="00B42412" w:rsidP="00B42412">
          <w:r w:rsidRPr="001E2911">
            <w:rPr>
              <w:b/>
              <w:bCs/>
              <w:noProof/>
            </w:rPr>
            <w:fldChar w:fldCharType="end"/>
          </w:r>
        </w:p>
      </w:sdtContent>
    </w:sdt>
    <w:p w:rsidR="002D542D" w:rsidRDefault="002D542D" w:rsidP="002D542D">
      <w:pPr>
        <w:pStyle w:val="Heading1"/>
        <w:keepNext w:val="0"/>
        <w:spacing w:before="480" w:after="0" w:line="276" w:lineRule="auto"/>
        <w:contextualSpacing/>
        <w:rPr>
          <w:rFonts w:cs="Times New Roman"/>
          <w:b w:val="0"/>
          <w:bCs w:val="0"/>
          <w:smallCaps/>
          <w:spacing w:val="5"/>
          <w:kern w:val="0"/>
          <w:sz w:val="36"/>
          <w:szCs w:val="36"/>
        </w:rPr>
      </w:pPr>
      <w:bookmarkStart w:id="0" w:name="_Toc466474518"/>
    </w:p>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Pr="002D542D" w:rsidRDefault="002D542D" w:rsidP="002D542D"/>
    <w:p w:rsidR="00B454C8" w:rsidRPr="001E2911" w:rsidRDefault="00B454C8"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pPr>
      <w:r w:rsidRPr="001E2911">
        <w:rPr>
          <w:rFonts w:cs="Times New Roman"/>
          <w:b w:val="0"/>
          <w:bCs w:val="0"/>
          <w:smallCaps/>
          <w:spacing w:val="5"/>
          <w:kern w:val="0"/>
          <w:sz w:val="36"/>
          <w:szCs w:val="36"/>
        </w:rPr>
        <w:lastRenderedPageBreak/>
        <w:t>Stage definition</w:t>
      </w:r>
      <w:bookmarkEnd w:id="0"/>
    </w:p>
    <w:p w:rsidR="00FA2759" w:rsidRPr="001E2911" w:rsidRDefault="00FA2759" w:rsidP="00FA2759"/>
    <w:tbl>
      <w:tblPr>
        <w:tblStyle w:val="TableGrid"/>
        <w:tblW w:w="10100" w:type="dxa"/>
        <w:tblLook w:val="04A0" w:firstRow="1" w:lastRow="0" w:firstColumn="1" w:lastColumn="0" w:noHBand="0" w:noVBand="1"/>
      </w:tblPr>
      <w:tblGrid>
        <w:gridCol w:w="2376"/>
        <w:gridCol w:w="7724"/>
      </w:tblGrid>
      <w:tr w:rsidR="00FA2759" w:rsidRPr="001E2911" w:rsidTr="00DD58EA">
        <w:trPr>
          <w:trHeight w:val="300"/>
        </w:trPr>
        <w:tc>
          <w:tcPr>
            <w:tcW w:w="2376" w:type="dxa"/>
            <w:noWrap/>
            <w:hideMark/>
          </w:tcPr>
          <w:p w:rsidR="00FA2759" w:rsidRPr="00DD58EA" w:rsidRDefault="00FA2759" w:rsidP="003257A4">
            <w:pPr>
              <w:rPr>
                <w:b/>
                <w:color w:val="000000"/>
                <w:sz w:val="24"/>
                <w:szCs w:val="18"/>
                <w:lang w:val="en-IN" w:eastAsia="en-IN"/>
              </w:rPr>
            </w:pPr>
            <w:r w:rsidRPr="00DD58EA">
              <w:rPr>
                <w:b/>
                <w:color w:val="000000"/>
                <w:sz w:val="24"/>
                <w:szCs w:val="18"/>
                <w:lang w:val="en-IN" w:eastAsia="en-IN"/>
              </w:rPr>
              <w:t>Stage</w:t>
            </w:r>
          </w:p>
        </w:tc>
        <w:tc>
          <w:tcPr>
            <w:tcW w:w="7724" w:type="dxa"/>
            <w:hideMark/>
          </w:tcPr>
          <w:p w:rsidR="00FA2759" w:rsidRPr="00DD58EA" w:rsidRDefault="00FA2759" w:rsidP="003257A4">
            <w:pPr>
              <w:rPr>
                <w:b/>
                <w:color w:val="000000"/>
                <w:sz w:val="24"/>
                <w:szCs w:val="18"/>
                <w:lang w:val="en-IN" w:eastAsia="en-IN"/>
              </w:rPr>
            </w:pPr>
            <w:r w:rsidRPr="00DD58EA">
              <w:rPr>
                <w:b/>
                <w:color w:val="000000"/>
                <w:sz w:val="24"/>
                <w:szCs w:val="18"/>
                <w:lang w:val="en-IN" w:eastAsia="en-IN"/>
              </w:rPr>
              <w:t>Description</w:t>
            </w:r>
          </w:p>
        </w:tc>
      </w:tr>
      <w:tr w:rsidR="009452B9" w:rsidRPr="001E2911" w:rsidTr="009452B9">
        <w:trPr>
          <w:trHeight w:val="409"/>
        </w:trPr>
        <w:tc>
          <w:tcPr>
            <w:tcW w:w="2376" w:type="dxa"/>
            <w:noWrap/>
            <w:vAlign w:val="center"/>
          </w:tcPr>
          <w:p w:rsidR="009452B9" w:rsidRDefault="00984936" w:rsidP="009452B9">
            <w:pPr>
              <w:rPr>
                <w:color w:val="000000"/>
                <w:sz w:val="24"/>
                <w:szCs w:val="18"/>
                <w:lang w:val="en-IN" w:eastAsia="en-IN"/>
              </w:rPr>
            </w:pPr>
            <w:r>
              <w:rPr>
                <w:color w:val="000000"/>
                <w:sz w:val="24"/>
                <w:szCs w:val="18"/>
                <w:lang w:val="en-IN" w:eastAsia="en-IN"/>
              </w:rPr>
              <w:t>Risk Score 3</w:t>
            </w:r>
          </w:p>
        </w:tc>
        <w:tc>
          <w:tcPr>
            <w:tcW w:w="7724" w:type="dxa"/>
            <w:vAlign w:val="center"/>
          </w:tcPr>
          <w:p w:rsidR="009452B9" w:rsidRPr="00DD58EA" w:rsidRDefault="009452B9" w:rsidP="009452B9">
            <w:pPr>
              <w:rPr>
                <w:color w:val="000000"/>
                <w:sz w:val="24"/>
                <w:szCs w:val="18"/>
                <w:lang w:val="en-IN" w:eastAsia="en-IN"/>
              </w:rPr>
            </w:pPr>
            <w:r>
              <w:rPr>
                <w:color w:val="000000"/>
                <w:sz w:val="24"/>
                <w:szCs w:val="18"/>
                <w:lang w:val="en-IN" w:eastAsia="en-IN"/>
              </w:rPr>
              <w:t>S</w:t>
            </w:r>
            <w:r w:rsidR="00984936">
              <w:rPr>
                <w:color w:val="000000"/>
                <w:sz w:val="24"/>
                <w:szCs w:val="18"/>
                <w:lang w:val="en-IN" w:eastAsia="en-IN"/>
              </w:rPr>
              <w:t>ystem will tabulate risk score 3</w:t>
            </w:r>
            <w:r>
              <w:rPr>
                <w:color w:val="000000"/>
                <w:sz w:val="24"/>
                <w:szCs w:val="18"/>
                <w:lang w:val="en-IN" w:eastAsia="en-IN"/>
              </w:rPr>
              <w:t xml:space="preserve"> based on data collect at screening</w:t>
            </w:r>
            <w:r w:rsidR="00984936">
              <w:rPr>
                <w:color w:val="000000"/>
                <w:sz w:val="24"/>
                <w:szCs w:val="18"/>
                <w:lang w:val="en-IN" w:eastAsia="en-IN"/>
              </w:rPr>
              <w:t>, application and field appraisal stage</w:t>
            </w:r>
          </w:p>
        </w:tc>
      </w:tr>
    </w:tbl>
    <w:p w:rsidR="00B454C8" w:rsidRPr="001E2911" w:rsidRDefault="00B454C8"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pPr>
      <w:bookmarkStart w:id="1" w:name="_Toc466474519"/>
      <w:r w:rsidRPr="001E2911">
        <w:rPr>
          <w:rFonts w:cs="Times New Roman"/>
          <w:b w:val="0"/>
          <w:bCs w:val="0"/>
          <w:smallCaps/>
          <w:spacing w:val="5"/>
          <w:kern w:val="0"/>
          <w:sz w:val="36"/>
          <w:szCs w:val="36"/>
        </w:rPr>
        <w:t>Stage-role access</w:t>
      </w:r>
      <w:bookmarkEnd w:id="1"/>
    </w:p>
    <w:p w:rsidR="00B454C8" w:rsidRPr="001E2911" w:rsidRDefault="00B454C8" w:rsidP="00B454C8"/>
    <w:tbl>
      <w:tblPr>
        <w:tblW w:w="6961" w:type="dxa"/>
        <w:tblInd w:w="93" w:type="dxa"/>
        <w:tblLook w:val="04A0" w:firstRow="1" w:lastRow="0" w:firstColumn="1" w:lastColumn="0" w:noHBand="0" w:noVBand="1"/>
      </w:tblPr>
      <w:tblGrid>
        <w:gridCol w:w="3417"/>
        <w:gridCol w:w="3544"/>
      </w:tblGrid>
      <w:tr w:rsidR="00FA2759" w:rsidRPr="001E2911" w:rsidTr="003257A4">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759" w:rsidRPr="00DD58EA" w:rsidRDefault="00FA2759" w:rsidP="003257A4">
            <w:pPr>
              <w:rPr>
                <w:b/>
                <w:bCs/>
                <w:color w:val="000000"/>
                <w:sz w:val="24"/>
                <w:szCs w:val="18"/>
                <w:lang w:val="en-IN" w:eastAsia="en-IN"/>
              </w:rPr>
            </w:pPr>
            <w:r w:rsidRPr="00DD58EA">
              <w:rPr>
                <w:b/>
                <w:bCs/>
                <w:color w:val="000000"/>
                <w:sz w:val="24"/>
                <w:szCs w:val="18"/>
                <w:lang w:val="en-IN" w:eastAsia="en-IN"/>
              </w:rPr>
              <w:t>Stage</w:t>
            </w:r>
          </w:p>
        </w:tc>
        <w:tc>
          <w:tcPr>
            <w:tcW w:w="3544" w:type="dxa"/>
            <w:tcBorders>
              <w:top w:val="single" w:sz="4" w:space="0" w:color="auto"/>
              <w:left w:val="nil"/>
              <w:bottom w:val="single" w:sz="4" w:space="0" w:color="auto"/>
              <w:right w:val="single" w:sz="4" w:space="0" w:color="auto"/>
            </w:tcBorders>
            <w:shd w:val="clear" w:color="auto" w:fill="auto"/>
            <w:vAlign w:val="bottom"/>
            <w:hideMark/>
          </w:tcPr>
          <w:p w:rsidR="00FA2759" w:rsidRPr="00DD58EA" w:rsidRDefault="00FA2759" w:rsidP="003257A4">
            <w:pPr>
              <w:rPr>
                <w:b/>
                <w:bCs/>
                <w:color w:val="000000"/>
                <w:sz w:val="24"/>
                <w:szCs w:val="18"/>
                <w:lang w:val="en-IN" w:eastAsia="en-IN"/>
              </w:rPr>
            </w:pPr>
            <w:r w:rsidRPr="00DD58EA">
              <w:rPr>
                <w:b/>
                <w:bCs/>
                <w:color w:val="000000"/>
                <w:sz w:val="24"/>
                <w:szCs w:val="18"/>
                <w:lang w:val="en-IN" w:eastAsia="en-IN"/>
              </w:rPr>
              <w:t>Applicable Role</w:t>
            </w:r>
          </w:p>
        </w:tc>
      </w:tr>
      <w:tr w:rsidR="009452B9" w:rsidRPr="001E2911" w:rsidTr="009452B9">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tcPr>
          <w:p w:rsidR="009452B9" w:rsidRPr="00DD58EA" w:rsidRDefault="00984936" w:rsidP="000B5C2D">
            <w:pPr>
              <w:rPr>
                <w:color w:val="000000"/>
                <w:sz w:val="24"/>
                <w:szCs w:val="18"/>
                <w:lang w:val="en-IN" w:eastAsia="en-IN"/>
              </w:rPr>
            </w:pPr>
            <w:r>
              <w:rPr>
                <w:color w:val="000000"/>
                <w:sz w:val="24"/>
                <w:szCs w:val="18"/>
                <w:lang w:val="en-IN" w:eastAsia="en-IN"/>
              </w:rPr>
              <w:t>Risk Score 3</w:t>
            </w:r>
          </w:p>
        </w:tc>
        <w:tc>
          <w:tcPr>
            <w:tcW w:w="3544" w:type="dxa"/>
            <w:tcBorders>
              <w:top w:val="single" w:sz="4" w:space="0" w:color="auto"/>
              <w:left w:val="nil"/>
              <w:bottom w:val="single" w:sz="4" w:space="0" w:color="auto"/>
              <w:right w:val="single" w:sz="4" w:space="0" w:color="auto"/>
            </w:tcBorders>
            <w:shd w:val="clear" w:color="auto" w:fill="auto"/>
            <w:vAlign w:val="bottom"/>
          </w:tcPr>
          <w:p w:rsidR="009452B9" w:rsidRPr="00DD58EA" w:rsidRDefault="002D542D" w:rsidP="003257A4">
            <w:pPr>
              <w:rPr>
                <w:color w:val="000000"/>
                <w:sz w:val="24"/>
                <w:szCs w:val="18"/>
                <w:lang w:val="en-IN" w:eastAsia="en-IN"/>
              </w:rPr>
            </w:pPr>
            <w:r>
              <w:rPr>
                <w:color w:val="000000"/>
                <w:sz w:val="24"/>
                <w:szCs w:val="18"/>
                <w:lang w:val="en-IN" w:eastAsia="en-IN"/>
              </w:rPr>
              <w:t>System</w:t>
            </w:r>
          </w:p>
        </w:tc>
      </w:tr>
    </w:tbl>
    <w:p w:rsidR="001B2B42" w:rsidRPr="00F02175" w:rsidRDefault="001B2B42" w:rsidP="002D542D">
      <w:pPr>
        <w:pStyle w:val="Header"/>
        <w:tabs>
          <w:tab w:val="clear" w:pos="4320"/>
          <w:tab w:val="clear" w:pos="8640"/>
        </w:tabs>
        <w:rPr>
          <w:rFonts w:eastAsia="Calibri"/>
          <w:sz w:val="24"/>
          <w:szCs w:val="28"/>
          <w:lang w:val="en-IN"/>
        </w:rPr>
      </w:pPr>
    </w:p>
    <w:p w:rsidR="00677A12" w:rsidRPr="001E2911" w:rsidRDefault="007349D1"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pPr>
      <w:bookmarkStart w:id="2" w:name="_Toc466474520"/>
      <w:r w:rsidRPr="001E2911">
        <w:rPr>
          <w:rFonts w:cs="Times New Roman"/>
          <w:b w:val="0"/>
          <w:bCs w:val="0"/>
          <w:smallCaps/>
          <w:spacing w:val="5"/>
          <w:kern w:val="0"/>
          <w:sz w:val="36"/>
          <w:szCs w:val="36"/>
        </w:rPr>
        <w:t>Screening Score</w:t>
      </w:r>
      <w:r w:rsidR="002D542D">
        <w:rPr>
          <w:rFonts w:cs="Times New Roman"/>
          <w:b w:val="0"/>
          <w:bCs w:val="0"/>
          <w:smallCaps/>
          <w:spacing w:val="5"/>
          <w:kern w:val="0"/>
          <w:sz w:val="36"/>
          <w:szCs w:val="36"/>
        </w:rPr>
        <w:t xml:space="preserve"> (Risk Score 1)</w:t>
      </w:r>
      <w:bookmarkEnd w:id="2"/>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3" w:name="_Toc466474521"/>
      <w:r w:rsidRPr="001E2911">
        <w:rPr>
          <w:rFonts w:ascii="Times New Roman" w:hAnsi="Times New Roman" w:cs="Times New Roman"/>
          <w:b w:val="0"/>
          <w:bCs w:val="0"/>
          <w:smallCaps/>
          <w:color w:val="auto"/>
          <w:sz w:val="28"/>
          <w:szCs w:val="28"/>
        </w:rPr>
        <w:t>UI specification</w:t>
      </w:r>
      <w:bookmarkEnd w:id="3"/>
    </w:p>
    <w:p w:rsidR="002D542D" w:rsidRDefault="002D542D" w:rsidP="002D542D"/>
    <w:tbl>
      <w:tblPr>
        <w:tblW w:w="5000" w:type="pct"/>
        <w:tblLook w:val="04A0" w:firstRow="1" w:lastRow="0" w:firstColumn="1" w:lastColumn="0" w:noHBand="0" w:noVBand="1"/>
      </w:tblPr>
      <w:tblGrid>
        <w:gridCol w:w="642"/>
        <w:gridCol w:w="1420"/>
        <w:gridCol w:w="1091"/>
        <w:gridCol w:w="1066"/>
        <w:gridCol w:w="1420"/>
        <w:gridCol w:w="1966"/>
        <w:gridCol w:w="1509"/>
        <w:gridCol w:w="2266"/>
        <w:gridCol w:w="1391"/>
        <w:gridCol w:w="1203"/>
        <w:gridCol w:w="328"/>
        <w:gridCol w:w="328"/>
        <w:gridCol w:w="328"/>
        <w:gridCol w:w="328"/>
        <w:gridCol w:w="328"/>
      </w:tblGrid>
      <w:tr w:rsidR="00797588" w:rsidRPr="00797588" w:rsidDel="0080688C" w:rsidTr="00797588">
        <w:trPr>
          <w:trHeight w:val="300"/>
          <w:del w:id="4" w:author="Sarthak Shah | IFMR Rural Finance" w:date="2016-11-20T14:13:00Z"/>
        </w:trPr>
        <w:tc>
          <w:tcPr>
            <w:tcW w:w="152" w:type="pct"/>
            <w:tcBorders>
              <w:top w:val="nil"/>
              <w:left w:val="nil"/>
              <w:bottom w:val="nil"/>
              <w:right w:val="nil"/>
            </w:tcBorders>
            <w:shd w:val="clear" w:color="auto" w:fill="auto"/>
            <w:noWrap/>
            <w:vAlign w:val="bottom"/>
            <w:hideMark/>
          </w:tcPr>
          <w:p w:rsidR="00797588" w:rsidRPr="00797588" w:rsidDel="0080688C" w:rsidRDefault="00797588" w:rsidP="00797588">
            <w:pPr>
              <w:jc w:val="center"/>
              <w:rPr>
                <w:del w:id="5" w:author="Sarthak Shah | IFMR Rural Finance" w:date="2016-11-20T14:13:00Z"/>
                <w:rFonts w:ascii="Calibri" w:hAnsi="Calibri"/>
                <w:color w:val="000000"/>
                <w:sz w:val="22"/>
                <w:szCs w:val="22"/>
                <w:lang w:val="en-GB" w:eastAsia="en-GB"/>
              </w:rPr>
            </w:pPr>
          </w:p>
        </w:tc>
        <w:tc>
          <w:tcPr>
            <w:tcW w:w="1350" w:type="pct"/>
            <w:gridSpan w:val="4"/>
            <w:tcBorders>
              <w:top w:val="nil"/>
              <w:left w:val="nil"/>
              <w:bottom w:val="single" w:sz="4" w:space="0" w:color="auto"/>
              <w:right w:val="nil"/>
            </w:tcBorders>
            <w:shd w:val="clear" w:color="000000" w:fill="FFFF00"/>
            <w:vAlign w:val="bottom"/>
            <w:hideMark/>
          </w:tcPr>
          <w:p w:rsidR="00797588" w:rsidRPr="00797588" w:rsidDel="0080688C" w:rsidRDefault="00797588" w:rsidP="00797588">
            <w:pPr>
              <w:rPr>
                <w:del w:id="6" w:author="Sarthak Shah | IFMR Rural Finance" w:date="2016-11-20T14:13:00Z"/>
                <w:rFonts w:ascii="Calibri" w:hAnsi="Calibri"/>
                <w:b/>
                <w:bCs/>
                <w:color w:val="000000"/>
                <w:sz w:val="22"/>
                <w:szCs w:val="22"/>
                <w:lang w:val="en-GB" w:eastAsia="en-GB"/>
              </w:rPr>
            </w:pPr>
            <w:del w:id="7" w:author="Sarthak Shah | IFMR Rural Finance" w:date="2016-11-20T14:13:00Z">
              <w:r w:rsidRPr="00797588" w:rsidDel="0080688C">
                <w:rPr>
                  <w:rFonts w:ascii="Calibri" w:hAnsi="Calibri"/>
                  <w:b/>
                  <w:bCs/>
                  <w:color w:val="000000"/>
                  <w:sz w:val="22"/>
                  <w:szCs w:val="22"/>
                  <w:lang w:val="en-GB" w:eastAsia="en-GB"/>
                </w:rPr>
                <w:delText>Risk Score Map for RS 3 - Field Appraisal Stage</w:delText>
              </w:r>
            </w:del>
          </w:p>
        </w:tc>
        <w:tc>
          <w:tcPr>
            <w:tcW w:w="608" w:type="pct"/>
            <w:tcBorders>
              <w:top w:val="nil"/>
              <w:left w:val="nil"/>
              <w:bottom w:val="nil"/>
              <w:right w:val="nil"/>
            </w:tcBorders>
            <w:shd w:val="clear" w:color="auto" w:fill="auto"/>
            <w:noWrap/>
            <w:vAlign w:val="bottom"/>
            <w:hideMark/>
          </w:tcPr>
          <w:p w:rsidR="00797588" w:rsidRPr="00797588" w:rsidDel="0080688C" w:rsidRDefault="00797588" w:rsidP="00797588">
            <w:pPr>
              <w:rPr>
                <w:del w:id="8" w:author="Sarthak Shah | IFMR Rural Finance" w:date="2016-11-20T14:13:00Z"/>
                <w:rFonts w:ascii="Calibri" w:hAnsi="Calibri"/>
                <w:color w:val="000000"/>
                <w:sz w:val="22"/>
                <w:szCs w:val="22"/>
                <w:lang w:val="en-GB" w:eastAsia="en-GB"/>
              </w:rPr>
            </w:pPr>
          </w:p>
        </w:tc>
        <w:tc>
          <w:tcPr>
            <w:tcW w:w="443" w:type="pct"/>
            <w:tcBorders>
              <w:top w:val="nil"/>
              <w:left w:val="nil"/>
              <w:bottom w:val="nil"/>
              <w:right w:val="nil"/>
            </w:tcBorders>
            <w:shd w:val="clear" w:color="auto" w:fill="auto"/>
            <w:noWrap/>
            <w:vAlign w:val="bottom"/>
            <w:hideMark/>
          </w:tcPr>
          <w:p w:rsidR="00797588" w:rsidRPr="00797588" w:rsidDel="0080688C" w:rsidRDefault="00797588" w:rsidP="00797588">
            <w:pPr>
              <w:rPr>
                <w:del w:id="9" w:author="Sarthak Shah | IFMR Rural Finance" w:date="2016-11-20T14:13:00Z"/>
                <w:rFonts w:ascii="Calibri" w:hAnsi="Calibri"/>
                <w:color w:val="000000"/>
                <w:sz w:val="22"/>
                <w:szCs w:val="22"/>
                <w:lang w:val="en-GB" w:eastAsia="en-GB"/>
              </w:rPr>
            </w:pPr>
          </w:p>
        </w:tc>
        <w:tc>
          <w:tcPr>
            <w:tcW w:w="1080" w:type="pct"/>
            <w:tcBorders>
              <w:top w:val="nil"/>
              <w:left w:val="nil"/>
              <w:bottom w:val="nil"/>
              <w:right w:val="nil"/>
            </w:tcBorders>
            <w:shd w:val="clear" w:color="auto" w:fill="auto"/>
            <w:noWrap/>
            <w:vAlign w:val="bottom"/>
            <w:hideMark/>
          </w:tcPr>
          <w:p w:rsidR="00797588" w:rsidRPr="00797588" w:rsidDel="0080688C" w:rsidRDefault="00797588" w:rsidP="00797588">
            <w:pPr>
              <w:rPr>
                <w:del w:id="10" w:author="Sarthak Shah | IFMR Rural Finance" w:date="2016-11-20T14:13:00Z"/>
                <w:rFonts w:ascii="Calibri" w:hAnsi="Calibri"/>
                <w:color w:val="000000"/>
                <w:sz w:val="22"/>
                <w:szCs w:val="22"/>
                <w:lang w:val="en-GB" w:eastAsia="en-GB"/>
              </w:rPr>
            </w:pPr>
          </w:p>
        </w:tc>
        <w:tc>
          <w:tcPr>
            <w:tcW w:w="419" w:type="pct"/>
            <w:tcBorders>
              <w:top w:val="nil"/>
              <w:left w:val="nil"/>
              <w:bottom w:val="nil"/>
              <w:right w:val="nil"/>
            </w:tcBorders>
            <w:shd w:val="clear" w:color="auto" w:fill="auto"/>
            <w:noWrap/>
            <w:vAlign w:val="bottom"/>
            <w:hideMark/>
          </w:tcPr>
          <w:p w:rsidR="00797588" w:rsidRPr="00797588" w:rsidDel="0080688C" w:rsidRDefault="00797588" w:rsidP="00797588">
            <w:pPr>
              <w:rPr>
                <w:del w:id="11" w:author="Sarthak Shah | IFMR Rural Finance" w:date="2016-11-20T14:13:00Z"/>
                <w:rFonts w:ascii="Calibri" w:hAnsi="Calibri"/>
                <w:color w:val="000000"/>
                <w:sz w:val="22"/>
                <w:szCs w:val="22"/>
                <w:lang w:val="en-GB" w:eastAsia="en-GB"/>
              </w:rPr>
            </w:pPr>
          </w:p>
        </w:tc>
        <w:tc>
          <w:tcPr>
            <w:tcW w:w="410" w:type="pct"/>
            <w:tcBorders>
              <w:top w:val="nil"/>
              <w:left w:val="nil"/>
              <w:bottom w:val="nil"/>
              <w:right w:val="nil"/>
            </w:tcBorders>
            <w:shd w:val="clear" w:color="auto" w:fill="auto"/>
            <w:noWrap/>
            <w:vAlign w:val="center"/>
            <w:hideMark/>
          </w:tcPr>
          <w:p w:rsidR="00797588" w:rsidRPr="00797588" w:rsidDel="0080688C" w:rsidRDefault="00797588" w:rsidP="00797588">
            <w:pPr>
              <w:jc w:val="center"/>
              <w:rPr>
                <w:del w:id="12" w:author="Sarthak Shah | IFMR Rural Finance" w:date="2016-11-20T14:13:00Z"/>
                <w:rFonts w:ascii="Calibri" w:hAnsi="Calibri"/>
                <w:color w:val="000000"/>
                <w:sz w:val="22"/>
                <w:szCs w:val="22"/>
                <w:lang w:val="en-GB" w:eastAsia="en-GB"/>
              </w:rPr>
            </w:pPr>
          </w:p>
        </w:tc>
        <w:tc>
          <w:tcPr>
            <w:tcW w:w="112" w:type="pct"/>
            <w:tcBorders>
              <w:top w:val="nil"/>
              <w:left w:val="nil"/>
              <w:bottom w:val="nil"/>
              <w:right w:val="nil"/>
            </w:tcBorders>
            <w:shd w:val="clear" w:color="auto" w:fill="auto"/>
            <w:noWrap/>
            <w:vAlign w:val="center"/>
            <w:hideMark/>
          </w:tcPr>
          <w:p w:rsidR="00797588" w:rsidRPr="00797588" w:rsidDel="0080688C" w:rsidRDefault="00797588" w:rsidP="00797588">
            <w:pPr>
              <w:jc w:val="center"/>
              <w:rPr>
                <w:del w:id="13" w:author="Sarthak Shah | IFMR Rural Finance" w:date="2016-11-20T14:13:00Z"/>
                <w:rFonts w:ascii="Calibri" w:hAnsi="Calibri"/>
                <w:color w:val="000000"/>
                <w:sz w:val="22"/>
                <w:szCs w:val="22"/>
                <w:lang w:val="en-GB" w:eastAsia="en-GB"/>
              </w:rPr>
            </w:pPr>
          </w:p>
        </w:tc>
        <w:tc>
          <w:tcPr>
            <w:tcW w:w="103" w:type="pct"/>
            <w:tcBorders>
              <w:top w:val="nil"/>
              <w:left w:val="nil"/>
              <w:bottom w:val="nil"/>
              <w:right w:val="nil"/>
            </w:tcBorders>
            <w:shd w:val="clear" w:color="auto" w:fill="auto"/>
            <w:noWrap/>
            <w:vAlign w:val="center"/>
            <w:hideMark/>
          </w:tcPr>
          <w:p w:rsidR="00797588" w:rsidRPr="00797588" w:rsidDel="0080688C" w:rsidRDefault="00797588" w:rsidP="00797588">
            <w:pPr>
              <w:jc w:val="center"/>
              <w:rPr>
                <w:del w:id="14" w:author="Sarthak Shah | IFMR Rural Finance" w:date="2016-11-20T14:13:00Z"/>
                <w:rFonts w:ascii="Calibri" w:hAnsi="Calibri"/>
                <w:color w:val="000000"/>
                <w:sz w:val="22"/>
                <w:szCs w:val="22"/>
                <w:lang w:val="en-GB" w:eastAsia="en-GB"/>
              </w:rPr>
            </w:pPr>
          </w:p>
        </w:tc>
        <w:tc>
          <w:tcPr>
            <w:tcW w:w="112" w:type="pct"/>
            <w:tcBorders>
              <w:top w:val="nil"/>
              <w:left w:val="nil"/>
              <w:bottom w:val="nil"/>
              <w:right w:val="nil"/>
            </w:tcBorders>
            <w:shd w:val="clear" w:color="auto" w:fill="auto"/>
            <w:noWrap/>
            <w:vAlign w:val="center"/>
            <w:hideMark/>
          </w:tcPr>
          <w:p w:rsidR="00797588" w:rsidRPr="00797588" w:rsidDel="0080688C" w:rsidRDefault="00797588" w:rsidP="00797588">
            <w:pPr>
              <w:jc w:val="center"/>
              <w:rPr>
                <w:del w:id="15" w:author="Sarthak Shah | IFMR Rural Finance" w:date="2016-11-20T14:13:00Z"/>
                <w:rFonts w:ascii="Calibri" w:hAnsi="Calibri"/>
                <w:color w:val="000000"/>
                <w:sz w:val="22"/>
                <w:szCs w:val="22"/>
                <w:lang w:val="en-GB" w:eastAsia="en-GB"/>
              </w:rPr>
            </w:pPr>
          </w:p>
        </w:tc>
        <w:tc>
          <w:tcPr>
            <w:tcW w:w="98" w:type="pct"/>
            <w:tcBorders>
              <w:top w:val="nil"/>
              <w:left w:val="nil"/>
              <w:bottom w:val="nil"/>
              <w:right w:val="nil"/>
            </w:tcBorders>
            <w:shd w:val="clear" w:color="auto" w:fill="auto"/>
            <w:noWrap/>
            <w:vAlign w:val="center"/>
            <w:hideMark/>
          </w:tcPr>
          <w:p w:rsidR="00797588" w:rsidRPr="00797588" w:rsidDel="0080688C" w:rsidRDefault="00797588" w:rsidP="00797588">
            <w:pPr>
              <w:jc w:val="center"/>
              <w:rPr>
                <w:del w:id="16" w:author="Sarthak Shah | IFMR Rural Finance" w:date="2016-11-20T14:13:00Z"/>
                <w:rFonts w:ascii="Calibri" w:hAnsi="Calibri"/>
                <w:color w:val="000000"/>
                <w:sz w:val="22"/>
                <w:szCs w:val="22"/>
                <w:lang w:val="en-GB" w:eastAsia="en-GB"/>
              </w:rPr>
            </w:pPr>
          </w:p>
        </w:tc>
        <w:tc>
          <w:tcPr>
            <w:tcW w:w="112" w:type="pct"/>
            <w:tcBorders>
              <w:top w:val="nil"/>
              <w:left w:val="nil"/>
              <w:bottom w:val="nil"/>
              <w:right w:val="nil"/>
            </w:tcBorders>
            <w:shd w:val="clear" w:color="auto" w:fill="auto"/>
            <w:noWrap/>
            <w:vAlign w:val="center"/>
            <w:hideMark/>
          </w:tcPr>
          <w:p w:rsidR="00797588" w:rsidRPr="00797588" w:rsidDel="0080688C" w:rsidRDefault="00797588" w:rsidP="00797588">
            <w:pPr>
              <w:jc w:val="center"/>
              <w:rPr>
                <w:del w:id="17" w:author="Sarthak Shah | IFMR Rural Finance" w:date="2016-11-20T14:13:00Z"/>
                <w:rFonts w:ascii="Calibri" w:hAnsi="Calibri"/>
                <w:color w:val="000000"/>
                <w:sz w:val="22"/>
                <w:szCs w:val="22"/>
                <w:lang w:val="en-GB" w:eastAsia="en-GB"/>
              </w:rPr>
            </w:pPr>
          </w:p>
        </w:tc>
      </w:tr>
      <w:tr w:rsidR="00797588" w:rsidRPr="00797588" w:rsidDel="0080688C" w:rsidTr="00797588">
        <w:trPr>
          <w:trHeight w:val="465"/>
          <w:del w:id="18" w:author="Sarthak Shah | IFMR Rural Finance" w:date="2016-11-20T14:13:00Z"/>
        </w:trPr>
        <w:tc>
          <w:tcPr>
            <w:tcW w:w="15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19" w:author="Sarthak Shah | IFMR Rural Finance" w:date="2016-11-20T14:13:00Z"/>
                <w:rFonts w:ascii="Calibri" w:hAnsi="Calibri"/>
                <w:b/>
                <w:bCs/>
                <w:color w:val="000000"/>
                <w:sz w:val="22"/>
                <w:szCs w:val="22"/>
                <w:lang w:val="en-GB" w:eastAsia="en-GB"/>
              </w:rPr>
            </w:pPr>
            <w:del w:id="20" w:author="Sarthak Shah | IFMR Rural Finance" w:date="2016-11-20T14:13:00Z">
              <w:r w:rsidRPr="00797588" w:rsidDel="0080688C">
                <w:rPr>
                  <w:rFonts w:ascii="Calibri" w:hAnsi="Calibri"/>
                  <w:b/>
                  <w:bCs/>
                  <w:color w:val="000000"/>
                  <w:sz w:val="22"/>
                  <w:szCs w:val="22"/>
                  <w:lang w:val="en-GB" w:eastAsia="en-GB"/>
                </w:rPr>
                <w:delText>S.No</w:delText>
              </w:r>
            </w:del>
          </w:p>
        </w:tc>
        <w:tc>
          <w:tcPr>
            <w:tcW w:w="41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1" w:author="Sarthak Shah | IFMR Rural Finance" w:date="2016-11-20T14:13:00Z"/>
                <w:rFonts w:ascii="Calibri" w:hAnsi="Calibri"/>
                <w:b/>
                <w:bCs/>
                <w:color w:val="000000"/>
                <w:sz w:val="22"/>
                <w:szCs w:val="22"/>
                <w:lang w:val="en-GB" w:eastAsia="en-GB"/>
              </w:rPr>
            </w:pPr>
            <w:del w:id="22" w:author="Sarthak Shah | IFMR Rural Finance" w:date="2016-11-20T14:13:00Z">
              <w:r w:rsidRPr="00797588" w:rsidDel="0080688C">
                <w:rPr>
                  <w:rFonts w:ascii="Calibri" w:hAnsi="Calibri"/>
                  <w:b/>
                  <w:bCs/>
                  <w:color w:val="000000"/>
                  <w:sz w:val="22"/>
                  <w:szCs w:val="22"/>
                  <w:lang w:val="en-GB" w:eastAsia="en-GB"/>
                </w:rPr>
                <w:delText>Parameter</w:delText>
              </w:r>
            </w:del>
          </w:p>
        </w:tc>
        <w:tc>
          <w:tcPr>
            <w:tcW w:w="29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3" w:author="Sarthak Shah | IFMR Rural Finance" w:date="2016-11-20T14:13:00Z"/>
                <w:rFonts w:ascii="Calibri" w:hAnsi="Calibri"/>
                <w:b/>
                <w:bCs/>
                <w:color w:val="000000"/>
                <w:sz w:val="22"/>
                <w:szCs w:val="22"/>
                <w:lang w:val="en-GB" w:eastAsia="en-GB"/>
              </w:rPr>
            </w:pPr>
            <w:del w:id="24" w:author="Sarthak Shah | IFMR Rural Finance" w:date="2016-11-20T14:13:00Z">
              <w:r w:rsidRPr="00797588" w:rsidDel="0080688C">
                <w:rPr>
                  <w:rFonts w:ascii="Calibri" w:hAnsi="Calibri"/>
                  <w:b/>
                  <w:bCs/>
                  <w:color w:val="000000"/>
                  <w:sz w:val="22"/>
                  <w:szCs w:val="22"/>
                  <w:lang w:val="en-GB" w:eastAsia="en-GB"/>
                </w:rPr>
                <w:delText>Stage</w:delText>
              </w:r>
            </w:del>
          </w:p>
        </w:tc>
        <w:tc>
          <w:tcPr>
            <w:tcW w:w="25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5" w:author="Sarthak Shah | IFMR Rural Finance" w:date="2016-11-20T14:13:00Z"/>
                <w:rFonts w:ascii="Calibri" w:hAnsi="Calibri"/>
                <w:b/>
                <w:bCs/>
                <w:color w:val="000000"/>
                <w:sz w:val="22"/>
                <w:szCs w:val="22"/>
                <w:lang w:val="en-GB" w:eastAsia="en-GB"/>
              </w:rPr>
            </w:pPr>
            <w:del w:id="26" w:author="Sarthak Shah | IFMR Rural Finance" w:date="2016-11-20T14:13:00Z">
              <w:r w:rsidRPr="00797588" w:rsidDel="0080688C">
                <w:rPr>
                  <w:rFonts w:ascii="Calibri" w:hAnsi="Calibri"/>
                  <w:b/>
                  <w:bCs/>
                  <w:color w:val="000000"/>
                  <w:sz w:val="22"/>
                  <w:szCs w:val="22"/>
                  <w:lang w:val="en-GB" w:eastAsia="en-GB"/>
                </w:rPr>
                <w:delText>Entity</w:delText>
              </w:r>
            </w:del>
          </w:p>
        </w:tc>
        <w:tc>
          <w:tcPr>
            <w:tcW w:w="376" w:type="pct"/>
            <w:vMerge w:val="restart"/>
            <w:tcBorders>
              <w:top w:val="nil"/>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jc w:val="center"/>
              <w:rPr>
                <w:del w:id="27" w:author="Sarthak Shah | IFMR Rural Finance" w:date="2016-11-20T14:13:00Z"/>
                <w:rFonts w:ascii="Calibri" w:hAnsi="Calibri"/>
                <w:b/>
                <w:bCs/>
                <w:color w:val="000000"/>
                <w:sz w:val="22"/>
                <w:szCs w:val="22"/>
                <w:lang w:val="en-GB" w:eastAsia="en-GB"/>
              </w:rPr>
            </w:pPr>
            <w:del w:id="28" w:author="Sarthak Shah | IFMR Rural Finance" w:date="2016-11-20T14:13:00Z">
              <w:r w:rsidRPr="00797588" w:rsidDel="0080688C">
                <w:rPr>
                  <w:rFonts w:ascii="Calibri" w:hAnsi="Calibri"/>
                  <w:b/>
                  <w:bCs/>
                  <w:color w:val="000000"/>
                  <w:sz w:val="22"/>
                  <w:szCs w:val="22"/>
                  <w:lang w:val="en-GB" w:eastAsia="en-GB"/>
                </w:rPr>
                <w:delText>Main Tab</w:delText>
              </w:r>
            </w:del>
          </w:p>
        </w:tc>
        <w:tc>
          <w:tcPr>
            <w:tcW w:w="60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9" w:author="Sarthak Shah | IFMR Rural Finance" w:date="2016-11-20T14:13:00Z"/>
                <w:rFonts w:ascii="Calibri" w:hAnsi="Calibri"/>
                <w:b/>
                <w:bCs/>
                <w:color w:val="000000"/>
                <w:sz w:val="22"/>
                <w:szCs w:val="22"/>
                <w:lang w:val="en-GB" w:eastAsia="en-GB"/>
              </w:rPr>
            </w:pPr>
            <w:del w:id="30" w:author="Sarthak Shah | IFMR Rural Finance" w:date="2016-11-20T14:13:00Z">
              <w:r w:rsidRPr="00797588" w:rsidDel="0080688C">
                <w:rPr>
                  <w:rFonts w:ascii="Calibri" w:hAnsi="Calibri"/>
                  <w:b/>
                  <w:bCs/>
                  <w:color w:val="000000"/>
                  <w:sz w:val="22"/>
                  <w:szCs w:val="22"/>
                  <w:lang w:val="en-GB" w:eastAsia="en-GB"/>
                </w:rPr>
                <w:delText>Field Name</w:delText>
              </w:r>
            </w:del>
          </w:p>
        </w:tc>
        <w:tc>
          <w:tcPr>
            <w:tcW w:w="44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31" w:author="Sarthak Shah | IFMR Rural Finance" w:date="2016-11-20T14:13:00Z"/>
                <w:rFonts w:ascii="Calibri" w:hAnsi="Calibri"/>
                <w:b/>
                <w:bCs/>
                <w:color w:val="000000"/>
                <w:sz w:val="22"/>
                <w:szCs w:val="22"/>
                <w:lang w:val="en-GB" w:eastAsia="en-GB"/>
              </w:rPr>
            </w:pPr>
            <w:del w:id="32" w:author="Sarthak Shah | IFMR Rural Finance" w:date="2016-11-20T14:13:00Z">
              <w:r w:rsidRPr="00797588" w:rsidDel="0080688C">
                <w:rPr>
                  <w:rFonts w:ascii="Calibri" w:hAnsi="Calibri"/>
                  <w:b/>
                  <w:bCs/>
                  <w:color w:val="000000"/>
                  <w:sz w:val="22"/>
                  <w:szCs w:val="22"/>
                  <w:lang w:val="en-GB" w:eastAsia="en-GB"/>
                </w:rPr>
                <w:delText>Options</w:delText>
              </w:r>
            </w:del>
          </w:p>
        </w:tc>
        <w:tc>
          <w:tcPr>
            <w:tcW w:w="108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33" w:author="Sarthak Shah | IFMR Rural Finance" w:date="2016-11-20T14:13:00Z"/>
                <w:rFonts w:ascii="Calibri" w:hAnsi="Calibri"/>
                <w:b/>
                <w:bCs/>
                <w:color w:val="000000"/>
                <w:sz w:val="22"/>
                <w:szCs w:val="22"/>
                <w:lang w:val="en-GB" w:eastAsia="en-GB"/>
              </w:rPr>
            </w:pPr>
            <w:del w:id="34" w:author="Sarthak Shah | IFMR Rural Finance" w:date="2016-11-20T14:13:00Z">
              <w:r w:rsidRPr="00797588" w:rsidDel="0080688C">
                <w:rPr>
                  <w:rFonts w:ascii="Calibri" w:hAnsi="Calibri"/>
                  <w:b/>
                  <w:bCs/>
                  <w:color w:val="000000"/>
                  <w:sz w:val="22"/>
                  <w:szCs w:val="22"/>
                  <w:lang w:val="en-GB" w:eastAsia="en-GB"/>
                </w:rPr>
                <w:delText>RS Option</w:delText>
              </w:r>
            </w:del>
          </w:p>
        </w:tc>
        <w:tc>
          <w:tcPr>
            <w:tcW w:w="41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797588" w:rsidRPr="00797588" w:rsidDel="0080688C" w:rsidRDefault="00797588" w:rsidP="00797588">
            <w:pPr>
              <w:jc w:val="center"/>
              <w:rPr>
                <w:del w:id="35" w:author="Sarthak Shah | IFMR Rural Finance" w:date="2016-11-20T14:13:00Z"/>
                <w:rFonts w:ascii="Calibri" w:hAnsi="Calibri"/>
                <w:b/>
                <w:bCs/>
                <w:color w:val="000000"/>
                <w:sz w:val="22"/>
                <w:szCs w:val="22"/>
                <w:lang w:val="en-GB" w:eastAsia="en-GB"/>
              </w:rPr>
            </w:pPr>
            <w:del w:id="36" w:author="Sarthak Shah | IFMR Rural Finance" w:date="2016-11-20T14:13:00Z">
              <w:r w:rsidRPr="00797588" w:rsidDel="0080688C">
                <w:rPr>
                  <w:rFonts w:ascii="Calibri" w:hAnsi="Calibri"/>
                  <w:b/>
                  <w:bCs/>
                  <w:color w:val="000000"/>
                  <w:sz w:val="22"/>
                  <w:szCs w:val="22"/>
                  <w:lang w:val="en-GB" w:eastAsia="en-GB"/>
                </w:rPr>
                <w:delText>Weightage in consolidated risk score</w:delText>
              </w:r>
            </w:del>
          </w:p>
        </w:tc>
        <w:tc>
          <w:tcPr>
            <w:tcW w:w="41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jc w:val="center"/>
              <w:rPr>
                <w:del w:id="37" w:author="Sarthak Shah | IFMR Rural Finance" w:date="2016-11-20T14:13:00Z"/>
                <w:rFonts w:ascii="Calibri" w:hAnsi="Calibri"/>
                <w:b/>
                <w:bCs/>
                <w:color w:val="000000"/>
                <w:sz w:val="22"/>
                <w:szCs w:val="22"/>
                <w:lang w:val="en-GB" w:eastAsia="en-GB"/>
              </w:rPr>
            </w:pPr>
            <w:del w:id="38" w:author="Sarthak Shah | IFMR Rural Finance" w:date="2016-11-20T14:13:00Z">
              <w:r w:rsidRPr="00797588" w:rsidDel="0080688C">
                <w:rPr>
                  <w:rFonts w:ascii="Calibri" w:hAnsi="Calibri"/>
                  <w:b/>
                  <w:bCs/>
                  <w:color w:val="000000"/>
                  <w:sz w:val="22"/>
                  <w:szCs w:val="22"/>
                  <w:lang w:val="en-GB" w:eastAsia="en-GB"/>
                </w:rPr>
                <w:delText>Weightage in Risk Score 3</w:delText>
              </w:r>
            </w:del>
          </w:p>
        </w:tc>
        <w:tc>
          <w:tcPr>
            <w:tcW w:w="538" w:type="pct"/>
            <w:gridSpan w:val="5"/>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39" w:author="Sarthak Shah | IFMR Rural Finance" w:date="2016-11-20T14:13:00Z"/>
                <w:rFonts w:ascii="Calibri" w:hAnsi="Calibri"/>
                <w:b/>
                <w:bCs/>
                <w:color w:val="000000"/>
                <w:sz w:val="22"/>
                <w:szCs w:val="22"/>
                <w:lang w:val="en-GB" w:eastAsia="en-GB"/>
              </w:rPr>
            </w:pPr>
            <w:del w:id="40" w:author="Sarthak Shah | IFMR Rural Finance" w:date="2016-11-20T14:13:00Z">
              <w:r w:rsidRPr="00797588" w:rsidDel="0080688C">
                <w:rPr>
                  <w:rFonts w:ascii="Calibri" w:hAnsi="Calibri"/>
                  <w:b/>
                  <w:bCs/>
                  <w:color w:val="000000"/>
                  <w:sz w:val="22"/>
                  <w:szCs w:val="22"/>
                  <w:lang w:val="en-GB" w:eastAsia="en-GB"/>
                </w:rPr>
                <w:delText xml:space="preserve">Scoring </w:delText>
              </w:r>
            </w:del>
          </w:p>
        </w:tc>
      </w:tr>
      <w:tr w:rsidR="00797588" w:rsidRPr="00797588" w:rsidDel="0080688C" w:rsidTr="00797588">
        <w:trPr>
          <w:trHeight w:val="510"/>
          <w:del w:id="41" w:author="Sarthak Shah | IFMR Rural Finance" w:date="2016-11-20T14:13:00Z"/>
        </w:trPr>
        <w:tc>
          <w:tcPr>
            <w:tcW w:w="152"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42" w:author="Sarthak Shah | IFMR Rural Finance" w:date="2016-11-20T14:13:00Z"/>
                <w:rFonts w:ascii="Calibri" w:hAnsi="Calibri"/>
                <w:b/>
                <w:bCs/>
                <w:color w:val="000000"/>
                <w:sz w:val="22"/>
                <w:szCs w:val="22"/>
                <w:lang w:val="en-GB" w:eastAsia="en-GB"/>
              </w:rPr>
            </w:pPr>
          </w:p>
        </w:tc>
        <w:tc>
          <w:tcPr>
            <w:tcW w:w="417"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43" w:author="Sarthak Shah | IFMR Rural Finance" w:date="2016-11-20T14:13:00Z"/>
                <w:rFonts w:ascii="Calibri" w:hAnsi="Calibri"/>
                <w:b/>
                <w:bCs/>
                <w:color w:val="000000"/>
                <w:sz w:val="22"/>
                <w:szCs w:val="22"/>
                <w:lang w:val="en-GB" w:eastAsia="en-GB"/>
              </w:rPr>
            </w:pPr>
          </w:p>
        </w:tc>
        <w:tc>
          <w:tcPr>
            <w:tcW w:w="298"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44" w:author="Sarthak Shah | IFMR Rural Finance" w:date="2016-11-20T14:13:00Z"/>
                <w:rFonts w:ascii="Calibri" w:hAnsi="Calibri"/>
                <w:b/>
                <w:bCs/>
                <w:color w:val="000000"/>
                <w:sz w:val="22"/>
                <w:szCs w:val="22"/>
                <w:lang w:val="en-GB" w:eastAsia="en-GB"/>
              </w:rPr>
            </w:pPr>
          </w:p>
        </w:tc>
        <w:tc>
          <w:tcPr>
            <w:tcW w:w="259"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45" w:author="Sarthak Shah | IFMR Rural Finance" w:date="2016-11-20T14:13:00Z"/>
                <w:rFonts w:ascii="Calibri" w:hAnsi="Calibri"/>
                <w:b/>
                <w:bCs/>
                <w:color w:val="000000"/>
                <w:sz w:val="22"/>
                <w:szCs w:val="22"/>
                <w:lang w:val="en-GB" w:eastAsia="en-GB"/>
              </w:rPr>
            </w:pPr>
          </w:p>
        </w:tc>
        <w:tc>
          <w:tcPr>
            <w:tcW w:w="376"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46" w:author="Sarthak Shah | IFMR Rural Finance" w:date="2016-11-20T14:13:00Z"/>
                <w:rFonts w:ascii="Calibri" w:hAnsi="Calibri"/>
                <w:b/>
                <w:bCs/>
                <w:color w:val="000000"/>
                <w:sz w:val="22"/>
                <w:szCs w:val="22"/>
                <w:lang w:val="en-GB" w:eastAsia="en-GB"/>
              </w:rPr>
            </w:pPr>
          </w:p>
        </w:tc>
        <w:tc>
          <w:tcPr>
            <w:tcW w:w="608"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47" w:author="Sarthak Shah | IFMR Rural Finance" w:date="2016-11-20T14:13:00Z"/>
                <w:rFonts w:ascii="Calibri" w:hAnsi="Calibri"/>
                <w:b/>
                <w:bCs/>
                <w:color w:val="000000"/>
                <w:sz w:val="22"/>
                <w:szCs w:val="22"/>
                <w:lang w:val="en-GB" w:eastAsia="en-GB"/>
              </w:rPr>
            </w:pPr>
          </w:p>
        </w:tc>
        <w:tc>
          <w:tcPr>
            <w:tcW w:w="443"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48" w:author="Sarthak Shah | IFMR Rural Finance" w:date="2016-11-20T14:13:00Z"/>
                <w:rFonts w:ascii="Calibri" w:hAnsi="Calibri"/>
                <w:b/>
                <w:bCs/>
                <w:color w:val="000000"/>
                <w:sz w:val="22"/>
                <w:szCs w:val="22"/>
                <w:lang w:val="en-GB" w:eastAsia="en-GB"/>
              </w:rPr>
            </w:pPr>
          </w:p>
        </w:tc>
        <w:tc>
          <w:tcPr>
            <w:tcW w:w="1080"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49" w:author="Sarthak Shah | IFMR Rural Finance" w:date="2016-11-20T14:13:00Z"/>
                <w:rFonts w:ascii="Calibri" w:hAnsi="Calibri"/>
                <w:b/>
                <w:bCs/>
                <w:color w:val="000000"/>
                <w:sz w:val="22"/>
                <w:szCs w:val="22"/>
                <w:lang w:val="en-GB" w:eastAsia="en-GB"/>
              </w:rPr>
            </w:pPr>
          </w:p>
        </w:tc>
        <w:tc>
          <w:tcPr>
            <w:tcW w:w="419" w:type="pct"/>
            <w:vMerge/>
            <w:tcBorders>
              <w:top w:val="single" w:sz="4" w:space="0" w:color="auto"/>
              <w:left w:val="single" w:sz="4" w:space="0" w:color="auto"/>
              <w:bottom w:val="single" w:sz="4" w:space="0" w:color="000000"/>
              <w:right w:val="single" w:sz="4" w:space="0" w:color="auto"/>
            </w:tcBorders>
            <w:vAlign w:val="center"/>
            <w:hideMark/>
          </w:tcPr>
          <w:p w:rsidR="00797588" w:rsidRPr="00797588" w:rsidDel="0080688C" w:rsidRDefault="00797588" w:rsidP="00797588">
            <w:pPr>
              <w:rPr>
                <w:del w:id="50" w:author="Sarthak Shah | IFMR Rural Finance" w:date="2016-11-20T14:13:00Z"/>
                <w:rFonts w:ascii="Calibri" w:hAnsi="Calibri"/>
                <w:b/>
                <w:bCs/>
                <w:color w:val="000000"/>
                <w:sz w:val="22"/>
                <w:szCs w:val="22"/>
                <w:lang w:val="en-GB" w:eastAsia="en-GB"/>
              </w:rPr>
            </w:pPr>
          </w:p>
        </w:tc>
        <w:tc>
          <w:tcPr>
            <w:tcW w:w="410"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1" w:author="Sarthak Shah | IFMR Rural Finance" w:date="2016-11-20T14:13:00Z"/>
                <w:rFonts w:ascii="Calibri" w:hAnsi="Calibri"/>
                <w:b/>
                <w:bCs/>
                <w:color w:val="000000"/>
                <w:sz w:val="22"/>
                <w:szCs w:val="22"/>
                <w:lang w:val="en-GB" w:eastAsia="en-GB"/>
              </w:rPr>
            </w:pPr>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52" w:author="Sarthak Shah | IFMR Rural Finance" w:date="2016-11-20T14:13:00Z"/>
                <w:rFonts w:ascii="Calibri" w:hAnsi="Calibri"/>
                <w:b/>
                <w:bCs/>
                <w:color w:val="000000"/>
                <w:sz w:val="22"/>
                <w:szCs w:val="22"/>
                <w:lang w:val="en-GB" w:eastAsia="en-GB"/>
              </w:rPr>
            </w:pPr>
            <w:del w:id="53" w:author="Sarthak Shah | IFMR Rural Finance" w:date="2016-11-20T14:13:00Z">
              <w:r w:rsidRPr="00797588" w:rsidDel="0080688C">
                <w:rPr>
                  <w:rFonts w:ascii="Calibri" w:hAnsi="Calibri"/>
                  <w:b/>
                  <w:bCs/>
                  <w:color w:val="000000"/>
                  <w:sz w:val="22"/>
                  <w:szCs w:val="22"/>
                  <w:lang w:val="en-GB" w:eastAsia="en-GB"/>
                </w:rPr>
                <w:delText>1</w:delText>
              </w:r>
            </w:del>
          </w:p>
        </w:tc>
        <w:tc>
          <w:tcPr>
            <w:tcW w:w="103"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54" w:author="Sarthak Shah | IFMR Rural Finance" w:date="2016-11-20T14:13:00Z"/>
                <w:rFonts w:ascii="Calibri" w:hAnsi="Calibri"/>
                <w:b/>
                <w:bCs/>
                <w:color w:val="000000"/>
                <w:sz w:val="22"/>
                <w:szCs w:val="22"/>
                <w:lang w:val="en-GB" w:eastAsia="en-GB"/>
              </w:rPr>
            </w:pPr>
            <w:del w:id="55" w:author="Sarthak Shah | IFMR Rural Finance" w:date="2016-11-20T14:13:00Z">
              <w:r w:rsidRPr="00797588" w:rsidDel="0080688C">
                <w:rPr>
                  <w:rFonts w:ascii="Calibri" w:hAnsi="Calibri"/>
                  <w:b/>
                  <w:bCs/>
                  <w:color w:val="000000"/>
                  <w:sz w:val="22"/>
                  <w:szCs w:val="22"/>
                  <w:lang w:val="en-GB" w:eastAsia="en-GB"/>
                </w:rPr>
                <w:delText>2</w:delText>
              </w:r>
            </w:del>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56" w:author="Sarthak Shah | IFMR Rural Finance" w:date="2016-11-20T14:13:00Z"/>
                <w:rFonts w:ascii="Calibri" w:hAnsi="Calibri"/>
                <w:b/>
                <w:bCs/>
                <w:color w:val="000000"/>
                <w:sz w:val="22"/>
                <w:szCs w:val="22"/>
                <w:lang w:val="en-GB" w:eastAsia="en-GB"/>
              </w:rPr>
            </w:pPr>
            <w:del w:id="57" w:author="Sarthak Shah | IFMR Rural Finance" w:date="2016-11-20T14:13:00Z">
              <w:r w:rsidRPr="00797588" w:rsidDel="0080688C">
                <w:rPr>
                  <w:rFonts w:ascii="Calibri" w:hAnsi="Calibri"/>
                  <w:b/>
                  <w:bCs/>
                  <w:color w:val="000000"/>
                  <w:sz w:val="22"/>
                  <w:szCs w:val="22"/>
                  <w:lang w:val="en-GB" w:eastAsia="en-GB"/>
                </w:rPr>
                <w:delText>3</w:delText>
              </w:r>
            </w:del>
          </w:p>
        </w:tc>
        <w:tc>
          <w:tcPr>
            <w:tcW w:w="98"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58" w:author="Sarthak Shah | IFMR Rural Finance" w:date="2016-11-20T14:13:00Z"/>
                <w:rFonts w:ascii="Calibri" w:hAnsi="Calibri"/>
                <w:b/>
                <w:bCs/>
                <w:color w:val="000000"/>
                <w:sz w:val="22"/>
                <w:szCs w:val="22"/>
                <w:lang w:val="en-GB" w:eastAsia="en-GB"/>
              </w:rPr>
            </w:pPr>
            <w:del w:id="59" w:author="Sarthak Shah | IFMR Rural Finance" w:date="2016-11-20T14:13:00Z">
              <w:r w:rsidRPr="00797588" w:rsidDel="0080688C">
                <w:rPr>
                  <w:rFonts w:ascii="Calibri" w:hAnsi="Calibri"/>
                  <w:b/>
                  <w:bCs/>
                  <w:color w:val="000000"/>
                  <w:sz w:val="22"/>
                  <w:szCs w:val="22"/>
                  <w:lang w:val="en-GB" w:eastAsia="en-GB"/>
                </w:rPr>
                <w:delText>4</w:delText>
              </w:r>
            </w:del>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60" w:author="Sarthak Shah | IFMR Rural Finance" w:date="2016-11-20T14:13:00Z"/>
                <w:rFonts w:ascii="Calibri" w:hAnsi="Calibri"/>
                <w:b/>
                <w:bCs/>
                <w:color w:val="000000"/>
                <w:sz w:val="22"/>
                <w:szCs w:val="22"/>
                <w:lang w:val="en-GB" w:eastAsia="en-GB"/>
              </w:rPr>
            </w:pPr>
            <w:del w:id="61" w:author="Sarthak Shah | IFMR Rural Finance" w:date="2016-11-20T14:13:00Z">
              <w:r w:rsidRPr="00797588" w:rsidDel="0080688C">
                <w:rPr>
                  <w:rFonts w:ascii="Calibri" w:hAnsi="Calibri"/>
                  <w:b/>
                  <w:bCs/>
                  <w:color w:val="000000"/>
                  <w:sz w:val="22"/>
                  <w:szCs w:val="22"/>
                  <w:lang w:val="en-GB" w:eastAsia="en-GB"/>
                </w:rPr>
                <w:delText>5</w:delText>
              </w:r>
            </w:del>
          </w:p>
        </w:tc>
      </w:tr>
      <w:tr w:rsidR="00797588" w:rsidRPr="00797588" w:rsidDel="0080688C" w:rsidTr="00797588">
        <w:trPr>
          <w:trHeight w:val="1500"/>
          <w:del w:id="62" w:author="Sarthak Shah | IFMR Rural Finance" w:date="2016-11-20T14:13:00Z"/>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63" w:author="Sarthak Shah | IFMR Rural Finance" w:date="2016-11-20T14:13:00Z"/>
                <w:rFonts w:ascii="Calibri" w:hAnsi="Calibri"/>
                <w:color w:val="000000"/>
                <w:sz w:val="22"/>
                <w:szCs w:val="22"/>
                <w:lang w:val="en-GB" w:eastAsia="en-GB"/>
              </w:rPr>
            </w:pPr>
            <w:del w:id="64" w:author="Sarthak Shah | IFMR Rural Finance" w:date="2016-11-20T14:13:00Z">
              <w:r w:rsidRPr="00797588" w:rsidDel="0080688C">
                <w:rPr>
                  <w:rFonts w:ascii="Calibri" w:hAnsi="Calibri"/>
                  <w:color w:val="000000"/>
                  <w:sz w:val="22"/>
                  <w:szCs w:val="22"/>
                  <w:lang w:val="en-GB" w:eastAsia="en-GB"/>
                </w:rPr>
                <w:delText>1</w:delText>
              </w:r>
            </w:del>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65" w:author="Sarthak Shah | IFMR Rural Finance" w:date="2016-11-20T14:13:00Z"/>
                <w:rFonts w:ascii="Calibri" w:hAnsi="Calibri"/>
                <w:color w:val="000000"/>
                <w:sz w:val="22"/>
                <w:szCs w:val="22"/>
                <w:lang w:val="en-GB" w:eastAsia="en-GB"/>
              </w:rPr>
            </w:pPr>
            <w:del w:id="66" w:author="Sarthak Shah | IFMR Rural Finance" w:date="2016-11-20T14:13:00Z">
              <w:r w:rsidRPr="00797588" w:rsidDel="0080688C">
                <w:rPr>
                  <w:rFonts w:ascii="Calibri" w:hAnsi="Calibri"/>
                  <w:color w:val="000000"/>
                  <w:sz w:val="22"/>
                  <w:szCs w:val="22"/>
                  <w:lang w:val="en-GB" w:eastAsia="en-GB"/>
                </w:rPr>
                <w:delText>Age</w:delText>
              </w:r>
            </w:del>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67" w:author="Sarthak Shah | IFMR Rural Finance" w:date="2016-11-20T14:13:00Z"/>
                <w:rFonts w:ascii="Calibri" w:hAnsi="Calibri"/>
                <w:color w:val="000000"/>
                <w:sz w:val="22"/>
                <w:szCs w:val="22"/>
                <w:lang w:val="en-GB" w:eastAsia="en-GB"/>
              </w:rPr>
            </w:pPr>
            <w:del w:id="68" w:author="Sarthak Shah | IFMR Rural Finance" w:date="2016-11-20T14:13:00Z">
              <w:r w:rsidRPr="00797588" w:rsidDel="0080688C">
                <w:rPr>
                  <w:rFonts w:ascii="Calibri" w:hAnsi="Calibri"/>
                  <w:color w:val="000000"/>
                  <w:sz w:val="22"/>
                  <w:szCs w:val="22"/>
                  <w:lang w:val="en-GB" w:eastAsia="en-GB"/>
                </w:rPr>
                <w:delText>Field Appraisal</w:delText>
              </w:r>
            </w:del>
          </w:p>
        </w:tc>
        <w:tc>
          <w:tcPr>
            <w:tcW w:w="25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69" w:author="Sarthak Shah | IFMR Rural Finance" w:date="2016-11-20T14:13:00Z"/>
                <w:rFonts w:ascii="Calibri" w:hAnsi="Calibri"/>
                <w:color w:val="000000"/>
                <w:sz w:val="22"/>
                <w:szCs w:val="22"/>
                <w:lang w:val="en-GB" w:eastAsia="en-GB"/>
              </w:rPr>
            </w:pPr>
            <w:del w:id="70" w:author="Sarthak Shah | IFMR Rural Finance" w:date="2016-11-20T14:13:00Z">
              <w:r w:rsidRPr="00797588" w:rsidDel="0080688C">
                <w:rPr>
                  <w:rFonts w:ascii="Calibri" w:hAnsi="Calibri"/>
                  <w:color w:val="000000"/>
                  <w:sz w:val="22"/>
                  <w:szCs w:val="22"/>
                  <w:lang w:val="en-GB" w:eastAsia="en-GB"/>
                </w:rPr>
                <w:delText>Applicant</w:delText>
              </w:r>
            </w:del>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71" w:author="Sarthak Shah | IFMR Rural Finance" w:date="2016-11-20T14:13:00Z"/>
                <w:rFonts w:ascii="Calibri" w:hAnsi="Calibri"/>
                <w:color w:val="000000"/>
                <w:sz w:val="22"/>
                <w:szCs w:val="22"/>
                <w:lang w:val="en-GB" w:eastAsia="en-GB"/>
              </w:rPr>
            </w:pPr>
            <w:del w:id="72" w:author="Sarthak Shah | IFMR Rural Finance" w:date="2016-11-20T14:13:00Z">
              <w:r w:rsidRPr="00797588" w:rsidDel="0080688C">
                <w:rPr>
                  <w:rFonts w:ascii="Calibri" w:hAnsi="Calibri"/>
                  <w:color w:val="000000"/>
                  <w:sz w:val="22"/>
                  <w:szCs w:val="22"/>
                  <w:lang w:val="en-GB" w:eastAsia="en-GB"/>
                </w:rPr>
                <w:delText>Applicant Details</w:delText>
              </w:r>
            </w:del>
          </w:p>
        </w:tc>
        <w:tc>
          <w:tcPr>
            <w:tcW w:w="608"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73" w:author="Sarthak Shah | IFMR Rural Finance" w:date="2016-11-20T14:13:00Z"/>
                <w:rFonts w:ascii="Calibri" w:hAnsi="Calibri"/>
                <w:color w:val="000000"/>
                <w:sz w:val="22"/>
                <w:szCs w:val="22"/>
                <w:lang w:val="en-GB" w:eastAsia="en-GB"/>
              </w:rPr>
            </w:pPr>
            <w:del w:id="74" w:author="Sarthak Shah | IFMR Rural Finance" w:date="2016-11-20T14:13:00Z">
              <w:r w:rsidRPr="00797588" w:rsidDel="0080688C">
                <w:rPr>
                  <w:rFonts w:ascii="Calibri" w:hAnsi="Calibri"/>
                  <w:color w:val="000000"/>
                  <w:sz w:val="22"/>
                  <w:szCs w:val="22"/>
                  <w:lang w:val="en-GB" w:eastAsia="en-GB"/>
                </w:rPr>
                <w:delText>Age</w:delText>
              </w:r>
            </w:del>
          </w:p>
        </w:tc>
        <w:tc>
          <w:tcPr>
            <w:tcW w:w="443"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75" w:author="Sarthak Shah | IFMR Rural Finance" w:date="2016-11-20T14:13:00Z"/>
                <w:rFonts w:ascii="Calibri" w:hAnsi="Calibri"/>
                <w:color w:val="000000"/>
                <w:sz w:val="22"/>
                <w:szCs w:val="22"/>
                <w:lang w:val="en-GB" w:eastAsia="en-GB"/>
              </w:rPr>
            </w:pPr>
            <w:del w:id="76" w:author="Sarthak Shah | IFMR Rural Finance" w:date="2016-11-20T14:13:00Z">
              <w:r w:rsidRPr="00797588" w:rsidDel="0080688C">
                <w:rPr>
                  <w:rFonts w:ascii="Calibri" w:hAnsi="Calibri"/>
                  <w:color w:val="000000"/>
                  <w:sz w:val="22"/>
                  <w:szCs w:val="22"/>
                  <w:lang w:val="en-GB" w:eastAsia="en-GB"/>
                </w:rPr>
                <w:delText> </w:delText>
              </w:r>
            </w:del>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77" w:author="Sarthak Shah | IFMR Rural Finance" w:date="2016-11-20T14:13:00Z"/>
                <w:rFonts w:ascii="Calibri" w:hAnsi="Calibri"/>
                <w:color w:val="000000"/>
                <w:sz w:val="22"/>
                <w:szCs w:val="22"/>
                <w:lang w:val="en-GB" w:eastAsia="en-GB"/>
              </w:rPr>
            </w:pPr>
            <w:del w:id="78" w:author="Sarthak Shah | IFMR Rural Finance" w:date="2016-11-20T14:13:00Z">
              <w:r w:rsidRPr="00797588" w:rsidDel="0080688C">
                <w:rPr>
                  <w:rFonts w:ascii="Calibri" w:hAnsi="Calibri"/>
                  <w:color w:val="000000"/>
                  <w:sz w:val="22"/>
                  <w:szCs w:val="22"/>
                  <w:lang w:val="en-GB" w:eastAsia="en-GB"/>
                </w:rPr>
                <w:delText>1. &lt; 25</w:delText>
              </w:r>
              <w:r w:rsidRPr="00797588" w:rsidDel="0080688C">
                <w:rPr>
                  <w:rFonts w:ascii="Calibri" w:hAnsi="Calibri"/>
                  <w:color w:val="000000"/>
                  <w:sz w:val="22"/>
                  <w:szCs w:val="22"/>
                  <w:lang w:val="en-GB" w:eastAsia="en-GB"/>
                </w:rPr>
                <w:br/>
                <w:delText>2. 25 - 30</w:delText>
              </w:r>
              <w:r w:rsidRPr="00797588" w:rsidDel="0080688C">
                <w:rPr>
                  <w:rFonts w:ascii="Calibri" w:hAnsi="Calibri"/>
                  <w:color w:val="000000"/>
                  <w:sz w:val="22"/>
                  <w:szCs w:val="22"/>
                  <w:lang w:val="en-GB" w:eastAsia="en-GB"/>
                </w:rPr>
                <w:br/>
                <w:delText>3. 30 - 40</w:delText>
              </w:r>
              <w:r w:rsidRPr="00797588" w:rsidDel="0080688C">
                <w:rPr>
                  <w:rFonts w:ascii="Calibri" w:hAnsi="Calibri"/>
                  <w:color w:val="000000"/>
                  <w:sz w:val="22"/>
                  <w:szCs w:val="22"/>
                  <w:lang w:val="en-GB" w:eastAsia="en-GB"/>
                </w:rPr>
                <w:br/>
                <w:delText>4. 40 - 55</w:delText>
              </w:r>
              <w:r w:rsidRPr="00797588" w:rsidDel="0080688C">
                <w:rPr>
                  <w:rFonts w:ascii="Calibri" w:hAnsi="Calibri"/>
                  <w:color w:val="000000"/>
                  <w:sz w:val="22"/>
                  <w:szCs w:val="22"/>
                  <w:lang w:val="en-GB" w:eastAsia="en-GB"/>
                </w:rPr>
                <w:br/>
                <w:delText>5. &gt; 55</w:delText>
              </w:r>
            </w:del>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79" w:author="Sarthak Shah | IFMR Rural Finance" w:date="2016-11-20T14:13:00Z"/>
                <w:rFonts w:ascii="Calibri" w:hAnsi="Calibri"/>
                <w:color w:val="000000"/>
                <w:sz w:val="22"/>
                <w:szCs w:val="22"/>
                <w:lang w:val="en-GB" w:eastAsia="en-GB"/>
              </w:rPr>
            </w:pPr>
            <w:del w:id="80" w:author="Sarthak Shah | IFMR Rural Finance" w:date="2016-11-20T14:13:00Z">
              <w:r w:rsidRPr="00797588" w:rsidDel="0080688C">
                <w:rPr>
                  <w:rFonts w:ascii="Calibri" w:hAnsi="Calibri"/>
                  <w:color w:val="000000"/>
                  <w:sz w:val="22"/>
                  <w:szCs w:val="22"/>
                  <w:lang w:val="en-GB" w:eastAsia="en-GB"/>
                </w:rPr>
                <w:delText>2</w:delText>
              </w:r>
            </w:del>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81" w:author="Sarthak Shah | IFMR Rural Finance" w:date="2016-11-20T14:13:00Z"/>
                <w:rFonts w:ascii="Calibri" w:hAnsi="Calibri"/>
                <w:color w:val="000000"/>
                <w:sz w:val="22"/>
                <w:szCs w:val="22"/>
                <w:lang w:val="en-GB" w:eastAsia="en-GB"/>
              </w:rPr>
            </w:pPr>
            <w:del w:id="82" w:author="Sarthak Shah | IFMR Rural Finance" w:date="2016-11-20T14:13:00Z">
              <w:r w:rsidRPr="00797588" w:rsidDel="0080688C">
                <w:rPr>
                  <w:rFonts w:ascii="Calibri" w:hAnsi="Calibri"/>
                  <w:color w:val="000000"/>
                  <w:sz w:val="22"/>
                  <w:szCs w:val="22"/>
                  <w:lang w:val="en-GB" w:eastAsia="en-GB"/>
                </w:rPr>
                <w:delText xml:space="preserve">  1/29</w:delText>
              </w:r>
            </w:del>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83" w:author="Sarthak Shah | IFMR Rural Finance" w:date="2016-11-20T14:13:00Z"/>
                <w:rFonts w:ascii="Calibri" w:hAnsi="Calibri"/>
                <w:color w:val="000000"/>
                <w:sz w:val="22"/>
                <w:szCs w:val="22"/>
                <w:lang w:val="en-GB" w:eastAsia="en-GB"/>
              </w:rPr>
            </w:pPr>
            <w:del w:id="84" w:author="Sarthak Shah | IFMR Rural Finance" w:date="2016-11-20T14:13:00Z">
              <w:r w:rsidRPr="00797588" w:rsidDel="0080688C">
                <w:rPr>
                  <w:rFonts w:ascii="Calibri" w:hAnsi="Calibri"/>
                  <w:color w:val="000000"/>
                  <w:sz w:val="22"/>
                  <w:szCs w:val="22"/>
                  <w:lang w:val="en-GB" w:eastAsia="en-GB"/>
                </w:rPr>
                <w:delText>1</w:delText>
              </w:r>
            </w:del>
          </w:p>
        </w:tc>
        <w:tc>
          <w:tcPr>
            <w:tcW w:w="103"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85" w:author="Sarthak Shah | IFMR Rural Finance" w:date="2016-11-20T14:13:00Z"/>
                <w:rFonts w:ascii="Calibri" w:hAnsi="Calibri"/>
                <w:color w:val="000000"/>
                <w:sz w:val="22"/>
                <w:szCs w:val="22"/>
                <w:lang w:val="en-GB" w:eastAsia="en-GB"/>
              </w:rPr>
            </w:pPr>
            <w:del w:id="86" w:author="Sarthak Shah | IFMR Rural Finance" w:date="2016-11-20T14:13:00Z">
              <w:r w:rsidRPr="00797588" w:rsidDel="0080688C">
                <w:rPr>
                  <w:rFonts w:ascii="Calibri" w:hAnsi="Calibri"/>
                  <w:color w:val="000000"/>
                  <w:sz w:val="22"/>
                  <w:szCs w:val="22"/>
                  <w:lang w:val="en-GB" w:eastAsia="en-GB"/>
                </w:rPr>
                <w:delText>3</w:delText>
              </w:r>
            </w:del>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87" w:author="Sarthak Shah | IFMR Rural Finance" w:date="2016-11-20T14:13:00Z"/>
                <w:rFonts w:ascii="Calibri" w:hAnsi="Calibri"/>
                <w:color w:val="000000"/>
                <w:sz w:val="22"/>
                <w:szCs w:val="22"/>
                <w:lang w:val="en-GB" w:eastAsia="en-GB"/>
              </w:rPr>
            </w:pPr>
            <w:del w:id="88" w:author="Sarthak Shah | IFMR Rural Finance" w:date="2016-11-20T14:13:00Z">
              <w:r w:rsidRPr="00797588" w:rsidDel="0080688C">
                <w:rPr>
                  <w:rFonts w:ascii="Calibri" w:hAnsi="Calibri"/>
                  <w:color w:val="000000"/>
                  <w:sz w:val="22"/>
                  <w:szCs w:val="22"/>
                  <w:lang w:val="en-GB" w:eastAsia="en-GB"/>
                </w:rPr>
                <w:delText>5</w:delText>
              </w:r>
            </w:del>
          </w:p>
        </w:tc>
        <w:tc>
          <w:tcPr>
            <w:tcW w:w="98"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89" w:author="Sarthak Shah | IFMR Rural Finance" w:date="2016-11-20T14:13:00Z"/>
                <w:rFonts w:ascii="Calibri" w:hAnsi="Calibri"/>
                <w:color w:val="000000"/>
                <w:sz w:val="22"/>
                <w:szCs w:val="22"/>
                <w:lang w:val="en-GB" w:eastAsia="en-GB"/>
              </w:rPr>
            </w:pPr>
            <w:del w:id="90" w:author="Sarthak Shah | IFMR Rural Finance" w:date="2016-11-20T14:13:00Z">
              <w:r w:rsidRPr="00797588" w:rsidDel="0080688C">
                <w:rPr>
                  <w:rFonts w:ascii="Calibri" w:hAnsi="Calibri"/>
                  <w:color w:val="000000"/>
                  <w:sz w:val="22"/>
                  <w:szCs w:val="22"/>
                  <w:lang w:val="en-GB" w:eastAsia="en-GB"/>
                </w:rPr>
                <w:delText>5</w:delText>
              </w:r>
            </w:del>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91" w:author="Sarthak Shah | IFMR Rural Finance" w:date="2016-11-20T14:13:00Z"/>
                <w:rFonts w:ascii="Calibri" w:hAnsi="Calibri"/>
                <w:color w:val="000000"/>
                <w:sz w:val="22"/>
                <w:szCs w:val="22"/>
                <w:lang w:val="en-GB" w:eastAsia="en-GB"/>
              </w:rPr>
            </w:pPr>
            <w:del w:id="92" w:author="Sarthak Shah | IFMR Rural Finance" w:date="2016-11-20T14:13:00Z">
              <w:r w:rsidRPr="00797588" w:rsidDel="0080688C">
                <w:rPr>
                  <w:rFonts w:ascii="Calibri" w:hAnsi="Calibri"/>
                  <w:color w:val="000000"/>
                  <w:sz w:val="22"/>
                  <w:szCs w:val="22"/>
                  <w:lang w:val="en-GB" w:eastAsia="en-GB"/>
                </w:rPr>
                <w:delText>2</w:delText>
              </w:r>
            </w:del>
          </w:p>
        </w:tc>
      </w:tr>
      <w:tr w:rsidR="00797588" w:rsidRPr="00797588" w:rsidDel="0080688C" w:rsidTr="00797588">
        <w:trPr>
          <w:trHeight w:val="1500"/>
          <w:del w:id="93" w:author="Sarthak Shah | IFMR Rural Finance" w:date="2016-11-20T14:13:00Z"/>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94" w:author="Sarthak Shah | IFMR Rural Finance" w:date="2016-11-20T14:13:00Z"/>
                <w:rFonts w:ascii="Calibri" w:hAnsi="Calibri"/>
                <w:color w:val="000000"/>
                <w:sz w:val="22"/>
                <w:szCs w:val="22"/>
                <w:lang w:val="en-GB" w:eastAsia="en-GB"/>
              </w:rPr>
            </w:pPr>
            <w:del w:id="95" w:author="Sarthak Shah | IFMR Rural Finance" w:date="2016-11-20T14:13:00Z">
              <w:r w:rsidRPr="00797588" w:rsidDel="0080688C">
                <w:rPr>
                  <w:rFonts w:ascii="Calibri" w:hAnsi="Calibri"/>
                  <w:color w:val="000000"/>
                  <w:sz w:val="22"/>
                  <w:szCs w:val="22"/>
                  <w:lang w:val="en-GB" w:eastAsia="en-GB"/>
                </w:rPr>
                <w:lastRenderedPageBreak/>
                <w:delText>2</w:delText>
              </w:r>
            </w:del>
          </w:p>
        </w:tc>
        <w:tc>
          <w:tcPr>
            <w:tcW w:w="41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rPr>
                <w:del w:id="96" w:author="Sarthak Shah | IFMR Rural Finance" w:date="2016-11-20T14:13:00Z"/>
                <w:rFonts w:ascii="Calibri" w:hAnsi="Calibri"/>
                <w:color w:val="000000"/>
                <w:sz w:val="22"/>
                <w:szCs w:val="22"/>
                <w:lang w:val="en-GB" w:eastAsia="en-GB"/>
              </w:rPr>
            </w:pPr>
            <w:del w:id="97" w:author="Sarthak Shah | IFMR Rural Finance" w:date="2016-11-20T14:13:00Z">
              <w:r w:rsidRPr="00797588" w:rsidDel="0080688C">
                <w:rPr>
                  <w:rFonts w:ascii="Calibri" w:hAnsi="Calibri"/>
                  <w:color w:val="000000"/>
                  <w:sz w:val="22"/>
                  <w:szCs w:val="22"/>
                  <w:lang w:val="en-GB" w:eastAsia="en-GB"/>
                </w:rPr>
                <w:delText>Qualification</w:delText>
              </w:r>
            </w:del>
          </w:p>
        </w:tc>
        <w:tc>
          <w:tcPr>
            <w:tcW w:w="29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rPr>
                <w:del w:id="98" w:author="Sarthak Shah | IFMR Rural Finance" w:date="2016-11-20T14:13:00Z"/>
                <w:rFonts w:ascii="Calibri" w:hAnsi="Calibri"/>
                <w:color w:val="000000"/>
                <w:sz w:val="22"/>
                <w:szCs w:val="22"/>
                <w:lang w:val="en-GB" w:eastAsia="en-GB"/>
              </w:rPr>
            </w:pPr>
            <w:del w:id="99" w:author="Sarthak Shah | IFMR Rural Finance" w:date="2016-11-20T14:13:00Z">
              <w:r w:rsidRPr="00797588" w:rsidDel="0080688C">
                <w:rPr>
                  <w:rFonts w:ascii="Calibri" w:hAnsi="Calibri"/>
                  <w:color w:val="000000"/>
                  <w:sz w:val="22"/>
                  <w:szCs w:val="22"/>
                  <w:lang w:val="en-GB" w:eastAsia="en-GB"/>
                </w:rPr>
                <w:delText>Field Appraisal</w:delText>
              </w:r>
            </w:del>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100" w:author="Sarthak Shah | IFMR Rural Finance" w:date="2016-11-20T14:13:00Z"/>
                <w:rFonts w:ascii="Calibri" w:hAnsi="Calibri"/>
                <w:color w:val="000000"/>
                <w:sz w:val="22"/>
                <w:szCs w:val="22"/>
                <w:lang w:val="en-GB" w:eastAsia="en-GB"/>
              </w:rPr>
            </w:pPr>
            <w:del w:id="101" w:author="Sarthak Shah | IFMR Rural Finance" w:date="2016-11-20T14:13:00Z">
              <w:r w:rsidRPr="00797588" w:rsidDel="0080688C">
                <w:rPr>
                  <w:rFonts w:ascii="Calibri" w:hAnsi="Calibri"/>
                  <w:color w:val="000000"/>
                  <w:sz w:val="22"/>
                  <w:szCs w:val="22"/>
                  <w:lang w:val="en-GB" w:eastAsia="en-GB"/>
                </w:rPr>
                <w:delText>Applicant</w:delText>
              </w:r>
            </w:del>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rPr>
                <w:del w:id="102" w:author="Sarthak Shah | IFMR Rural Finance" w:date="2016-11-20T14:13:00Z"/>
                <w:rFonts w:ascii="Calibri" w:hAnsi="Calibri"/>
                <w:color w:val="000000"/>
                <w:sz w:val="22"/>
                <w:szCs w:val="22"/>
                <w:lang w:val="en-GB" w:eastAsia="en-GB"/>
              </w:rPr>
            </w:pPr>
            <w:del w:id="103" w:author="Sarthak Shah | IFMR Rural Finance" w:date="2016-11-20T14:13:00Z">
              <w:r w:rsidRPr="00797588" w:rsidDel="0080688C">
                <w:rPr>
                  <w:rFonts w:ascii="Calibri" w:hAnsi="Calibri"/>
                  <w:color w:val="000000"/>
                  <w:sz w:val="22"/>
                  <w:szCs w:val="22"/>
                  <w:lang w:val="en-GB" w:eastAsia="en-GB"/>
                </w:rPr>
                <w:delText>Applicant Details</w:delText>
              </w:r>
            </w:del>
          </w:p>
        </w:tc>
        <w:tc>
          <w:tcPr>
            <w:tcW w:w="6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104" w:author="Sarthak Shah | IFMR Rural Finance" w:date="2016-11-20T14:13:00Z"/>
                <w:rFonts w:ascii="Calibri" w:hAnsi="Calibri"/>
                <w:color w:val="000000"/>
                <w:sz w:val="22"/>
                <w:szCs w:val="22"/>
                <w:lang w:val="en-GB" w:eastAsia="en-GB"/>
              </w:rPr>
            </w:pPr>
            <w:del w:id="105" w:author="Sarthak Shah | IFMR Rural Finance" w:date="2016-11-20T14:13:00Z">
              <w:r w:rsidRPr="00797588" w:rsidDel="0080688C">
                <w:rPr>
                  <w:rFonts w:ascii="Calibri" w:hAnsi="Calibri"/>
                  <w:color w:val="000000"/>
                  <w:sz w:val="22"/>
                  <w:szCs w:val="22"/>
                  <w:lang w:val="en-GB" w:eastAsia="en-GB"/>
                </w:rPr>
                <w:delText>Education Level</w:delText>
              </w:r>
            </w:del>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106" w:author="Sarthak Shah | IFMR Rural Finance" w:date="2016-11-20T14:13:00Z"/>
                <w:rFonts w:ascii="Calibri" w:hAnsi="Calibri"/>
                <w:color w:val="000000"/>
                <w:sz w:val="22"/>
                <w:szCs w:val="22"/>
                <w:lang w:val="en-GB" w:eastAsia="en-GB"/>
              </w:rPr>
            </w:pPr>
            <w:del w:id="107" w:author="Sarthak Shah | IFMR Rural Finance" w:date="2016-11-20T14:13:00Z">
              <w:r w:rsidRPr="00797588" w:rsidDel="0080688C">
                <w:rPr>
                  <w:rFonts w:ascii="Calibri" w:hAnsi="Calibri"/>
                  <w:color w:val="000000"/>
                  <w:sz w:val="22"/>
                  <w:szCs w:val="22"/>
                  <w:lang w:val="en-GB" w:eastAsia="en-GB"/>
                </w:rPr>
                <w:delText> </w:delText>
              </w:r>
            </w:del>
          </w:p>
        </w:tc>
        <w:tc>
          <w:tcPr>
            <w:tcW w:w="108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rPr>
                <w:del w:id="108" w:author="Sarthak Shah | IFMR Rural Finance" w:date="2016-11-20T14:13:00Z"/>
                <w:rFonts w:ascii="Calibri" w:hAnsi="Calibri"/>
                <w:color w:val="000000"/>
                <w:sz w:val="22"/>
                <w:szCs w:val="22"/>
                <w:lang w:val="en-GB" w:eastAsia="en-GB"/>
              </w:rPr>
            </w:pPr>
            <w:del w:id="109" w:author="Sarthak Shah | IFMR Rural Finance" w:date="2016-11-20T14:13:00Z">
              <w:r w:rsidRPr="00797588" w:rsidDel="0080688C">
                <w:rPr>
                  <w:rFonts w:ascii="Calibri" w:hAnsi="Calibri"/>
                  <w:color w:val="000000"/>
                  <w:sz w:val="22"/>
                  <w:szCs w:val="22"/>
                  <w:lang w:val="en-GB" w:eastAsia="en-GB"/>
                </w:rPr>
                <w:delText>1. Below SSLC</w:delText>
              </w:r>
              <w:r w:rsidRPr="00797588" w:rsidDel="0080688C">
                <w:rPr>
                  <w:rFonts w:ascii="Calibri" w:hAnsi="Calibri"/>
                  <w:color w:val="000000"/>
                  <w:sz w:val="22"/>
                  <w:szCs w:val="22"/>
                  <w:lang w:val="en-GB" w:eastAsia="en-GB"/>
                </w:rPr>
                <w:br/>
                <w:delText>2. ITI/Diploma/ Professional Qualification</w:delText>
              </w:r>
              <w:r w:rsidRPr="00797588" w:rsidDel="0080688C">
                <w:rPr>
                  <w:rFonts w:ascii="Calibri" w:hAnsi="Calibri"/>
                  <w:color w:val="000000"/>
                  <w:sz w:val="22"/>
                  <w:szCs w:val="22"/>
                  <w:lang w:val="en-GB" w:eastAsia="en-GB"/>
                </w:rPr>
                <w:br/>
                <w:delText>3. Graduate/ Equivalent to graduate</w:delText>
              </w:r>
              <w:r w:rsidRPr="00797588" w:rsidDel="0080688C">
                <w:rPr>
                  <w:rFonts w:ascii="Calibri" w:hAnsi="Calibri"/>
                  <w:color w:val="000000"/>
                  <w:sz w:val="22"/>
                  <w:szCs w:val="22"/>
                  <w:lang w:val="en-GB" w:eastAsia="en-GB"/>
                </w:rPr>
                <w:br/>
                <w:delText>4. Post graduate &amp; equivalent</w:delText>
              </w:r>
              <w:r w:rsidRPr="00797588" w:rsidDel="0080688C">
                <w:rPr>
                  <w:rFonts w:ascii="Calibri" w:hAnsi="Calibri"/>
                  <w:color w:val="000000"/>
                  <w:sz w:val="22"/>
                  <w:szCs w:val="22"/>
                  <w:lang w:val="en-GB" w:eastAsia="en-GB"/>
                </w:rPr>
                <w:br/>
                <w:delText xml:space="preserve">5. More than post graduation </w:delText>
              </w:r>
            </w:del>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110" w:author="Sarthak Shah | IFMR Rural Finance" w:date="2016-11-20T14:13:00Z"/>
                <w:rFonts w:ascii="Calibri" w:hAnsi="Calibri"/>
                <w:color w:val="000000"/>
                <w:sz w:val="22"/>
                <w:szCs w:val="22"/>
                <w:lang w:val="en-GB" w:eastAsia="en-GB"/>
              </w:rPr>
            </w:pPr>
            <w:del w:id="111" w:author="Sarthak Shah | IFMR Rural Finance" w:date="2016-11-20T14:13:00Z">
              <w:r w:rsidRPr="00797588" w:rsidDel="0080688C">
                <w:rPr>
                  <w:rFonts w:ascii="Calibri" w:hAnsi="Calibri"/>
                  <w:color w:val="000000"/>
                  <w:sz w:val="22"/>
                  <w:szCs w:val="22"/>
                  <w:lang w:val="en-GB" w:eastAsia="en-GB"/>
                </w:rPr>
                <w:delText>1</w:delText>
              </w:r>
            </w:del>
          </w:p>
        </w:tc>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112" w:author="Sarthak Shah | IFMR Rural Finance" w:date="2016-11-20T14:13:00Z"/>
                <w:rFonts w:ascii="Calibri" w:hAnsi="Calibri"/>
                <w:color w:val="000000"/>
                <w:sz w:val="22"/>
                <w:szCs w:val="22"/>
                <w:lang w:val="en-GB" w:eastAsia="en-GB"/>
              </w:rPr>
            </w:pPr>
            <w:del w:id="113" w:author="Sarthak Shah | IFMR Rural Finance" w:date="2016-11-20T14:13:00Z">
              <w:r w:rsidRPr="00797588" w:rsidDel="0080688C">
                <w:rPr>
                  <w:rFonts w:ascii="Calibri" w:hAnsi="Calibri"/>
                  <w:color w:val="000000"/>
                  <w:sz w:val="22"/>
                  <w:szCs w:val="22"/>
                  <w:lang w:val="en-GB" w:eastAsia="en-GB"/>
                </w:rPr>
                <w:delText xml:space="preserve">  1/58</w:delText>
              </w:r>
            </w:del>
          </w:p>
        </w:tc>
        <w:tc>
          <w:tcPr>
            <w:tcW w:w="11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114" w:author="Sarthak Shah | IFMR Rural Finance" w:date="2016-11-20T14:13:00Z"/>
                <w:rFonts w:ascii="Calibri" w:hAnsi="Calibri"/>
                <w:color w:val="000000"/>
                <w:sz w:val="22"/>
                <w:szCs w:val="22"/>
                <w:lang w:val="en-GB" w:eastAsia="en-GB"/>
              </w:rPr>
            </w:pPr>
            <w:del w:id="115" w:author="Sarthak Shah | IFMR Rural Finance" w:date="2016-11-20T14:13:00Z">
              <w:r w:rsidRPr="00797588" w:rsidDel="0080688C">
                <w:rPr>
                  <w:rFonts w:ascii="Calibri" w:hAnsi="Calibri"/>
                  <w:color w:val="000000"/>
                  <w:sz w:val="22"/>
                  <w:szCs w:val="22"/>
                  <w:lang w:val="en-GB" w:eastAsia="en-GB"/>
                </w:rPr>
                <w:delText>1</w:delText>
              </w:r>
            </w:del>
          </w:p>
        </w:tc>
        <w:tc>
          <w:tcPr>
            <w:tcW w:w="10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116" w:author="Sarthak Shah | IFMR Rural Finance" w:date="2016-11-20T14:13:00Z"/>
                <w:rFonts w:ascii="Calibri" w:hAnsi="Calibri"/>
                <w:color w:val="000000"/>
                <w:sz w:val="22"/>
                <w:szCs w:val="22"/>
                <w:lang w:val="en-GB" w:eastAsia="en-GB"/>
              </w:rPr>
            </w:pPr>
            <w:del w:id="117" w:author="Sarthak Shah | IFMR Rural Finance" w:date="2016-11-20T14:13:00Z">
              <w:r w:rsidRPr="00797588" w:rsidDel="0080688C">
                <w:rPr>
                  <w:rFonts w:ascii="Calibri" w:hAnsi="Calibri"/>
                  <w:color w:val="000000"/>
                  <w:sz w:val="22"/>
                  <w:szCs w:val="22"/>
                  <w:lang w:val="en-GB" w:eastAsia="en-GB"/>
                </w:rPr>
                <w:delText>5</w:delText>
              </w:r>
            </w:del>
          </w:p>
        </w:tc>
        <w:tc>
          <w:tcPr>
            <w:tcW w:w="11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118" w:author="Sarthak Shah | IFMR Rural Finance" w:date="2016-11-20T14:13:00Z"/>
                <w:rFonts w:ascii="Calibri" w:hAnsi="Calibri"/>
                <w:color w:val="000000"/>
                <w:sz w:val="22"/>
                <w:szCs w:val="22"/>
                <w:lang w:val="en-GB" w:eastAsia="en-GB"/>
              </w:rPr>
            </w:pPr>
            <w:del w:id="119" w:author="Sarthak Shah | IFMR Rural Finance" w:date="2016-11-20T14:13:00Z">
              <w:r w:rsidRPr="00797588" w:rsidDel="0080688C">
                <w:rPr>
                  <w:rFonts w:ascii="Calibri" w:hAnsi="Calibri"/>
                  <w:color w:val="000000"/>
                  <w:sz w:val="22"/>
                  <w:szCs w:val="22"/>
                  <w:lang w:val="en-GB" w:eastAsia="en-GB"/>
                </w:rPr>
                <w:delText>3</w:delText>
              </w:r>
            </w:del>
          </w:p>
        </w:tc>
        <w:tc>
          <w:tcPr>
            <w:tcW w:w="9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120" w:author="Sarthak Shah | IFMR Rural Finance" w:date="2016-11-20T14:13:00Z"/>
                <w:rFonts w:ascii="Calibri" w:hAnsi="Calibri"/>
                <w:color w:val="000000"/>
                <w:sz w:val="22"/>
                <w:szCs w:val="22"/>
                <w:lang w:val="en-GB" w:eastAsia="en-GB"/>
              </w:rPr>
            </w:pPr>
            <w:del w:id="121" w:author="Sarthak Shah | IFMR Rural Finance" w:date="2016-11-20T14:13:00Z">
              <w:r w:rsidRPr="00797588" w:rsidDel="0080688C">
                <w:rPr>
                  <w:rFonts w:ascii="Calibri" w:hAnsi="Calibri"/>
                  <w:color w:val="000000"/>
                  <w:sz w:val="22"/>
                  <w:szCs w:val="22"/>
                  <w:lang w:val="en-GB" w:eastAsia="en-GB"/>
                </w:rPr>
                <w:delText>4</w:delText>
              </w:r>
            </w:del>
          </w:p>
        </w:tc>
        <w:tc>
          <w:tcPr>
            <w:tcW w:w="11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122" w:author="Sarthak Shah | IFMR Rural Finance" w:date="2016-11-20T14:13:00Z"/>
                <w:rFonts w:ascii="Calibri" w:hAnsi="Calibri"/>
                <w:color w:val="000000"/>
                <w:sz w:val="22"/>
                <w:szCs w:val="22"/>
                <w:lang w:val="en-GB" w:eastAsia="en-GB"/>
              </w:rPr>
            </w:pPr>
            <w:del w:id="123" w:author="Sarthak Shah | IFMR Rural Finance" w:date="2016-11-20T14:13:00Z">
              <w:r w:rsidRPr="00797588" w:rsidDel="0080688C">
                <w:rPr>
                  <w:rFonts w:ascii="Calibri" w:hAnsi="Calibri"/>
                  <w:color w:val="000000"/>
                  <w:sz w:val="22"/>
                  <w:szCs w:val="22"/>
                  <w:lang w:val="en-GB" w:eastAsia="en-GB"/>
                </w:rPr>
                <w:delText>3</w:delText>
              </w:r>
            </w:del>
          </w:p>
        </w:tc>
      </w:tr>
      <w:tr w:rsidR="00797588" w:rsidRPr="00797588" w:rsidDel="0080688C" w:rsidTr="00797588">
        <w:trPr>
          <w:trHeight w:val="1500"/>
          <w:del w:id="124" w:author="Sarthak Shah | IFMR Rural Finance" w:date="2016-11-20T14:13:00Z"/>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125" w:author="Sarthak Shah | IFMR Rural Finance" w:date="2016-11-20T14:13:00Z"/>
                <w:rFonts w:ascii="Calibri" w:hAnsi="Calibri"/>
                <w:color w:val="000000"/>
                <w:sz w:val="22"/>
                <w:szCs w:val="22"/>
                <w:lang w:val="en-GB" w:eastAsia="en-GB"/>
              </w:rPr>
            </w:pPr>
            <w:del w:id="126" w:author="Sarthak Shah | IFMR Rural Finance" w:date="2016-11-20T14:13:00Z">
              <w:r w:rsidRPr="00797588" w:rsidDel="0080688C">
                <w:rPr>
                  <w:rFonts w:ascii="Calibri" w:hAnsi="Calibri"/>
                  <w:color w:val="000000"/>
                  <w:sz w:val="22"/>
                  <w:szCs w:val="22"/>
                  <w:lang w:val="en-GB" w:eastAsia="en-GB"/>
                </w:rPr>
                <w:delText>3</w:delText>
              </w:r>
            </w:del>
          </w:p>
        </w:tc>
        <w:tc>
          <w:tcPr>
            <w:tcW w:w="417"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127" w:author="Sarthak Shah | IFMR Rural Finance" w:date="2016-11-20T14:13:00Z"/>
                <w:rFonts w:ascii="Calibri" w:hAnsi="Calibri"/>
                <w:color w:val="000000"/>
                <w:sz w:val="22"/>
                <w:szCs w:val="22"/>
                <w:lang w:val="en-GB" w:eastAsia="en-GB"/>
              </w:rPr>
            </w:pPr>
            <w:del w:id="128" w:author="Sarthak Shah | IFMR Rural Finance" w:date="2016-11-20T14:13:00Z">
              <w:r w:rsidRPr="00797588" w:rsidDel="0080688C">
                <w:rPr>
                  <w:rFonts w:ascii="Calibri" w:hAnsi="Calibri"/>
                  <w:color w:val="000000"/>
                  <w:sz w:val="22"/>
                  <w:szCs w:val="22"/>
                  <w:lang w:val="en-GB" w:eastAsia="en-GB"/>
                </w:rPr>
                <w:delText>Exp in Biz</w:delText>
              </w:r>
            </w:del>
          </w:p>
        </w:tc>
        <w:tc>
          <w:tcPr>
            <w:tcW w:w="298"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129" w:author="Sarthak Shah | IFMR Rural Finance" w:date="2016-11-20T14:13:00Z"/>
                <w:rFonts w:ascii="Calibri" w:hAnsi="Calibri"/>
                <w:color w:val="000000"/>
                <w:sz w:val="22"/>
                <w:szCs w:val="22"/>
                <w:lang w:val="en-GB" w:eastAsia="en-GB"/>
              </w:rPr>
            </w:pPr>
            <w:del w:id="130" w:author="Sarthak Shah | IFMR Rural Finance" w:date="2016-11-20T14:13:00Z">
              <w:r w:rsidRPr="00797588" w:rsidDel="0080688C">
                <w:rPr>
                  <w:rFonts w:ascii="Calibri" w:hAnsi="Calibri"/>
                  <w:color w:val="000000"/>
                  <w:sz w:val="22"/>
                  <w:szCs w:val="22"/>
                  <w:lang w:val="en-GB" w:eastAsia="en-GB"/>
                </w:rPr>
                <w:delText>Field Appraisal</w:delText>
              </w:r>
            </w:del>
          </w:p>
        </w:tc>
        <w:tc>
          <w:tcPr>
            <w:tcW w:w="259"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131" w:author="Sarthak Shah | IFMR Rural Finance" w:date="2016-11-20T14:13:00Z"/>
                <w:rFonts w:ascii="Calibri" w:hAnsi="Calibri"/>
                <w:color w:val="000000"/>
                <w:sz w:val="22"/>
                <w:szCs w:val="22"/>
                <w:lang w:val="en-GB" w:eastAsia="en-GB"/>
              </w:rPr>
            </w:pPr>
            <w:del w:id="132" w:author="Sarthak Shah | IFMR Rural Finance" w:date="2016-11-20T14:13:00Z">
              <w:r w:rsidRPr="00797588" w:rsidDel="0080688C">
                <w:rPr>
                  <w:rFonts w:ascii="Calibri" w:hAnsi="Calibri"/>
                  <w:color w:val="000000"/>
                  <w:sz w:val="22"/>
                  <w:szCs w:val="22"/>
                  <w:lang w:val="en-GB" w:eastAsia="en-GB"/>
                </w:rPr>
                <w:delText>Applicant</w:delText>
              </w:r>
            </w:del>
          </w:p>
        </w:tc>
        <w:tc>
          <w:tcPr>
            <w:tcW w:w="376"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133" w:author="Sarthak Shah | IFMR Rural Finance" w:date="2016-11-20T14:13:00Z"/>
                <w:rFonts w:ascii="Calibri" w:hAnsi="Calibri"/>
                <w:color w:val="000000"/>
                <w:sz w:val="22"/>
                <w:szCs w:val="22"/>
                <w:lang w:val="en-GB" w:eastAsia="en-GB"/>
              </w:rPr>
            </w:pPr>
            <w:del w:id="134" w:author="Sarthak Shah | IFMR Rural Finance" w:date="2016-11-20T14:13:00Z">
              <w:r w:rsidRPr="00797588" w:rsidDel="0080688C">
                <w:rPr>
                  <w:rFonts w:ascii="Calibri" w:hAnsi="Calibri"/>
                  <w:color w:val="000000"/>
                  <w:sz w:val="22"/>
                  <w:szCs w:val="22"/>
                  <w:lang w:val="en-GB" w:eastAsia="en-GB"/>
                </w:rPr>
                <w:delText> </w:delText>
              </w:r>
            </w:del>
          </w:p>
        </w:tc>
        <w:tc>
          <w:tcPr>
            <w:tcW w:w="608"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135" w:author="Sarthak Shah | IFMR Rural Finance" w:date="2016-11-20T14:13:00Z"/>
                <w:rFonts w:ascii="Calibri" w:hAnsi="Calibri"/>
                <w:color w:val="000000"/>
                <w:sz w:val="22"/>
                <w:szCs w:val="22"/>
                <w:lang w:val="en-GB" w:eastAsia="en-GB"/>
              </w:rPr>
            </w:pPr>
            <w:del w:id="136" w:author="Sarthak Shah | IFMR Rural Finance" w:date="2016-11-20T14:13:00Z">
              <w:r w:rsidRPr="00797588" w:rsidDel="0080688C">
                <w:rPr>
                  <w:rFonts w:ascii="Calibri" w:hAnsi="Calibri"/>
                  <w:color w:val="000000"/>
                  <w:sz w:val="22"/>
                  <w:szCs w:val="22"/>
                  <w:lang w:val="en-GB" w:eastAsia="en-GB"/>
                </w:rPr>
                <w:delText> </w:delText>
              </w:r>
            </w:del>
          </w:p>
        </w:tc>
        <w:tc>
          <w:tcPr>
            <w:tcW w:w="443"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137" w:author="Sarthak Shah | IFMR Rural Finance" w:date="2016-11-20T14:13:00Z"/>
                <w:rFonts w:ascii="Calibri" w:hAnsi="Calibri"/>
                <w:color w:val="000000"/>
                <w:sz w:val="22"/>
                <w:szCs w:val="22"/>
                <w:lang w:val="en-GB" w:eastAsia="en-GB"/>
              </w:rPr>
            </w:pPr>
            <w:del w:id="138" w:author="Sarthak Shah | IFMR Rural Finance" w:date="2016-11-20T14:13:00Z">
              <w:r w:rsidRPr="00797588" w:rsidDel="0080688C">
                <w:rPr>
                  <w:rFonts w:ascii="Calibri" w:hAnsi="Calibri"/>
                  <w:color w:val="000000"/>
                  <w:sz w:val="22"/>
                  <w:szCs w:val="22"/>
                  <w:lang w:val="en-GB" w:eastAsia="en-GB"/>
                </w:rPr>
                <w:delText> </w:delText>
              </w:r>
            </w:del>
          </w:p>
        </w:tc>
        <w:tc>
          <w:tcPr>
            <w:tcW w:w="1080"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139" w:author="Sarthak Shah | IFMR Rural Finance" w:date="2016-11-20T14:13:00Z"/>
                <w:rFonts w:ascii="Calibri" w:hAnsi="Calibri"/>
                <w:color w:val="000000"/>
                <w:sz w:val="22"/>
                <w:szCs w:val="22"/>
                <w:lang w:val="en-GB" w:eastAsia="en-GB"/>
              </w:rPr>
            </w:pPr>
            <w:del w:id="140" w:author="Sarthak Shah | IFMR Rural Finance" w:date="2016-11-20T14:13:00Z">
              <w:r w:rsidRPr="00797588" w:rsidDel="0080688C">
                <w:rPr>
                  <w:rFonts w:ascii="Calibri" w:hAnsi="Calibri"/>
                  <w:color w:val="000000"/>
                  <w:sz w:val="22"/>
                  <w:szCs w:val="22"/>
                  <w:lang w:val="en-GB" w:eastAsia="en-GB"/>
                </w:rPr>
                <w:delText>1. &lt;2 years</w:delText>
              </w:r>
              <w:r w:rsidRPr="00797588" w:rsidDel="0080688C">
                <w:rPr>
                  <w:rFonts w:ascii="Calibri" w:hAnsi="Calibri"/>
                  <w:color w:val="000000"/>
                  <w:sz w:val="22"/>
                  <w:szCs w:val="22"/>
                  <w:lang w:val="en-GB" w:eastAsia="en-GB"/>
                </w:rPr>
                <w:br/>
                <w:delText>2. 2-3 years</w:delText>
              </w:r>
              <w:r w:rsidRPr="00797588" w:rsidDel="0080688C">
                <w:rPr>
                  <w:rFonts w:ascii="Calibri" w:hAnsi="Calibri"/>
                  <w:color w:val="000000"/>
                  <w:sz w:val="22"/>
                  <w:szCs w:val="22"/>
                  <w:lang w:val="en-GB" w:eastAsia="en-GB"/>
                </w:rPr>
                <w:br/>
                <w:delText>3. 3-4 years</w:delText>
              </w:r>
              <w:r w:rsidRPr="00797588" w:rsidDel="0080688C">
                <w:rPr>
                  <w:rFonts w:ascii="Calibri" w:hAnsi="Calibri"/>
                  <w:color w:val="000000"/>
                  <w:sz w:val="22"/>
                  <w:szCs w:val="22"/>
                  <w:lang w:val="en-GB" w:eastAsia="en-GB"/>
                </w:rPr>
                <w:br/>
                <w:delText>4. 4-5 years</w:delText>
              </w:r>
              <w:r w:rsidRPr="00797588" w:rsidDel="0080688C">
                <w:rPr>
                  <w:rFonts w:ascii="Calibri" w:hAnsi="Calibri"/>
                  <w:color w:val="000000"/>
                  <w:sz w:val="22"/>
                  <w:szCs w:val="22"/>
                  <w:lang w:val="en-GB" w:eastAsia="en-GB"/>
                </w:rPr>
                <w:br/>
                <w:delText>5. &gt;5 years</w:delText>
              </w:r>
            </w:del>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141" w:author="Sarthak Shah | IFMR Rural Finance" w:date="2016-11-20T14:13:00Z"/>
                <w:rFonts w:ascii="Calibri" w:hAnsi="Calibri"/>
                <w:color w:val="000000"/>
                <w:sz w:val="22"/>
                <w:szCs w:val="22"/>
                <w:lang w:val="en-GB" w:eastAsia="en-GB"/>
              </w:rPr>
            </w:pPr>
            <w:del w:id="142" w:author="Sarthak Shah | IFMR Rural Finance" w:date="2016-11-20T14:13:00Z">
              <w:r w:rsidRPr="00797588" w:rsidDel="0080688C">
                <w:rPr>
                  <w:rFonts w:ascii="Calibri" w:hAnsi="Calibri"/>
                  <w:color w:val="000000"/>
                  <w:sz w:val="22"/>
                  <w:szCs w:val="22"/>
                  <w:lang w:val="en-GB" w:eastAsia="en-GB"/>
                </w:rPr>
                <w:delText>3</w:delText>
              </w:r>
            </w:del>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143" w:author="Sarthak Shah | IFMR Rural Finance" w:date="2016-11-20T14:13:00Z"/>
                <w:rFonts w:ascii="Calibri" w:hAnsi="Calibri"/>
                <w:color w:val="000000"/>
                <w:sz w:val="22"/>
                <w:szCs w:val="22"/>
                <w:lang w:val="en-GB" w:eastAsia="en-GB"/>
              </w:rPr>
            </w:pPr>
            <w:del w:id="144" w:author="Sarthak Shah | IFMR Rural Finance" w:date="2016-11-20T14:13:00Z">
              <w:r w:rsidRPr="00797588" w:rsidDel="0080688C">
                <w:rPr>
                  <w:rFonts w:ascii="Calibri" w:hAnsi="Calibri"/>
                  <w:color w:val="000000"/>
                  <w:sz w:val="22"/>
                  <w:szCs w:val="22"/>
                  <w:lang w:val="en-GB" w:eastAsia="en-GB"/>
                </w:rPr>
                <w:delText xml:space="preserve">  3/58</w:delText>
              </w:r>
            </w:del>
          </w:p>
        </w:tc>
        <w:tc>
          <w:tcPr>
            <w:tcW w:w="112" w:type="pct"/>
            <w:tcBorders>
              <w:top w:val="single" w:sz="4" w:space="0" w:color="auto"/>
              <w:left w:val="nil"/>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145" w:author="Sarthak Shah | IFMR Rural Finance" w:date="2016-11-20T14:13:00Z"/>
                <w:rFonts w:ascii="Calibri" w:hAnsi="Calibri"/>
                <w:color w:val="000000"/>
                <w:sz w:val="22"/>
                <w:szCs w:val="22"/>
                <w:lang w:val="en-GB" w:eastAsia="en-GB"/>
              </w:rPr>
            </w:pPr>
            <w:del w:id="146" w:author="Sarthak Shah | IFMR Rural Finance" w:date="2016-11-20T14:13:00Z">
              <w:r w:rsidRPr="00797588" w:rsidDel="0080688C">
                <w:rPr>
                  <w:rFonts w:ascii="Calibri" w:hAnsi="Calibri"/>
                  <w:color w:val="000000"/>
                  <w:sz w:val="22"/>
                  <w:szCs w:val="22"/>
                  <w:lang w:val="en-GB" w:eastAsia="en-GB"/>
                </w:rPr>
                <w:delText>1</w:delText>
              </w:r>
            </w:del>
          </w:p>
        </w:tc>
        <w:tc>
          <w:tcPr>
            <w:tcW w:w="103" w:type="pct"/>
            <w:tcBorders>
              <w:top w:val="single" w:sz="4" w:space="0" w:color="auto"/>
              <w:left w:val="nil"/>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147" w:author="Sarthak Shah | IFMR Rural Finance" w:date="2016-11-20T14:13:00Z"/>
                <w:rFonts w:ascii="Calibri" w:hAnsi="Calibri"/>
                <w:color w:val="000000"/>
                <w:sz w:val="22"/>
                <w:szCs w:val="22"/>
                <w:lang w:val="en-GB" w:eastAsia="en-GB"/>
              </w:rPr>
            </w:pPr>
            <w:del w:id="148" w:author="Sarthak Shah | IFMR Rural Finance" w:date="2016-11-20T14:13:00Z">
              <w:r w:rsidRPr="00797588" w:rsidDel="0080688C">
                <w:rPr>
                  <w:rFonts w:ascii="Calibri" w:hAnsi="Calibri"/>
                  <w:color w:val="000000"/>
                  <w:sz w:val="22"/>
                  <w:szCs w:val="22"/>
                  <w:lang w:val="en-GB" w:eastAsia="en-GB"/>
                </w:rPr>
                <w:delText>2</w:delText>
              </w:r>
            </w:del>
          </w:p>
        </w:tc>
        <w:tc>
          <w:tcPr>
            <w:tcW w:w="112" w:type="pct"/>
            <w:tcBorders>
              <w:top w:val="single" w:sz="4" w:space="0" w:color="auto"/>
              <w:left w:val="nil"/>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149" w:author="Sarthak Shah | IFMR Rural Finance" w:date="2016-11-20T14:13:00Z"/>
                <w:rFonts w:ascii="Calibri" w:hAnsi="Calibri"/>
                <w:color w:val="000000"/>
                <w:sz w:val="22"/>
                <w:szCs w:val="22"/>
                <w:lang w:val="en-GB" w:eastAsia="en-GB"/>
              </w:rPr>
            </w:pPr>
            <w:del w:id="150" w:author="Sarthak Shah | IFMR Rural Finance" w:date="2016-11-20T14:13:00Z">
              <w:r w:rsidRPr="00797588" w:rsidDel="0080688C">
                <w:rPr>
                  <w:rFonts w:ascii="Calibri" w:hAnsi="Calibri"/>
                  <w:color w:val="000000"/>
                  <w:sz w:val="22"/>
                  <w:szCs w:val="22"/>
                  <w:lang w:val="en-GB" w:eastAsia="en-GB"/>
                </w:rPr>
                <w:delText>3</w:delText>
              </w:r>
            </w:del>
          </w:p>
        </w:tc>
        <w:tc>
          <w:tcPr>
            <w:tcW w:w="98" w:type="pct"/>
            <w:tcBorders>
              <w:top w:val="single" w:sz="4" w:space="0" w:color="auto"/>
              <w:left w:val="nil"/>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151" w:author="Sarthak Shah | IFMR Rural Finance" w:date="2016-11-20T14:13:00Z"/>
                <w:rFonts w:ascii="Calibri" w:hAnsi="Calibri"/>
                <w:color w:val="000000"/>
                <w:sz w:val="22"/>
                <w:szCs w:val="22"/>
                <w:lang w:val="en-GB" w:eastAsia="en-GB"/>
              </w:rPr>
            </w:pPr>
            <w:del w:id="152" w:author="Sarthak Shah | IFMR Rural Finance" w:date="2016-11-20T14:13:00Z">
              <w:r w:rsidRPr="00797588" w:rsidDel="0080688C">
                <w:rPr>
                  <w:rFonts w:ascii="Calibri" w:hAnsi="Calibri"/>
                  <w:color w:val="000000"/>
                  <w:sz w:val="22"/>
                  <w:szCs w:val="22"/>
                  <w:lang w:val="en-GB" w:eastAsia="en-GB"/>
                </w:rPr>
                <w:delText>4</w:delText>
              </w:r>
            </w:del>
          </w:p>
        </w:tc>
        <w:tc>
          <w:tcPr>
            <w:tcW w:w="112" w:type="pct"/>
            <w:tcBorders>
              <w:top w:val="single" w:sz="4" w:space="0" w:color="auto"/>
              <w:left w:val="nil"/>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153" w:author="Sarthak Shah | IFMR Rural Finance" w:date="2016-11-20T14:13:00Z"/>
                <w:rFonts w:ascii="Calibri" w:hAnsi="Calibri"/>
                <w:color w:val="000000"/>
                <w:sz w:val="22"/>
                <w:szCs w:val="22"/>
                <w:lang w:val="en-GB" w:eastAsia="en-GB"/>
              </w:rPr>
            </w:pPr>
            <w:del w:id="154" w:author="Sarthak Shah | IFMR Rural Finance" w:date="2016-11-20T14:13:00Z">
              <w:r w:rsidRPr="00797588" w:rsidDel="0080688C">
                <w:rPr>
                  <w:rFonts w:ascii="Calibri" w:hAnsi="Calibri"/>
                  <w:color w:val="000000"/>
                  <w:sz w:val="22"/>
                  <w:szCs w:val="22"/>
                  <w:lang w:val="en-GB" w:eastAsia="en-GB"/>
                </w:rPr>
                <w:delText>5</w:delText>
              </w:r>
            </w:del>
          </w:p>
        </w:tc>
      </w:tr>
      <w:tr w:rsidR="00797588" w:rsidRPr="00797588" w:rsidDel="0080688C" w:rsidTr="00797588">
        <w:trPr>
          <w:trHeight w:val="1500"/>
          <w:del w:id="155" w:author="Sarthak Shah | IFMR Rural Finance" w:date="2016-11-20T14:13:00Z"/>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156" w:author="Sarthak Shah | IFMR Rural Finance" w:date="2016-11-20T14:13:00Z"/>
                <w:rFonts w:ascii="Calibri" w:hAnsi="Calibri"/>
                <w:color w:val="000000"/>
                <w:sz w:val="22"/>
                <w:szCs w:val="22"/>
                <w:lang w:val="en-GB" w:eastAsia="en-GB"/>
              </w:rPr>
            </w:pPr>
            <w:del w:id="157" w:author="Sarthak Shah | IFMR Rural Finance" w:date="2016-11-20T14:13:00Z">
              <w:r w:rsidRPr="00797588" w:rsidDel="0080688C">
                <w:rPr>
                  <w:rFonts w:ascii="Calibri" w:hAnsi="Calibri"/>
                  <w:color w:val="000000"/>
                  <w:sz w:val="22"/>
                  <w:szCs w:val="22"/>
                  <w:lang w:val="en-GB" w:eastAsia="en-GB"/>
                </w:rPr>
                <w:delText>4</w:delText>
              </w:r>
            </w:del>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158" w:author="Sarthak Shah | IFMR Rural Finance" w:date="2016-11-20T14:13:00Z"/>
                <w:rFonts w:ascii="Calibri" w:hAnsi="Calibri"/>
                <w:color w:val="000000"/>
                <w:sz w:val="22"/>
                <w:szCs w:val="22"/>
                <w:lang w:val="en-GB" w:eastAsia="en-GB"/>
              </w:rPr>
            </w:pPr>
            <w:del w:id="159" w:author="Sarthak Shah | IFMR Rural Finance" w:date="2016-11-20T14:13:00Z">
              <w:r w:rsidRPr="00797588" w:rsidDel="0080688C">
                <w:rPr>
                  <w:rFonts w:ascii="Calibri" w:hAnsi="Calibri"/>
                  <w:color w:val="000000"/>
                  <w:sz w:val="22"/>
                  <w:szCs w:val="22"/>
                  <w:lang w:val="en-GB" w:eastAsia="en-GB"/>
                </w:rPr>
                <w:delText># of Years residence in area /Locality</w:delText>
              </w:r>
            </w:del>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160" w:author="Sarthak Shah | IFMR Rural Finance" w:date="2016-11-20T14:13:00Z"/>
                <w:rFonts w:ascii="Calibri" w:hAnsi="Calibri"/>
                <w:color w:val="000000"/>
                <w:sz w:val="22"/>
                <w:szCs w:val="22"/>
                <w:lang w:val="en-GB" w:eastAsia="en-GB"/>
              </w:rPr>
            </w:pPr>
            <w:del w:id="161" w:author="Sarthak Shah | IFMR Rural Finance" w:date="2016-11-20T14:13:00Z">
              <w:r w:rsidRPr="00797588" w:rsidDel="0080688C">
                <w:rPr>
                  <w:rFonts w:ascii="Calibri" w:hAnsi="Calibri"/>
                  <w:color w:val="000000"/>
                  <w:sz w:val="22"/>
                  <w:szCs w:val="22"/>
                  <w:lang w:val="en-GB" w:eastAsia="en-GB"/>
                </w:rPr>
                <w:delText>Field Appraisal</w:delText>
              </w:r>
            </w:del>
          </w:p>
        </w:tc>
        <w:tc>
          <w:tcPr>
            <w:tcW w:w="25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162" w:author="Sarthak Shah | IFMR Rural Finance" w:date="2016-11-20T14:13:00Z"/>
                <w:rFonts w:ascii="Calibri" w:hAnsi="Calibri"/>
                <w:color w:val="000000"/>
                <w:sz w:val="22"/>
                <w:szCs w:val="22"/>
                <w:lang w:val="en-GB" w:eastAsia="en-GB"/>
              </w:rPr>
            </w:pPr>
            <w:del w:id="163" w:author="Sarthak Shah | IFMR Rural Finance" w:date="2016-11-20T14:13:00Z">
              <w:r w:rsidRPr="00797588" w:rsidDel="0080688C">
                <w:rPr>
                  <w:rFonts w:ascii="Calibri" w:hAnsi="Calibri"/>
                  <w:color w:val="000000"/>
                  <w:sz w:val="22"/>
                  <w:szCs w:val="22"/>
                  <w:lang w:val="en-GB" w:eastAsia="en-GB"/>
                </w:rPr>
                <w:delText>Applicant</w:delText>
              </w:r>
            </w:del>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164" w:author="Sarthak Shah | IFMR Rural Finance" w:date="2016-11-20T14:13:00Z"/>
                <w:rFonts w:ascii="Calibri" w:hAnsi="Calibri"/>
                <w:color w:val="000000"/>
                <w:sz w:val="22"/>
                <w:szCs w:val="22"/>
                <w:lang w:val="en-GB" w:eastAsia="en-GB"/>
              </w:rPr>
            </w:pPr>
            <w:del w:id="165" w:author="Sarthak Shah | IFMR Rural Finance" w:date="2016-11-20T14:13:00Z">
              <w:r w:rsidRPr="00797588" w:rsidDel="0080688C">
                <w:rPr>
                  <w:rFonts w:ascii="Calibri" w:hAnsi="Calibri"/>
                  <w:color w:val="000000"/>
                  <w:sz w:val="22"/>
                  <w:szCs w:val="22"/>
                  <w:lang w:val="en-GB" w:eastAsia="en-GB"/>
                </w:rPr>
                <w:delText>Address Details</w:delText>
              </w:r>
            </w:del>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166" w:author="Sarthak Shah | IFMR Rural Finance" w:date="2016-11-20T14:13:00Z"/>
                <w:rFonts w:ascii="Calibri" w:hAnsi="Calibri"/>
                <w:color w:val="000000"/>
                <w:sz w:val="22"/>
                <w:szCs w:val="22"/>
                <w:lang w:val="en-GB" w:eastAsia="en-GB"/>
              </w:rPr>
            </w:pPr>
            <w:del w:id="167" w:author="Sarthak Shah | IFMR Rural Finance" w:date="2016-11-20T14:13:00Z">
              <w:r w:rsidRPr="00797588" w:rsidDel="0080688C">
                <w:rPr>
                  <w:rFonts w:ascii="Calibri" w:hAnsi="Calibri"/>
                  <w:color w:val="000000"/>
                  <w:sz w:val="22"/>
                  <w:szCs w:val="22"/>
                  <w:lang w:val="en-GB" w:eastAsia="en-GB"/>
                </w:rPr>
                <w:delText>How many years are you living in present Area?</w:delText>
              </w:r>
            </w:del>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168" w:author="Sarthak Shah | IFMR Rural Finance" w:date="2016-11-20T14:13:00Z"/>
                <w:rFonts w:ascii="Calibri" w:hAnsi="Calibri"/>
                <w:color w:val="000000"/>
                <w:sz w:val="22"/>
                <w:szCs w:val="22"/>
                <w:lang w:val="en-GB" w:eastAsia="en-GB"/>
              </w:rPr>
            </w:pPr>
            <w:del w:id="169" w:author="Sarthak Shah | IFMR Rural Finance" w:date="2016-11-20T14:13:00Z">
              <w:r w:rsidRPr="00797588" w:rsidDel="0080688C">
                <w:rPr>
                  <w:rFonts w:ascii="Calibri" w:hAnsi="Calibri"/>
                  <w:color w:val="000000"/>
                  <w:sz w:val="22"/>
                  <w:szCs w:val="22"/>
                  <w:lang w:val="en-GB" w:eastAsia="en-GB"/>
                </w:rPr>
                <w:delText> </w:delText>
              </w:r>
            </w:del>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170" w:author="Sarthak Shah | IFMR Rural Finance" w:date="2016-11-20T14:13:00Z"/>
                <w:rFonts w:ascii="Calibri" w:hAnsi="Calibri"/>
                <w:color w:val="000000"/>
                <w:sz w:val="22"/>
                <w:szCs w:val="22"/>
                <w:lang w:val="en-GB" w:eastAsia="en-GB"/>
              </w:rPr>
            </w:pPr>
            <w:del w:id="171" w:author="Sarthak Shah | IFMR Rural Finance" w:date="2016-11-20T14:13:00Z">
              <w:r w:rsidRPr="00797588" w:rsidDel="0080688C">
                <w:rPr>
                  <w:rFonts w:ascii="Calibri" w:hAnsi="Calibri"/>
                  <w:color w:val="000000"/>
                  <w:sz w:val="22"/>
                  <w:szCs w:val="22"/>
                  <w:lang w:val="en-GB" w:eastAsia="en-GB"/>
                </w:rPr>
                <w:delText>1. &lt; 1 year</w:delText>
              </w:r>
              <w:r w:rsidRPr="00797588" w:rsidDel="0080688C">
                <w:rPr>
                  <w:rFonts w:ascii="Calibri" w:hAnsi="Calibri"/>
                  <w:color w:val="000000"/>
                  <w:sz w:val="22"/>
                  <w:szCs w:val="22"/>
                  <w:lang w:val="en-GB" w:eastAsia="en-GB"/>
                </w:rPr>
                <w:br/>
                <w:delText>2. 1-3 years</w:delText>
              </w:r>
              <w:r w:rsidRPr="00797588" w:rsidDel="0080688C">
                <w:rPr>
                  <w:rFonts w:ascii="Calibri" w:hAnsi="Calibri"/>
                  <w:color w:val="000000"/>
                  <w:sz w:val="22"/>
                  <w:szCs w:val="22"/>
                  <w:lang w:val="en-GB" w:eastAsia="en-GB"/>
                </w:rPr>
                <w:br/>
                <w:delText>3. 3-4 years</w:delText>
              </w:r>
              <w:r w:rsidRPr="00797588" w:rsidDel="0080688C">
                <w:rPr>
                  <w:rFonts w:ascii="Calibri" w:hAnsi="Calibri"/>
                  <w:color w:val="000000"/>
                  <w:sz w:val="22"/>
                  <w:szCs w:val="22"/>
                  <w:lang w:val="en-GB" w:eastAsia="en-GB"/>
                </w:rPr>
                <w:br/>
                <w:delText>4.4-5 years</w:delText>
              </w:r>
              <w:r w:rsidRPr="00797588" w:rsidDel="0080688C">
                <w:rPr>
                  <w:rFonts w:ascii="Calibri" w:hAnsi="Calibri"/>
                  <w:color w:val="000000"/>
                  <w:sz w:val="22"/>
                  <w:szCs w:val="22"/>
                  <w:lang w:val="en-GB" w:eastAsia="en-GB"/>
                </w:rPr>
                <w:br/>
                <w:delText>5. &gt; 5years</w:delText>
              </w:r>
            </w:del>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172" w:author="Sarthak Shah | IFMR Rural Finance" w:date="2016-11-20T14:13:00Z"/>
                <w:rFonts w:ascii="Calibri" w:hAnsi="Calibri"/>
                <w:color w:val="000000"/>
                <w:sz w:val="22"/>
                <w:szCs w:val="22"/>
                <w:lang w:val="en-GB" w:eastAsia="en-GB"/>
              </w:rPr>
            </w:pPr>
            <w:del w:id="173" w:author="Sarthak Shah | IFMR Rural Finance" w:date="2016-11-20T14:13:00Z">
              <w:r w:rsidRPr="00797588" w:rsidDel="0080688C">
                <w:rPr>
                  <w:rFonts w:ascii="Calibri" w:hAnsi="Calibri"/>
                  <w:color w:val="000000"/>
                  <w:sz w:val="22"/>
                  <w:szCs w:val="22"/>
                  <w:lang w:val="en-GB" w:eastAsia="en-GB"/>
                </w:rPr>
                <w:delText>1</w:delText>
              </w:r>
            </w:del>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174" w:author="Sarthak Shah | IFMR Rural Finance" w:date="2016-11-20T14:13:00Z"/>
                <w:rFonts w:ascii="Calibri" w:hAnsi="Calibri"/>
                <w:color w:val="000000"/>
                <w:sz w:val="22"/>
                <w:szCs w:val="22"/>
                <w:lang w:val="en-GB" w:eastAsia="en-GB"/>
              </w:rPr>
            </w:pPr>
            <w:del w:id="175" w:author="Sarthak Shah | IFMR Rural Finance" w:date="2016-11-20T14:13:00Z">
              <w:r w:rsidRPr="00797588" w:rsidDel="0080688C">
                <w:rPr>
                  <w:rFonts w:ascii="Calibri" w:hAnsi="Calibri"/>
                  <w:color w:val="000000"/>
                  <w:sz w:val="22"/>
                  <w:szCs w:val="22"/>
                  <w:lang w:val="en-GB" w:eastAsia="en-GB"/>
                </w:rPr>
                <w:delText xml:space="preserve">  1/58</w:delText>
              </w:r>
            </w:del>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176" w:author="Sarthak Shah | IFMR Rural Finance" w:date="2016-11-20T14:13:00Z"/>
                <w:rFonts w:ascii="Calibri" w:hAnsi="Calibri"/>
                <w:color w:val="000000"/>
                <w:sz w:val="22"/>
                <w:szCs w:val="22"/>
                <w:lang w:val="en-GB" w:eastAsia="en-GB"/>
              </w:rPr>
            </w:pPr>
            <w:del w:id="177" w:author="Sarthak Shah | IFMR Rural Finance" w:date="2016-11-20T14:13:00Z">
              <w:r w:rsidRPr="00797588" w:rsidDel="0080688C">
                <w:rPr>
                  <w:rFonts w:ascii="Calibri" w:hAnsi="Calibri"/>
                  <w:color w:val="000000"/>
                  <w:sz w:val="22"/>
                  <w:szCs w:val="22"/>
                  <w:lang w:val="en-GB" w:eastAsia="en-GB"/>
                </w:rPr>
                <w:delText>1</w:delText>
              </w:r>
            </w:del>
          </w:p>
        </w:tc>
        <w:tc>
          <w:tcPr>
            <w:tcW w:w="103"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178" w:author="Sarthak Shah | IFMR Rural Finance" w:date="2016-11-20T14:13:00Z"/>
                <w:rFonts w:ascii="Calibri" w:hAnsi="Calibri"/>
                <w:color w:val="000000"/>
                <w:sz w:val="22"/>
                <w:szCs w:val="22"/>
                <w:lang w:val="en-GB" w:eastAsia="en-GB"/>
              </w:rPr>
            </w:pPr>
            <w:del w:id="179" w:author="Sarthak Shah | IFMR Rural Finance" w:date="2016-11-20T14:13:00Z">
              <w:r w:rsidRPr="00797588" w:rsidDel="0080688C">
                <w:rPr>
                  <w:rFonts w:ascii="Calibri" w:hAnsi="Calibri"/>
                  <w:color w:val="000000"/>
                  <w:sz w:val="22"/>
                  <w:szCs w:val="22"/>
                  <w:lang w:val="en-GB" w:eastAsia="en-GB"/>
                </w:rPr>
                <w:delText>2</w:delText>
              </w:r>
            </w:del>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180" w:author="Sarthak Shah | IFMR Rural Finance" w:date="2016-11-20T14:13:00Z"/>
                <w:rFonts w:ascii="Calibri" w:hAnsi="Calibri"/>
                <w:color w:val="000000"/>
                <w:sz w:val="22"/>
                <w:szCs w:val="22"/>
                <w:lang w:val="en-GB" w:eastAsia="en-GB"/>
              </w:rPr>
            </w:pPr>
            <w:del w:id="181" w:author="Sarthak Shah | IFMR Rural Finance" w:date="2016-11-20T14:13:00Z">
              <w:r w:rsidRPr="00797588" w:rsidDel="0080688C">
                <w:rPr>
                  <w:rFonts w:ascii="Calibri" w:hAnsi="Calibri"/>
                  <w:color w:val="000000"/>
                  <w:sz w:val="22"/>
                  <w:szCs w:val="22"/>
                  <w:lang w:val="en-GB" w:eastAsia="en-GB"/>
                </w:rPr>
                <w:delText>3</w:delText>
              </w:r>
            </w:del>
          </w:p>
        </w:tc>
        <w:tc>
          <w:tcPr>
            <w:tcW w:w="98"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182" w:author="Sarthak Shah | IFMR Rural Finance" w:date="2016-11-20T14:13:00Z"/>
                <w:rFonts w:ascii="Calibri" w:hAnsi="Calibri"/>
                <w:color w:val="000000"/>
                <w:sz w:val="22"/>
                <w:szCs w:val="22"/>
                <w:lang w:val="en-GB" w:eastAsia="en-GB"/>
              </w:rPr>
            </w:pPr>
            <w:del w:id="183" w:author="Sarthak Shah | IFMR Rural Finance" w:date="2016-11-20T14:13:00Z">
              <w:r w:rsidRPr="00797588" w:rsidDel="0080688C">
                <w:rPr>
                  <w:rFonts w:ascii="Calibri" w:hAnsi="Calibri"/>
                  <w:color w:val="000000"/>
                  <w:sz w:val="22"/>
                  <w:szCs w:val="22"/>
                  <w:lang w:val="en-GB" w:eastAsia="en-GB"/>
                </w:rPr>
                <w:delText>4</w:delText>
              </w:r>
            </w:del>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184" w:author="Sarthak Shah | IFMR Rural Finance" w:date="2016-11-20T14:13:00Z"/>
                <w:rFonts w:ascii="Calibri" w:hAnsi="Calibri"/>
                <w:color w:val="000000"/>
                <w:sz w:val="22"/>
                <w:szCs w:val="22"/>
                <w:lang w:val="en-GB" w:eastAsia="en-GB"/>
              </w:rPr>
            </w:pPr>
            <w:del w:id="185" w:author="Sarthak Shah | IFMR Rural Finance" w:date="2016-11-20T14:13:00Z">
              <w:r w:rsidRPr="00797588" w:rsidDel="0080688C">
                <w:rPr>
                  <w:rFonts w:ascii="Calibri" w:hAnsi="Calibri"/>
                  <w:color w:val="000000"/>
                  <w:sz w:val="22"/>
                  <w:szCs w:val="22"/>
                  <w:lang w:val="en-GB" w:eastAsia="en-GB"/>
                </w:rPr>
                <w:delText>5</w:delText>
              </w:r>
            </w:del>
          </w:p>
        </w:tc>
      </w:tr>
      <w:tr w:rsidR="00797588" w:rsidRPr="00797588" w:rsidDel="0080688C" w:rsidTr="00797588">
        <w:trPr>
          <w:trHeight w:val="1500"/>
          <w:del w:id="186" w:author="Sarthak Shah | IFMR Rural Finance" w:date="2016-11-20T14:13:00Z"/>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187" w:author="Sarthak Shah | IFMR Rural Finance" w:date="2016-11-20T14:13:00Z"/>
                <w:rFonts w:ascii="Calibri" w:hAnsi="Calibri"/>
                <w:color w:val="000000"/>
                <w:sz w:val="22"/>
                <w:szCs w:val="22"/>
                <w:lang w:val="en-GB" w:eastAsia="en-GB"/>
              </w:rPr>
            </w:pPr>
            <w:del w:id="188" w:author="Sarthak Shah | IFMR Rural Finance" w:date="2016-11-20T14:13:00Z">
              <w:r w:rsidRPr="00797588" w:rsidDel="0080688C">
                <w:rPr>
                  <w:rFonts w:ascii="Calibri" w:hAnsi="Calibri"/>
                  <w:color w:val="000000"/>
                  <w:sz w:val="22"/>
                  <w:szCs w:val="22"/>
                  <w:lang w:val="en-GB" w:eastAsia="en-GB"/>
                </w:rPr>
                <w:delText>5</w:delText>
              </w:r>
            </w:del>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189" w:author="Sarthak Shah | IFMR Rural Finance" w:date="2016-11-20T14:13:00Z"/>
                <w:rFonts w:ascii="Calibri" w:hAnsi="Calibri"/>
                <w:color w:val="000000"/>
                <w:sz w:val="22"/>
                <w:szCs w:val="22"/>
                <w:lang w:val="en-GB" w:eastAsia="en-GB"/>
              </w:rPr>
            </w:pPr>
            <w:del w:id="190" w:author="Sarthak Shah | IFMR Rural Finance" w:date="2016-11-20T14:13:00Z">
              <w:r w:rsidRPr="00797588" w:rsidDel="0080688C">
                <w:rPr>
                  <w:rFonts w:ascii="Calibri" w:hAnsi="Calibri"/>
                  <w:color w:val="000000"/>
                  <w:sz w:val="22"/>
                  <w:szCs w:val="22"/>
                  <w:lang w:val="en-GB" w:eastAsia="en-GB"/>
                </w:rPr>
                <w:delText>Housing Status</w:delText>
              </w:r>
            </w:del>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191" w:author="Sarthak Shah | IFMR Rural Finance" w:date="2016-11-20T14:13:00Z"/>
                <w:rFonts w:ascii="Calibri" w:hAnsi="Calibri"/>
                <w:color w:val="000000"/>
                <w:sz w:val="22"/>
                <w:szCs w:val="22"/>
                <w:lang w:val="en-GB" w:eastAsia="en-GB"/>
              </w:rPr>
            </w:pPr>
            <w:del w:id="192" w:author="Sarthak Shah | IFMR Rural Finance" w:date="2016-11-20T14:13:00Z">
              <w:r w:rsidRPr="00797588" w:rsidDel="0080688C">
                <w:rPr>
                  <w:rFonts w:ascii="Calibri" w:hAnsi="Calibri"/>
                  <w:color w:val="000000"/>
                  <w:sz w:val="22"/>
                  <w:szCs w:val="22"/>
                  <w:lang w:val="en-GB" w:eastAsia="en-GB"/>
                </w:rPr>
                <w:delText>Field Appraisal</w:delText>
              </w:r>
            </w:del>
          </w:p>
        </w:tc>
        <w:tc>
          <w:tcPr>
            <w:tcW w:w="25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193" w:author="Sarthak Shah | IFMR Rural Finance" w:date="2016-11-20T14:13:00Z"/>
                <w:rFonts w:ascii="Calibri" w:hAnsi="Calibri"/>
                <w:color w:val="000000"/>
                <w:sz w:val="22"/>
                <w:szCs w:val="22"/>
                <w:lang w:val="en-GB" w:eastAsia="en-GB"/>
              </w:rPr>
            </w:pPr>
            <w:del w:id="194" w:author="Sarthak Shah | IFMR Rural Finance" w:date="2016-11-20T14:13:00Z">
              <w:r w:rsidRPr="00797588" w:rsidDel="0080688C">
                <w:rPr>
                  <w:rFonts w:ascii="Calibri" w:hAnsi="Calibri"/>
                  <w:color w:val="000000"/>
                  <w:sz w:val="22"/>
                  <w:szCs w:val="22"/>
                  <w:lang w:val="en-GB" w:eastAsia="en-GB"/>
                </w:rPr>
                <w:delText>Applicant</w:delText>
              </w:r>
            </w:del>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195" w:author="Sarthak Shah | IFMR Rural Finance" w:date="2016-11-20T14:13:00Z"/>
                <w:rFonts w:ascii="Calibri" w:hAnsi="Calibri"/>
                <w:color w:val="000000"/>
                <w:sz w:val="22"/>
                <w:szCs w:val="22"/>
                <w:lang w:val="en-GB" w:eastAsia="en-GB"/>
              </w:rPr>
            </w:pPr>
            <w:del w:id="196" w:author="Sarthak Shah | IFMR Rural Finance" w:date="2016-11-20T14:13:00Z">
              <w:r w:rsidRPr="00797588" w:rsidDel="0080688C">
                <w:rPr>
                  <w:rFonts w:ascii="Calibri" w:hAnsi="Calibri"/>
                  <w:color w:val="000000"/>
                  <w:sz w:val="22"/>
                  <w:szCs w:val="22"/>
                  <w:lang w:val="en-GB" w:eastAsia="en-GB"/>
                </w:rPr>
                <w:delText>Address Details</w:delText>
              </w:r>
            </w:del>
          </w:p>
        </w:tc>
        <w:tc>
          <w:tcPr>
            <w:tcW w:w="608"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197" w:author="Sarthak Shah | IFMR Rural Finance" w:date="2016-11-20T14:13:00Z"/>
                <w:rFonts w:ascii="Calibri" w:hAnsi="Calibri"/>
                <w:color w:val="000000"/>
                <w:sz w:val="22"/>
                <w:szCs w:val="22"/>
                <w:lang w:val="en-GB" w:eastAsia="en-GB"/>
              </w:rPr>
            </w:pPr>
            <w:del w:id="198" w:author="Sarthak Shah | IFMR Rural Finance" w:date="2016-11-20T14:13:00Z">
              <w:r w:rsidRPr="00797588" w:rsidDel="0080688C">
                <w:rPr>
                  <w:rFonts w:ascii="Calibri" w:hAnsi="Calibri"/>
                  <w:color w:val="000000"/>
                  <w:sz w:val="22"/>
                  <w:szCs w:val="22"/>
                  <w:lang w:val="en-GB" w:eastAsia="en-GB"/>
                </w:rPr>
                <w:delText>Ownership</w:delText>
              </w:r>
            </w:del>
          </w:p>
        </w:tc>
        <w:tc>
          <w:tcPr>
            <w:tcW w:w="443"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199" w:author="Sarthak Shah | IFMR Rural Finance" w:date="2016-11-20T14:13:00Z"/>
                <w:rFonts w:ascii="Calibri" w:hAnsi="Calibri"/>
                <w:color w:val="000000"/>
                <w:sz w:val="22"/>
                <w:szCs w:val="22"/>
                <w:lang w:val="en-GB" w:eastAsia="en-GB"/>
              </w:rPr>
            </w:pPr>
            <w:del w:id="200" w:author="Sarthak Shah | IFMR Rural Finance" w:date="2016-11-20T14:13:00Z">
              <w:r w:rsidRPr="00797588" w:rsidDel="0080688C">
                <w:rPr>
                  <w:rFonts w:ascii="Calibri" w:hAnsi="Calibri"/>
                  <w:color w:val="000000"/>
                  <w:sz w:val="22"/>
                  <w:szCs w:val="22"/>
                  <w:lang w:val="en-GB" w:eastAsia="en-GB"/>
                </w:rPr>
                <w:delText> </w:delText>
              </w:r>
            </w:del>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201" w:author="Sarthak Shah | IFMR Rural Finance" w:date="2016-11-20T14:13:00Z"/>
                <w:rFonts w:ascii="Calibri" w:hAnsi="Calibri"/>
                <w:color w:val="000000"/>
                <w:sz w:val="22"/>
                <w:szCs w:val="22"/>
                <w:lang w:val="en-GB" w:eastAsia="en-GB"/>
              </w:rPr>
            </w:pPr>
            <w:del w:id="202" w:author="Sarthak Shah | IFMR Rural Finance" w:date="2016-11-20T14:13:00Z">
              <w:r w:rsidRPr="00797588" w:rsidDel="0080688C">
                <w:rPr>
                  <w:rFonts w:ascii="Calibri" w:hAnsi="Calibri"/>
                  <w:color w:val="000000"/>
                  <w:sz w:val="22"/>
                  <w:szCs w:val="22"/>
                  <w:lang w:val="en-GB" w:eastAsia="en-GB"/>
                </w:rPr>
                <w:delText>1. Owned</w:delText>
              </w:r>
              <w:r w:rsidRPr="00797588" w:rsidDel="0080688C">
                <w:rPr>
                  <w:rFonts w:ascii="Calibri" w:hAnsi="Calibri"/>
                  <w:color w:val="000000"/>
                  <w:sz w:val="22"/>
                  <w:szCs w:val="22"/>
                  <w:lang w:val="en-GB" w:eastAsia="en-GB"/>
                </w:rPr>
                <w:br/>
                <w:delText>2. Own house without registration</w:delText>
              </w:r>
              <w:r w:rsidRPr="00797588" w:rsidDel="0080688C">
                <w:rPr>
                  <w:rFonts w:ascii="Calibri" w:hAnsi="Calibri"/>
                  <w:color w:val="000000"/>
                  <w:sz w:val="22"/>
                  <w:szCs w:val="22"/>
                  <w:lang w:val="en-GB" w:eastAsia="en-GB"/>
                </w:rPr>
                <w:br/>
                <w:delText>3. Family Property</w:delText>
              </w:r>
              <w:r w:rsidRPr="00797588" w:rsidDel="0080688C">
                <w:rPr>
                  <w:rFonts w:ascii="Calibri" w:hAnsi="Calibri"/>
                  <w:color w:val="000000"/>
                  <w:sz w:val="22"/>
                  <w:szCs w:val="22"/>
                  <w:lang w:val="en-GB" w:eastAsia="en-GB"/>
                </w:rPr>
                <w:br/>
                <w:delText>4. Leased</w:delText>
              </w:r>
              <w:r w:rsidRPr="00797588" w:rsidDel="0080688C">
                <w:rPr>
                  <w:rFonts w:ascii="Calibri" w:hAnsi="Calibri"/>
                  <w:color w:val="000000"/>
                  <w:sz w:val="22"/>
                  <w:szCs w:val="22"/>
                  <w:lang w:val="en-GB" w:eastAsia="en-GB"/>
                </w:rPr>
                <w:br/>
                <w:delText>5. Rental</w:delText>
              </w:r>
            </w:del>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03" w:author="Sarthak Shah | IFMR Rural Finance" w:date="2016-11-20T14:13:00Z"/>
                <w:rFonts w:ascii="Calibri" w:hAnsi="Calibri"/>
                <w:color w:val="000000"/>
                <w:sz w:val="22"/>
                <w:szCs w:val="22"/>
                <w:lang w:val="en-GB" w:eastAsia="en-GB"/>
              </w:rPr>
            </w:pPr>
            <w:del w:id="204" w:author="Sarthak Shah | IFMR Rural Finance" w:date="2016-11-20T14:13:00Z">
              <w:r w:rsidRPr="00797588" w:rsidDel="0080688C">
                <w:rPr>
                  <w:rFonts w:ascii="Calibri" w:hAnsi="Calibri"/>
                  <w:color w:val="000000"/>
                  <w:sz w:val="22"/>
                  <w:szCs w:val="22"/>
                  <w:lang w:val="en-GB" w:eastAsia="en-GB"/>
                </w:rPr>
                <w:delText>2</w:delText>
              </w:r>
            </w:del>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05" w:author="Sarthak Shah | IFMR Rural Finance" w:date="2016-11-20T14:13:00Z"/>
                <w:rFonts w:ascii="Calibri" w:hAnsi="Calibri"/>
                <w:color w:val="000000"/>
                <w:sz w:val="22"/>
                <w:szCs w:val="22"/>
                <w:lang w:val="en-GB" w:eastAsia="en-GB"/>
              </w:rPr>
            </w:pPr>
            <w:del w:id="206" w:author="Sarthak Shah | IFMR Rural Finance" w:date="2016-11-20T14:13:00Z">
              <w:r w:rsidRPr="00797588" w:rsidDel="0080688C">
                <w:rPr>
                  <w:rFonts w:ascii="Calibri" w:hAnsi="Calibri"/>
                  <w:color w:val="000000"/>
                  <w:sz w:val="22"/>
                  <w:szCs w:val="22"/>
                  <w:lang w:val="en-GB" w:eastAsia="en-GB"/>
                </w:rPr>
                <w:delText xml:space="preserve">  1/29</w:delText>
              </w:r>
            </w:del>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07" w:author="Sarthak Shah | IFMR Rural Finance" w:date="2016-11-20T14:13:00Z"/>
                <w:rFonts w:ascii="Calibri" w:hAnsi="Calibri"/>
                <w:color w:val="000000"/>
                <w:sz w:val="22"/>
                <w:szCs w:val="22"/>
                <w:lang w:val="en-GB" w:eastAsia="en-GB"/>
              </w:rPr>
            </w:pPr>
            <w:del w:id="208" w:author="Sarthak Shah | IFMR Rural Finance" w:date="2016-11-20T14:13:00Z">
              <w:r w:rsidRPr="00797588" w:rsidDel="0080688C">
                <w:rPr>
                  <w:rFonts w:ascii="Calibri" w:hAnsi="Calibri"/>
                  <w:color w:val="000000"/>
                  <w:sz w:val="22"/>
                  <w:szCs w:val="22"/>
                  <w:lang w:val="en-GB" w:eastAsia="en-GB"/>
                </w:rPr>
                <w:delText>5</w:delText>
              </w:r>
            </w:del>
          </w:p>
        </w:tc>
        <w:tc>
          <w:tcPr>
            <w:tcW w:w="103"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09" w:author="Sarthak Shah | IFMR Rural Finance" w:date="2016-11-20T14:13:00Z"/>
                <w:rFonts w:ascii="Calibri" w:hAnsi="Calibri"/>
                <w:color w:val="000000"/>
                <w:sz w:val="22"/>
                <w:szCs w:val="22"/>
                <w:lang w:val="en-GB" w:eastAsia="en-GB"/>
              </w:rPr>
            </w:pPr>
            <w:del w:id="210" w:author="Sarthak Shah | IFMR Rural Finance" w:date="2016-11-20T14:13:00Z">
              <w:r w:rsidRPr="00797588" w:rsidDel="0080688C">
                <w:rPr>
                  <w:rFonts w:ascii="Calibri" w:hAnsi="Calibri"/>
                  <w:color w:val="000000"/>
                  <w:sz w:val="22"/>
                  <w:szCs w:val="22"/>
                  <w:lang w:val="en-GB" w:eastAsia="en-GB"/>
                </w:rPr>
                <w:delText>4</w:delText>
              </w:r>
            </w:del>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11" w:author="Sarthak Shah | IFMR Rural Finance" w:date="2016-11-20T14:13:00Z"/>
                <w:rFonts w:ascii="Calibri" w:hAnsi="Calibri"/>
                <w:color w:val="000000"/>
                <w:sz w:val="22"/>
                <w:szCs w:val="22"/>
                <w:lang w:val="en-GB" w:eastAsia="en-GB"/>
              </w:rPr>
            </w:pPr>
            <w:del w:id="212" w:author="Sarthak Shah | IFMR Rural Finance" w:date="2016-11-20T14:13:00Z">
              <w:r w:rsidRPr="00797588" w:rsidDel="0080688C">
                <w:rPr>
                  <w:rFonts w:ascii="Calibri" w:hAnsi="Calibri"/>
                  <w:color w:val="000000"/>
                  <w:sz w:val="22"/>
                  <w:szCs w:val="22"/>
                  <w:lang w:val="en-GB" w:eastAsia="en-GB"/>
                </w:rPr>
                <w:delText>3</w:delText>
              </w:r>
            </w:del>
          </w:p>
        </w:tc>
        <w:tc>
          <w:tcPr>
            <w:tcW w:w="98"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13" w:author="Sarthak Shah | IFMR Rural Finance" w:date="2016-11-20T14:13:00Z"/>
                <w:rFonts w:ascii="Calibri" w:hAnsi="Calibri"/>
                <w:color w:val="000000"/>
                <w:sz w:val="22"/>
                <w:szCs w:val="22"/>
                <w:lang w:val="en-GB" w:eastAsia="en-GB"/>
              </w:rPr>
            </w:pPr>
            <w:del w:id="214" w:author="Sarthak Shah | IFMR Rural Finance" w:date="2016-11-20T14:13:00Z">
              <w:r w:rsidRPr="00797588" w:rsidDel="0080688C">
                <w:rPr>
                  <w:rFonts w:ascii="Calibri" w:hAnsi="Calibri"/>
                  <w:color w:val="000000"/>
                  <w:sz w:val="22"/>
                  <w:szCs w:val="22"/>
                  <w:lang w:val="en-GB" w:eastAsia="en-GB"/>
                </w:rPr>
                <w:delText>2</w:delText>
              </w:r>
            </w:del>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15" w:author="Sarthak Shah | IFMR Rural Finance" w:date="2016-11-20T14:13:00Z"/>
                <w:rFonts w:ascii="Calibri" w:hAnsi="Calibri"/>
                <w:color w:val="000000"/>
                <w:sz w:val="22"/>
                <w:szCs w:val="22"/>
                <w:lang w:val="en-GB" w:eastAsia="en-GB"/>
              </w:rPr>
            </w:pPr>
            <w:del w:id="216" w:author="Sarthak Shah | IFMR Rural Finance" w:date="2016-11-20T14:13:00Z">
              <w:r w:rsidRPr="00797588" w:rsidDel="0080688C">
                <w:rPr>
                  <w:rFonts w:ascii="Calibri" w:hAnsi="Calibri"/>
                  <w:color w:val="000000"/>
                  <w:sz w:val="22"/>
                  <w:szCs w:val="22"/>
                  <w:lang w:val="en-GB" w:eastAsia="en-GB"/>
                </w:rPr>
                <w:delText>1</w:delText>
              </w:r>
            </w:del>
          </w:p>
        </w:tc>
      </w:tr>
      <w:tr w:rsidR="00797588" w:rsidRPr="00797588" w:rsidDel="0080688C" w:rsidTr="00797588">
        <w:trPr>
          <w:trHeight w:val="1500"/>
          <w:del w:id="217" w:author="Sarthak Shah | IFMR Rural Finance" w:date="2016-11-20T14:13:00Z"/>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18" w:author="Sarthak Shah | IFMR Rural Finance" w:date="2016-11-20T14:13:00Z"/>
                <w:rFonts w:ascii="Calibri" w:hAnsi="Calibri"/>
                <w:color w:val="000000"/>
                <w:sz w:val="22"/>
                <w:szCs w:val="22"/>
                <w:lang w:val="en-GB" w:eastAsia="en-GB"/>
              </w:rPr>
            </w:pPr>
            <w:del w:id="219" w:author="Sarthak Shah | IFMR Rural Finance" w:date="2016-11-20T14:13:00Z">
              <w:r w:rsidRPr="00797588" w:rsidDel="0080688C">
                <w:rPr>
                  <w:rFonts w:ascii="Calibri" w:hAnsi="Calibri"/>
                  <w:color w:val="000000"/>
                  <w:sz w:val="22"/>
                  <w:szCs w:val="22"/>
                  <w:lang w:val="en-GB" w:eastAsia="en-GB"/>
                </w:rPr>
                <w:delText>6</w:delText>
              </w:r>
            </w:del>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220" w:author="Sarthak Shah | IFMR Rural Finance" w:date="2016-11-20T14:13:00Z"/>
                <w:rFonts w:ascii="Calibri" w:hAnsi="Calibri"/>
                <w:color w:val="000000"/>
                <w:sz w:val="22"/>
                <w:szCs w:val="22"/>
                <w:lang w:val="en-GB" w:eastAsia="en-GB"/>
              </w:rPr>
            </w:pPr>
            <w:del w:id="221" w:author="Sarthak Shah | IFMR Rural Finance" w:date="2016-11-20T14:13:00Z">
              <w:r w:rsidRPr="00797588" w:rsidDel="0080688C">
                <w:rPr>
                  <w:rFonts w:ascii="Calibri" w:hAnsi="Calibri"/>
                  <w:color w:val="000000"/>
                  <w:sz w:val="22"/>
                  <w:szCs w:val="22"/>
                  <w:lang w:val="en-GB" w:eastAsia="en-GB"/>
                </w:rPr>
                <w:delText>Married Status</w:delText>
              </w:r>
            </w:del>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222" w:author="Sarthak Shah | IFMR Rural Finance" w:date="2016-11-20T14:13:00Z"/>
                <w:rFonts w:ascii="Calibri" w:hAnsi="Calibri"/>
                <w:color w:val="000000"/>
                <w:sz w:val="22"/>
                <w:szCs w:val="22"/>
                <w:lang w:val="en-GB" w:eastAsia="en-GB"/>
              </w:rPr>
            </w:pPr>
            <w:del w:id="223" w:author="Sarthak Shah | IFMR Rural Finance" w:date="2016-11-20T14:13:00Z">
              <w:r w:rsidRPr="00797588" w:rsidDel="0080688C">
                <w:rPr>
                  <w:rFonts w:ascii="Calibri" w:hAnsi="Calibri"/>
                  <w:color w:val="000000"/>
                  <w:sz w:val="22"/>
                  <w:szCs w:val="22"/>
                  <w:lang w:val="en-GB" w:eastAsia="en-GB"/>
                </w:rPr>
                <w:delText>Field Appraisal</w:delText>
              </w:r>
            </w:del>
          </w:p>
        </w:tc>
        <w:tc>
          <w:tcPr>
            <w:tcW w:w="25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224" w:author="Sarthak Shah | IFMR Rural Finance" w:date="2016-11-20T14:13:00Z"/>
                <w:rFonts w:ascii="Calibri" w:hAnsi="Calibri"/>
                <w:color w:val="000000"/>
                <w:sz w:val="22"/>
                <w:szCs w:val="22"/>
                <w:lang w:val="en-GB" w:eastAsia="en-GB"/>
              </w:rPr>
            </w:pPr>
            <w:del w:id="225" w:author="Sarthak Shah | IFMR Rural Finance" w:date="2016-11-20T14:13:00Z">
              <w:r w:rsidRPr="00797588" w:rsidDel="0080688C">
                <w:rPr>
                  <w:rFonts w:ascii="Calibri" w:hAnsi="Calibri"/>
                  <w:color w:val="000000"/>
                  <w:sz w:val="22"/>
                  <w:szCs w:val="22"/>
                  <w:lang w:val="en-GB" w:eastAsia="en-GB"/>
                </w:rPr>
                <w:delText>Applicant</w:delText>
              </w:r>
            </w:del>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226" w:author="Sarthak Shah | IFMR Rural Finance" w:date="2016-11-20T14:13:00Z"/>
                <w:rFonts w:ascii="Calibri" w:hAnsi="Calibri"/>
                <w:color w:val="000000"/>
                <w:sz w:val="22"/>
                <w:szCs w:val="22"/>
                <w:lang w:val="en-GB" w:eastAsia="en-GB"/>
              </w:rPr>
            </w:pPr>
            <w:del w:id="227" w:author="Sarthak Shah | IFMR Rural Finance" w:date="2016-11-20T14:13:00Z">
              <w:r w:rsidRPr="00797588" w:rsidDel="0080688C">
                <w:rPr>
                  <w:rFonts w:ascii="Calibri" w:hAnsi="Calibri"/>
                  <w:color w:val="000000"/>
                  <w:sz w:val="22"/>
                  <w:szCs w:val="22"/>
                  <w:lang w:val="en-GB" w:eastAsia="en-GB"/>
                </w:rPr>
                <w:delText>Applicant Details</w:delText>
              </w:r>
            </w:del>
          </w:p>
        </w:tc>
        <w:tc>
          <w:tcPr>
            <w:tcW w:w="608"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228" w:author="Sarthak Shah | IFMR Rural Finance" w:date="2016-11-20T14:13:00Z"/>
                <w:rFonts w:ascii="Calibri" w:hAnsi="Calibri"/>
                <w:color w:val="000000"/>
                <w:sz w:val="22"/>
                <w:szCs w:val="22"/>
                <w:lang w:val="en-GB" w:eastAsia="en-GB"/>
              </w:rPr>
            </w:pPr>
            <w:del w:id="229" w:author="Sarthak Shah | IFMR Rural Finance" w:date="2016-11-20T14:13:00Z">
              <w:r w:rsidRPr="00797588" w:rsidDel="0080688C">
                <w:rPr>
                  <w:rFonts w:ascii="Calibri" w:hAnsi="Calibri"/>
                  <w:color w:val="000000"/>
                  <w:sz w:val="22"/>
                  <w:szCs w:val="22"/>
                  <w:lang w:val="en-GB" w:eastAsia="en-GB"/>
                </w:rPr>
                <w:delText>Marital Status</w:delText>
              </w:r>
            </w:del>
          </w:p>
        </w:tc>
        <w:tc>
          <w:tcPr>
            <w:tcW w:w="443"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230" w:author="Sarthak Shah | IFMR Rural Finance" w:date="2016-11-20T14:13:00Z"/>
                <w:rFonts w:ascii="Calibri" w:hAnsi="Calibri"/>
                <w:color w:val="000000"/>
                <w:sz w:val="22"/>
                <w:szCs w:val="22"/>
                <w:lang w:val="en-GB" w:eastAsia="en-GB"/>
              </w:rPr>
            </w:pPr>
            <w:del w:id="231" w:author="Sarthak Shah | IFMR Rural Finance" w:date="2016-11-20T14:13:00Z">
              <w:r w:rsidRPr="00797588" w:rsidDel="0080688C">
                <w:rPr>
                  <w:rFonts w:ascii="Calibri" w:hAnsi="Calibri"/>
                  <w:color w:val="000000"/>
                  <w:sz w:val="22"/>
                  <w:szCs w:val="22"/>
                  <w:lang w:val="en-GB" w:eastAsia="en-GB"/>
                </w:rPr>
                <w:delText> </w:delText>
              </w:r>
            </w:del>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232" w:author="Sarthak Shah | IFMR Rural Finance" w:date="2016-11-20T14:13:00Z"/>
                <w:rFonts w:ascii="Calibri" w:hAnsi="Calibri"/>
                <w:color w:val="000000"/>
                <w:sz w:val="22"/>
                <w:szCs w:val="22"/>
                <w:lang w:val="en-GB" w:eastAsia="en-GB"/>
              </w:rPr>
            </w:pPr>
            <w:del w:id="233" w:author="Sarthak Shah | IFMR Rural Finance" w:date="2016-11-20T14:13:00Z">
              <w:r w:rsidRPr="00797588" w:rsidDel="0080688C">
                <w:rPr>
                  <w:rFonts w:ascii="Calibri" w:hAnsi="Calibri"/>
                  <w:color w:val="000000"/>
                  <w:sz w:val="22"/>
                  <w:szCs w:val="22"/>
                  <w:lang w:val="en-GB" w:eastAsia="en-GB"/>
                </w:rPr>
                <w:delText>1. Unmarried</w:delText>
              </w:r>
              <w:r w:rsidRPr="00797588" w:rsidDel="0080688C">
                <w:rPr>
                  <w:rFonts w:ascii="Calibri" w:hAnsi="Calibri"/>
                  <w:color w:val="000000"/>
                  <w:sz w:val="22"/>
                  <w:szCs w:val="22"/>
                  <w:lang w:val="en-GB" w:eastAsia="en-GB"/>
                </w:rPr>
                <w:br/>
                <w:delText>2. Married</w:delText>
              </w:r>
              <w:r w:rsidRPr="00797588" w:rsidDel="0080688C">
                <w:rPr>
                  <w:rFonts w:ascii="Calibri" w:hAnsi="Calibri"/>
                  <w:color w:val="000000"/>
                  <w:sz w:val="22"/>
                  <w:szCs w:val="22"/>
                  <w:lang w:val="en-GB" w:eastAsia="en-GB"/>
                </w:rPr>
                <w:br/>
                <w:delText>3. Separated</w:delText>
              </w:r>
              <w:r w:rsidRPr="00797588" w:rsidDel="0080688C">
                <w:rPr>
                  <w:rFonts w:ascii="Calibri" w:hAnsi="Calibri"/>
                  <w:color w:val="000000"/>
                  <w:sz w:val="22"/>
                  <w:szCs w:val="22"/>
                  <w:lang w:val="en-GB" w:eastAsia="en-GB"/>
                </w:rPr>
                <w:br/>
                <w:delText>4. Divorced</w:delText>
              </w:r>
              <w:r w:rsidRPr="00797588" w:rsidDel="0080688C">
                <w:rPr>
                  <w:rFonts w:ascii="Calibri" w:hAnsi="Calibri"/>
                  <w:color w:val="000000"/>
                  <w:sz w:val="22"/>
                  <w:szCs w:val="22"/>
                  <w:lang w:val="en-GB" w:eastAsia="en-GB"/>
                </w:rPr>
                <w:br/>
                <w:delText>5. Widow(er)</w:delText>
              </w:r>
            </w:del>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34" w:author="Sarthak Shah | IFMR Rural Finance" w:date="2016-11-20T14:13:00Z"/>
                <w:rFonts w:ascii="Calibri" w:hAnsi="Calibri"/>
                <w:color w:val="000000"/>
                <w:sz w:val="22"/>
                <w:szCs w:val="22"/>
                <w:lang w:val="en-GB" w:eastAsia="en-GB"/>
              </w:rPr>
            </w:pPr>
            <w:del w:id="235" w:author="Sarthak Shah | IFMR Rural Finance" w:date="2016-11-20T14:13:00Z">
              <w:r w:rsidRPr="00797588" w:rsidDel="0080688C">
                <w:rPr>
                  <w:rFonts w:ascii="Calibri" w:hAnsi="Calibri"/>
                  <w:color w:val="000000"/>
                  <w:sz w:val="22"/>
                  <w:szCs w:val="22"/>
                  <w:lang w:val="en-GB" w:eastAsia="en-GB"/>
                </w:rPr>
                <w:delText>1</w:delText>
              </w:r>
            </w:del>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36" w:author="Sarthak Shah | IFMR Rural Finance" w:date="2016-11-20T14:13:00Z"/>
                <w:rFonts w:ascii="Calibri" w:hAnsi="Calibri"/>
                <w:color w:val="000000"/>
                <w:sz w:val="22"/>
                <w:szCs w:val="22"/>
                <w:lang w:val="en-GB" w:eastAsia="en-GB"/>
              </w:rPr>
            </w:pPr>
            <w:del w:id="237" w:author="Sarthak Shah | IFMR Rural Finance" w:date="2016-11-20T14:13:00Z">
              <w:r w:rsidRPr="00797588" w:rsidDel="0080688C">
                <w:rPr>
                  <w:rFonts w:ascii="Calibri" w:hAnsi="Calibri"/>
                  <w:color w:val="000000"/>
                  <w:sz w:val="22"/>
                  <w:szCs w:val="22"/>
                  <w:lang w:val="en-GB" w:eastAsia="en-GB"/>
                </w:rPr>
                <w:delText xml:space="preserve">  1/58</w:delText>
              </w:r>
            </w:del>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38" w:author="Sarthak Shah | IFMR Rural Finance" w:date="2016-11-20T14:13:00Z"/>
                <w:rFonts w:ascii="Calibri" w:hAnsi="Calibri"/>
                <w:color w:val="000000"/>
                <w:sz w:val="22"/>
                <w:szCs w:val="22"/>
                <w:lang w:val="en-GB" w:eastAsia="en-GB"/>
              </w:rPr>
            </w:pPr>
            <w:del w:id="239" w:author="Sarthak Shah | IFMR Rural Finance" w:date="2016-11-20T14:13:00Z">
              <w:r w:rsidRPr="00797588" w:rsidDel="0080688C">
                <w:rPr>
                  <w:rFonts w:ascii="Calibri" w:hAnsi="Calibri"/>
                  <w:color w:val="000000"/>
                  <w:sz w:val="22"/>
                  <w:szCs w:val="22"/>
                  <w:lang w:val="en-GB" w:eastAsia="en-GB"/>
                </w:rPr>
                <w:delText>4</w:delText>
              </w:r>
            </w:del>
          </w:p>
        </w:tc>
        <w:tc>
          <w:tcPr>
            <w:tcW w:w="103"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40" w:author="Sarthak Shah | IFMR Rural Finance" w:date="2016-11-20T14:13:00Z"/>
                <w:rFonts w:ascii="Calibri" w:hAnsi="Calibri"/>
                <w:color w:val="000000"/>
                <w:sz w:val="22"/>
                <w:szCs w:val="22"/>
                <w:lang w:val="en-GB" w:eastAsia="en-GB"/>
              </w:rPr>
            </w:pPr>
            <w:del w:id="241" w:author="Sarthak Shah | IFMR Rural Finance" w:date="2016-11-20T14:13:00Z">
              <w:r w:rsidRPr="00797588" w:rsidDel="0080688C">
                <w:rPr>
                  <w:rFonts w:ascii="Calibri" w:hAnsi="Calibri"/>
                  <w:color w:val="000000"/>
                  <w:sz w:val="22"/>
                  <w:szCs w:val="22"/>
                  <w:lang w:val="en-GB" w:eastAsia="en-GB"/>
                </w:rPr>
                <w:delText>5</w:delText>
              </w:r>
            </w:del>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42" w:author="Sarthak Shah | IFMR Rural Finance" w:date="2016-11-20T14:13:00Z"/>
                <w:rFonts w:ascii="Calibri" w:hAnsi="Calibri"/>
                <w:color w:val="000000"/>
                <w:sz w:val="22"/>
                <w:szCs w:val="22"/>
                <w:lang w:val="en-GB" w:eastAsia="en-GB"/>
              </w:rPr>
            </w:pPr>
            <w:del w:id="243" w:author="Sarthak Shah | IFMR Rural Finance" w:date="2016-11-20T14:13:00Z">
              <w:r w:rsidRPr="00797588" w:rsidDel="0080688C">
                <w:rPr>
                  <w:rFonts w:ascii="Calibri" w:hAnsi="Calibri"/>
                  <w:color w:val="000000"/>
                  <w:sz w:val="22"/>
                  <w:szCs w:val="22"/>
                  <w:lang w:val="en-GB" w:eastAsia="en-GB"/>
                </w:rPr>
                <w:delText>0</w:delText>
              </w:r>
            </w:del>
          </w:p>
        </w:tc>
        <w:tc>
          <w:tcPr>
            <w:tcW w:w="98"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44" w:author="Sarthak Shah | IFMR Rural Finance" w:date="2016-11-20T14:13:00Z"/>
                <w:rFonts w:ascii="Calibri" w:hAnsi="Calibri"/>
                <w:color w:val="000000"/>
                <w:sz w:val="22"/>
                <w:szCs w:val="22"/>
                <w:lang w:val="en-GB" w:eastAsia="en-GB"/>
              </w:rPr>
            </w:pPr>
            <w:del w:id="245" w:author="Sarthak Shah | IFMR Rural Finance" w:date="2016-11-20T14:13:00Z">
              <w:r w:rsidRPr="00797588" w:rsidDel="0080688C">
                <w:rPr>
                  <w:rFonts w:ascii="Calibri" w:hAnsi="Calibri"/>
                  <w:color w:val="000000"/>
                  <w:sz w:val="22"/>
                  <w:szCs w:val="22"/>
                  <w:lang w:val="en-GB" w:eastAsia="en-GB"/>
                </w:rPr>
                <w:delText>1</w:delText>
              </w:r>
            </w:del>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46" w:author="Sarthak Shah | IFMR Rural Finance" w:date="2016-11-20T14:13:00Z"/>
                <w:rFonts w:ascii="Calibri" w:hAnsi="Calibri"/>
                <w:color w:val="000000"/>
                <w:sz w:val="22"/>
                <w:szCs w:val="22"/>
                <w:lang w:val="en-GB" w:eastAsia="en-GB"/>
              </w:rPr>
            </w:pPr>
            <w:del w:id="247" w:author="Sarthak Shah | IFMR Rural Finance" w:date="2016-11-20T14:13:00Z">
              <w:r w:rsidRPr="00797588" w:rsidDel="0080688C">
                <w:rPr>
                  <w:rFonts w:ascii="Calibri" w:hAnsi="Calibri"/>
                  <w:color w:val="000000"/>
                  <w:sz w:val="22"/>
                  <w:szCs w:val="22"/>
                  <w:lang w:val="en-GB" w:eastAsia="en-GB"/>
                </w:rPr>
                <w:delText>3</w:delText>
              </w:r>
            </w:del>
          </w:p>
        </w:tc>
      </w:tr>
      <w:tr w:rsidR="00797588" w:rsidRPr="00797588" w:rsidDel="0080688C" w:rsidTr="00797588">
        <w:trPr>
          <w:trHeight w:val="930"/>
          <w:del w:id="248" w:author="Sarthak Shah | IFMR Rural Finance" w:date="2016-11-20T14:13:00Z"/>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49" w:author="Sarthak Shah | IFMR Rural Finance" w:date="2016-11-20T14:13:00Z"/>
                <w:rFonts w:ascii="Calibri" w:hAnsi="Calibri"/>
                <w:color w:val="000000"/>
                <w:sz w:val="22"/>
                <w:szCs w:val="22"/>
                <w:lang w:val="en-GB" w:eastAsia="en-GB"/>
              </w:rPr>
            </w:pPr>
            <w:del w:id="250" w:author="Sarthak Shah | IFMR Rural Finance" w:date="2016-11-20T14:13:00Z">
              <w:r w:rsidRPr="00797588" w:rsidDel="0080688C">
                <w:rPr>
                  <w:rFonts w:ascii="Calibri" w:hAnsi="Calibri"/>
                  <w:color w:val="000000"/>
                  <w:sz w:val="22"/>
                  <w:szCs w:val="22"/>
                  <w:lang w:val="en-GB" w:eastAsia="en-GB"/>
                </w:rPr>
                <w:lastRenderedPageBreak/>
                <w:delText>7</w:delText>
              </w:r>
            </w:del>
          </w:p>
        </w:tc>
        <w:tc>
          <w:tcPr>
            <w:tcW w:w="41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rPr>
                <w:del w:id="251" w:author="Sarthak Shah | IFMR Rural Finance" w:date="2016-11-20T14:13:00Z"/>
                <w:rFonts w:ascii="Calibri" w:hAnsi="Calibri"/>
                <w:color w:val="000000"/>
                <w:sz w:val="22"/>
                <w:szCs w:val="22"/>
                <w:lang w:val="en-GB" w:eastAsia="en-GB"/>
              </w:rPr>
            </w:pPr>
            <w:del w:id="252" w:author="Sarthak Shah | IFMR Rural Finance" w:date="2016-11-20T14:13:00Z">
              <w:r w:rsidRPr="00797588" w:rsidDel="0080688C">
                <w:rPr>
                  <w:rFonts w:ascii="Calibri" w:hAnsi="Calibri"/>
                  <w:color w:val="000000"/>
                  <w:sz w:val="22"/>
                  <w:szCs w:val="22"/>
                  <w:lang w:val="en-GB" w:eastAsia="en-GB"/>
                </w:rPr>
                <w:delText>Involvement in Biz</w:delText>
              </w:r>
            </w:del>
          </w:p>
        </w:tc>
        <w:tc>
          <w:tcPr>
            <w:tcW w:w="29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rPr>
                <w:del w:id="253" w:author="Sarthak Shah | IFMR Rural Finance" w:date="2016-11-20T14:13:00Z"/>
                <w:rFonts w:ascii="Calibri" w:hAnsi="Calibri"/>
                <w:color w:val="000000"/>
                <w:sz w:val="22"/>
                <w:szCs w:val="22"/>
                <w:lang w:val="en-GB" w:eastAsia="en-GB"/>
              </w:rPr>
            </w:pPr>
            <w:del w:id="254" w:author="Sarthak Shah | IFMR Rural Finance" w:date="2016-11-20T14:13:00Z">
              <w:r w:rsidRPr="00797588" w:rsidDel="0080688C">
                <w:rPr>
                  <w:rFonts w:ascii="Calibri" w:hAnsi="Calibri"/>
                  <w:color w:val="000000"/>
                  <w:sz w:val="22"/>
                  <w:szCs w:val="22"/>
                  <w:lang w:val="en-GB" w:eastAsia="en-GB"/>
                </w:rPr>
                <w:delText>Field Appraisal</w:delText>
              </w:r>
            </w:del>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255" w:author="Sarthak Shah | IFMR Rural Finance" w:date="2016-11-20T14:13:00Z"/>
                <w:rFonts w:ascii="Calibri" w:hAnsi="Calibri"/>
                <w:color w:val="000000"/>
                <w:sz w:val="22"/>
                <w:szCs w:val="22"/>
                <w:lang w:val="en-GB" w:eastAsia="en-GB"/>
              </w:rPr>
            </w:pPr>
            <w:del w:id="256" w:author="Sarthak Shah | IFMR Rural Finance" w:date="2016-11-20T14:13:00Z">
              <w:r w:rsidRPr="00797588" w:rsidDel="0080688C">
                <w:rPr>
                  <w:rFonts w:ascii="Calibri" w:hAnsi="Calibri"/>
                  <w:color w:val="000000"/>
                  <w:sz w:val="22"/>
                  <w:szCs w:val="22"/>
                  <w:lang w:val="en-GB" w:eastAsia="en-GB"/>
                </w:rPr>
                <w:delText>Applicant</w:delText>
              </w:r>
            </w:del>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rPr>
                <w:del w:id="257" w:author="Sarthak Shah | IFMR Rural Finance" w:date="2016-11-20T14:13:00Z"/>
                <w:rFonts w:ascii="Calibri" w:hAnsi="Calibri"/>
                <w:color w:val="000000"/>
                <w:sz w:val="22"/>
                <w:szCs w:val="22"/>
                <w:lang w:val="en-GB" w:eastAsia="en-GB"/>
              </w:rPr>
            </w:pPr>
            <w:del w:id="258" w:author="Sarthak Shah | IFMR Rural Finance" w:date="2016-11-20T14:13:00Z">
              <w:r w:rsidRPr="00797588" w:rsidDel="0080688C">
                <w:rPr>
                  <w:rFonts w:ascii="Calibri" w:hAnsi="Calibri"/>
                  <w:color w:val="000000"/>
                  <w:sz w:val="22"/>
                  <w:szCs w:val="22"/>
                  <w:lang w:val="en-GB" w:eastAsia="en-GB"/>
                </w:rPr>
                <w:delText>Applicant Details</w:delText>
              </w:r>
            </w:del>
          </w:p>
        </w:tc>
        <w:tc>
          <w:tcPr>
            <w:tcW w:w="60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rPr>
                <w:del w:id="259" w:author="Sarthak Shah | IFMR Rural Finance" w:date="2016-11-20T14:13:00Z"/>
                <w:rFonts w:ascii="Calibri" w:hAnsi="Calibri"/>
                <w:color w:val="000000"/>
                <w:sz w:val="22"/>
                <w:szCs w:val="22"/>
                <w:lang w:val="en-GB" w:eastAsia="en-GB"/>
              </w:rPr>
            </w:pPr>
            <w:del w:id="260" w:author="Sarthak Shah | IFMR Rural Finance" w:date="2016-11-20T14:13:00Z">
              <w:r w:rsidRPr="00797588" w:rsidDel="0080688C">
                <w:rPr>
                  <w:rFonts w:ascii="Calibri" w:hAnsi="Calibri"/>
                  <w:color w:val="000000"/>
                  <w:sz w:val="22"/>
                  <w:szCs w:val="22"/>
                  <w:lang w:val="en-GB" w:eastAsia="en-GB"/>
                </w:rPr>
                <w:delText>Business Involvement</w:delText>
              </w:r>
            </w:del>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rPr>
                <w:del w:id="261" w:author="Sarthak Shah | IFMR Rural Finance" w:date="2016-11-20T14:13:00Z"/>
                <w:rFonts w:ascii="Calibri" w:hAnsi="Calibri"/>
                <w:color w:val="000000"/>
                <w:sz w:val="22"/>
                <w:szCs w:val="22"/>
                <w:lang w:val="en-GB" w:eastAsia="en-GB"/>
              </w:rPr>
            </w:pPr>
            <w:del w:id="262" w:author="Sarthak Shah | IFMR Rural Finance" w:date="2016-11-20T14:13:00Z">
              <w:r w:rsidRPr="00797588" w:rsidDel="0080688C">
                <w:rPr>
                  <w:rFonts w:ascii="Calibri" w:hAnsi="Calibri"/>
                  <w:color w:val="000000"/>
                  <w:sz w:val="22"/>
                  <w:szCs w:val="22"/>
                  <w:lang w:val="en-GB" w:eastAsia="en-GB"/>
                </w:rPr>
                <w:delText> </w:delText>
              </w:r>
            </w:del>
          </w:p>
        </w:tc>
        <w:tc>
          <w:tcPr>
            <w:tcW w:w="1080" w:type="pct"/>
            <w:tcBorders>
              <w:top w:val="single" w:sz="4" w:space="0" w:color="auto"/>
              <w:left w:val="single" w:sz="4" w:space="0" w:color="auto"/>
              <w:bottom w:val="single" w:sz="4" w:space="0" w:color="auto"/>
              <w:right w:val="single" w:sz="4" w:space="0" w:color="auto"/>
            </w:tcBorders>
            <w:shd w:val="clear" w:color="auto" w:fill="auto"/>
            <w:hideMark/>
          </w:tcPr>
          <w:p w:rsidR="00797588" w:rsidRPr="00797588" w:rsidDel="0080688C" w:rsidRDefault="00797588" w:rsidP="00797588">
            <w:pPr>
              <w:rPr>
                <w:del w:id="263" w:author="Sarthak Shah | IFMR Rural Finance" w:date="2016-11-20T14:13:00Z"/>
                <w:rFonts w:ascii="Calibri" w:hAnsi="Calibri"/>
                <w:color w:val="000000"/>
                <w:sz w:val="22"/>
                <w:szCs w:val="22"/>
                <w:lang w:val="en-GB" w:eastAsia="en-GB"/>
              </w:rPr>
            </w:pPr>
            <w:del w:id="264" w:author="Sarthak Shah | IFMR Rural Finance" w:date="2016-11-20T14:13:00Z">
              <w:r w:rsidRPr="00797588" w:rsidDel="0080688C">
                <w:rPr>
                  <w:rFonts w:ascii="Calibri" w:hAnsi="Calibri"/>
                  <w:color w:val="000000"/>
                  <w:sz w:val="22"/>
                  <w:szCs w:val="22"/>
                  <w:lang w:val="en-GB" w:eastAsia="en-GB"/>
                </w:rPr>
                <w:delText>1. Full Time</w:delText>
              </w:r>
              <w:r w:rsidRPr="00797588" w:rsidDel="0080688C">
                <w:rPr>
                  <w:rFonts w:ascii="Calibri" w:hAnsi="Calibri"/>
                  <w:color w:val="000000"/>
                  <w:sz w:val="22"/>
                  <w:szCs w:val="22"/>
                  <w:lang w:val="en-GB" w:eastAsia="en-GB"/>
                </w:rPr>
                <w:br/>
                <w:delText>2. Part Time</w:delText>
              </w:r>
              <w:r w:rsidRPr="00797588" w:rsidDel="0080688C">
                <w:rPr>
                  <w:rFonts w:ascii="Calibri" w:hAnsi="Calibri"/>
                  <w:color w:val="000000"/>
                  <w:sz w:val="22"/>
                  <w:szCs w:val="22"/>
                  <w:lang w:val="en-GB" w:eastAsia="en-GB"/>
                </w:rPr>
                <w:br/>
                <w:delText>3. Not Involved</w:delText>
              </w:r>
            </w:del>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65" w:author="Sarthak Shah | IFMR Rural Finance" w:date="2016-11-20T14:13:00Z"/>
                <w:rFonts w:ascii="Calibri" w:hAnsi="Calibri"/>
                <w:color w:val="000000"/>
                <w:sz w:val="22"/>
                <w:szCs w:val="22"/>
                <w:lang w:val="en-GB" w:eastAsia="en-GB"/>
              </w:rPr>
            </w:pPr>
            <w:del w:id="266" w:author="Sarthak Shah | IFMR Rural Finance" w:date="2016-11-20T14:13:00Z">
              <w:r w:rsidRPr="00797588" w:rsidDel="0080688C">
                <w:rPr>
                  <w:rFonts w:ascii="Calibri" w:hAnsi="Calibri"/>
                  <w:color w:val="000000"/>
                  <w:sz w:val="22"/>
                  <w:szCs w:val="22"/>
                  <w:lang w:val="en-GB" w:eastAsia="en-GB"/>
                </w:rPr>
                <w:delText>3</w:delText>
              </w:r>
            </w:del>
          </w:p>
        </w:tc>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67" w:author="Sarthak Shah | IFMR Rural Finance" w:date="2016-11-20T14:13:00Z"/>
                <w:rFonts w:ascii="Calibri" w:hAnsi="Calibri"/>
                <w:color w:val="000000"/>
                <w:sz w:val="22"/>
                <w:szCs w:val="22"/>
                <w:lang w:val="en-GB" w:eastAsia="en-GB"/>
              </w:rPr>
            </w:pPr>
            <w:del w:id="268" w:author="Sarthak Shah | IFMR Rural Finance" w:date="2016-11-20T14:13:00Z">
              <w:r w:rsidRPr="00797588" w:rsidDel="0080688C">
                <w:rPr>
                  <w:rFonts w:ascii="Calibri" w:hAnsi="Calibri"/>
                  <w:color w:val="000000"/>
                  <w:sz w:val="22"/>
                  <w:szCs w:val="22"/>
                  <w:lang w:val="en-GB" w:eastAsia="en-GB"/>
                </w:rPr>
                <w:delText xml:space="preserve">  3/58</w:delText>
              </w:r>
            </w:del>
          </w:p>
        </w:tc>
        <w:tc>
          <w:tcPr>
            <w:tcW w:w="11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269" w:author="Sarthak Shah | IFMR Rural Finance" w:date="2016-11-20T14:13:00Z"/>
                <w:rFonts w:ascii="Calibri" w:hAnsi="Calibri"/>
                <w:color w:val="000000"/>
                <w:sz w:val="22"/>
                <w:szCs w:val="22"/>
                <w:lang w:val="en-GB" w:eastAsia="en-GB"/>
              </w:rPr>
            </w:pPr>
            <w:del w:id="270" w:author="Sarthak Shah | IFMR Rural Finance" w:date="2016-11-20T14:13:00Z">
              <w:r w:rsidRPr="00797588" w:rsidDel="0080688C">
                <w:rPr>
                  <w:rFonts w:ascii="Calibri" w:hAnsi="Calibri"/>
                  <w:color w:val="000000"/>
                  <w:sz w:val="22"/>
                  <w:szCs w:val="22"/>
                  <w:lang w:val="en-GB" w:eastAsia="en-GB"/>
                </w:rPr>
                <w:delText>5</w:delText>
              </w:r>
            </w:del>
          </w:p>
        </w:tc>
        <w:tc>
          <w:tcPr>
            <w:tcW w:w="10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271" w:author="Sarthak Shah | IFMR Rural Finance" w:date="2016-11-20T14:13:00Z"/>
                <w:rFonts w:ascii="Calibri" w:hAnsi="Calibri"/>
                <w:color w:val="000000"/>
                <w:sz w:val="22"/>
                <w:szCs w:val="22"/>
                <w:lang w:val="en-GB" w:eastAsia="en-GB"/>
              </w:rPr>
            </w:pPr>
            <w:del w:id="272" w:author="Sarthak Shah | IFMR Rural Finance" w:date="2016-11-20T14:13:00Z">
              <w:r w:rsidRPr="00797588" w:rsidDel="0080688C">
                <w:rPr>
                  <w:rFonts w:ascii="Calibri" w:hAnsi="Calibri"/>
                  <w:color w:val="000000"/>
                  <w:sz w:val="22"/>
                  <w:szCs w:val="22"/>
                  <w:lang w:val="en-GB" w:eastAsia="en-GB"/>
                </w:rPr>
                <w:delText>3</w:delText>
              </w:r>
            </w:del>
          </w:p>
        </w:tc>
        <w:tc>
          <w:tcPr>
            <w:tcW w:w="11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273" w:author="Sarthak Shah | IFMR Rural Finance" w:date="2016-11-20T14:13:00Z"/>
                <w:rFonts w:ascii="Calibri" w:hAnsi="Calibri"/>
                <w:color w:val="000000"/>
                <w:sz w:val="22"/>
                <w:szCs w:val="22"/>
                <w:lang w:val="en-GB" w:eastAsia="en-GB"/>
              </w:rPr>
            </w:pPr>
            <w:del w:id="274" w:author="Sarthak Shah | IFMR Rural Finance" w:date="2016-11-20T14:13:00Z">
              <w:r w:rsidRPr="00797588" w:rsidDel="0080688C">
                <w:rPr>
                  <w:rFonts w:ascii="Calibri" w:hAnsi="Calibri"/>
                  <w:color w:val="000000"/>
                  <w:sz w:val="22"/>
                  <w:szCs w:val="22"/>
                  <w:lang w:val="en-GB" w:eastAsia="en-GB"/>
                </w:rPr>
                <w:delText>0</w:delText>
              </w:r>
            </w:del>
          </w:p>
        </w:tc>
        <w:tc>
          <w:tcPr>
            <w:tcW w:w="9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275" w:author="Sarthak Shah | IFMR Rural Finance" w:date="2016-11-20T14:13:00Z"/>
                <w:rFonts w:ascii="Calibri" w:hAnsi="Calibri"/>
                <w:color w:val="000000"/>
                <w:sz w:val="22"/>
                <w:szCs w:val="22"/>
                <w:lang w:val="en-GB" w:eastAsia="en-GB"/>
              </w:rPr>
            </w:pPr>
            <w:del w:id="276" w:author="Sarthak Shah | IFMR Rural Finance" w:date="2016-11-20T14:13:00Z">
              <w:r w:rsidRPr="00797588" w:rsidDel="0080688C">
                <w:rPr>
                  <w:rFonts w:ascii="Calibri" w:hAnsi="Calibri"/>
                  <w:color w:val="000000"/>
                  <w:sz w:val="22"/>
                  <w:szCs w:val="22"/>
                  <w:lang w:val="en-GB" w:eastAsia="en-GB"/>
                </w:rPr>
                <w:delText> </w:delText>
              </w:r>
            </w:del>
          </w:p>
        </w:tc>
        <w:tc>
          <w:tcPr>
            <w:tcW w:w="11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277" w:author="Sarthak Shah | IFMR Rural Finance" w:date="2016-11-20T14:13:00Z"/>
                <w:rFonts w:ascii="Calibri" w:hAnsi="Calibri"/>
                <w:color w:val="000000"/>
                <w:sz w:val="22"/>
                <w:szCs w:val="22"/>
                <w:lang w:val="en-GB" w:eastAsia="en-GB"/>
              </w:rPr>
            </w:pPr>
            <w:del w:id="278" w:author="Sarthak Shah | IFMR Rural Finance" w:date="2016-11-20T14:13:00Z">
              <w:r w:rsidRPr="00797588" w:rsidDel="0080688C">
                <w:rPr>
                  <w:rFonts w:ascii="Calibri" w:hAnsi="Calibri"/>
                  <w:color w:val="000000"/>
                  <w:sz w:val="22"/>
                  <w:szCs w:val="22"/>
                  <w:lang w:val="en-GB" w:eastAsia="en-GB"/>
                </w:rPr>
                <w:delText> </w:delText>
              </w:r>
            </w:del>
          </w:p>
        </w:tc>
      </w:tr>
      <w:tr w:rsidR="00797588" w:rsidRPr="00797588" w:rsidDel="0080688C" w:rsidTr="00797588">
        <w:trPr>
          <w:trHeight w:val="1545"/>
          <w:del w:id="279" w:author="Sarthak Shah | IFMR Rural Finance" w:date="2016-11-20T14:13:00Z"/>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80" w:author="Sarthak Shah | IFMR Rural Finance" w:date="2016-11-20T14:13:00Z"/>
                <w:rFonts w:ascii="Calibri" w:hAnsi="Calibri"/>
                <w:color w:val="000000"/>
                <w:sz w:val="22"/>
                <w:szCs w:val="22"/>
                <w:lang w:val="en-GB" w:eastAsia="en-GB"/>
              </w:rPr>
            </w:pPr>
            <w:del w:id="281" w:author="Sarthak Shah | IFMR Rural Finance" w:date="2016-11-20T14:13:00Z">
              <w:r w:rsidRPr="00797588" w:rsidDel="0080688C">
                <w:rPr>
                  <w:rFonts w:ascii="Calibri" w:hAnsi="Calibri"/>
                  <w:color w:val="000000"/>
                  <w:sz w:val="22"/>
                  <w:szCs w:val="22"/>
                  <w:lang w:val="en-GB" w:eastAsia="en-GB"/>
                </w:rPr>
                <w:delText>8</w:delText>
              </w:r>
            </w:del>
          </w:p>
        </w:tc>
        <w:tc>
          <w:tcPr>
            <w:tcW w:w="417"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282" w:author="Sarthak Shah | IFMR Rural Finance" w:date="2016-11-20T14:13:00Z"/>
                <w:rFonts w:ascii="Calibri" w:hAnsi="Calibri"/>
                <w:color w:val="000000"/>
                <w:sz w:val="22"/>
                <w:szCs w:val="22"/>
                <w:lang w:val="en-GB" w:eastAsia="en-GB"/>
              </w:rPr>
            </w:pPr>
            <w:del w:id="283" w:author="Sarthak Shah | IFMR Rural Finance" w:date="2016-11-20T14:13:00Z">
              <w:r w:rsidRPr="00797588" w:rsidDel="0080688C">
                <w:rPr>
                  <w:rFonts w:ascii="Calibri" w:hAnsi="Calibri"/>
                  <w:color w:val="000000"/>
                  <w:sz w:val="22"/>
                  <w:szCs w:val="22"/>
                  <w:lang w:val="en-GB" w:eastAsia="en-GB"/>
                </w:rPr>
                <w:delText>CB score</w:delText>
              </w:r>
            </w:del>
          </w:p>
        </w:tc>
        <w:tc>
          <w:tcPr>
            <w:tcW w:w="298"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284" w:author="Sarthak Shah | IFMR Rural Finance" w:date="2016-11-20T14:13:00Z"/>
                <w:rFonts w:ascii="Calibri" w:hAnsi="Calibri"/>
                <w:color w:val="000000"/>
                <w:sz w:val="22"/>
                <w:szCs w:val="22"/>
                <w:lang w:val="en-GB" w:eastAsia="en-GB"/>
              </w:rPr>
            </w:pPr>
            <w:del w:id="285" w:author="Sarthak Shah | IFMR Rural Finance" w:date="2016-11-20T14:13:00Z">
              <w:r w:rsidRPr="00797588" w:rsidDel="0080688C">
                <w:rPr>
                  <w:rFonts w:ascii="Calibri" w:hAnsi="Calibri"/>
                  <w:color w:val="000000"/>
                  <w:sz w:val="22"/>
                  <w:szCs w:val="22"/>
                  <w:lang w:val="en-GB" w:eastAsia="en-GB"/>
                </w:rPr>
                <w:delText>Screening</w:delText>
              </w:r>
            </w:del>
          </w:p>
        </w:tc>
        <w:tc>
          <w:tcPr>
            <w:tcW w:w="259"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286" w:author="Sarthak Shah | IFMR Rural Finance" w:date="2016-11-20T14:13:00Z"/>
                <w:rFonts w:ascii="Calibri" w:hAnsi="Calibri"/>
                <w:color w:val="000000"/>
                <w:sz w:val="22"/>
                <w:szCs w:val="22"/>
                <w:lang w:val="en-GB" w:eastAsia="en-GB"/>
              </w:rPr>
            </w:pPr>
            <w:del w:id="287" w:author="Sarthak Shah | IFMR Rural Finance" w:date="2016-11-20T14:13:00Z">
              <w:r w:rsidRPr="00797588" w:rsidDel="0080688C">
                <w:rPr>
                  <w:rFonts w:ascii="Calibri" w:hAnsi="Calibri"/>
                  <w:color w:val="000000"/>
                  <w:sz w:val="22"/>
                  <w:szCs w:val="22"/>
                  <w:lang w:val="en-GB" w:eastAsia="en-GB"/>
                </w:rPr>
                <w:delText>Applicant</w:delText>
              </w:r>
            </w:del>
          </w:p>
        </w:tc>
        <w:tc>
          <w:tcPr>
            <w:tcW w:w="376"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288" w:author="Sarthak Shah | IFMR Rural Finance" w:date="2016-11-20T14:13:00Z"/>
                <w:rFonts w:ascii="Calibri" w:hAnsi="Calibri"/>
                <w:color w:val="000000"/>
                <w:sz w:val="22"/>
                <w:szCs w:val="22"/>
                <w:lang w:val="en-GB" w:eastAsia="en-GB"/>
              </w:rPr>
            </w:pPr>
            <w:del w:id="289" w:author="Sarthak Shah | IFMR Rural Finance" w:date="2016-11-20T14:13:00Z">
              <w:r w:rsidRPr="00797588" w:rsidDel="0080688C">
                <w:rPr>
                  <w:rFonts w:ascii="Calibri" w:hAnsi="Calibri"/>
                  <w:color w:val="000000"/>
                  <w:sz w:val="22"/>
                  <w:szCs w:val="22"/>
                  <w:lang w:val="en-GB" w:eastAsia="en-GB"/>
                </w:rPr>
                <w:delText> </w:delText>
              </w:r>
            </w:del>
          </w:p>
        </w:tc>
        <w:tc>
          <w:tcPr>
            <w:tcW w:w="608"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290" w:author="Sarthak Shah | IFMR Rural Finance" w:date="2016-11-20T14:13:00Z"/>
                <w:rFonts w:ascii="Calibri" w:hAnsi="Calibri"/>
                <w:color w:val="000000"/>
                <w:sz w:val="22"/>
                <w:szCs w:val="22"/>
                <w:lang w:val="en-GB" w:eastAsia="en-GB"/>
              </w:rPr>
            </w:pPr>
            <w:del w:id="291" w:author="Sarthak Shah | IFMR Rural Finance" w:date="2016-11-20T14:13:00Z">
              <w:r w:rsidRPr="00797588" w:rsidDel="0080688C">
                <w:rPr>
                  <w:rFonts w:ascii="Calibri" w:hAnsi="Calibri"/>
                  <w:color w:val="000000"/>
                  <w:sz w:val="22"/>
                  <w:szCs w:val="22"/>
                  <w:lang w:val="en-GB" w:eastAsia="en-GB"/>
                </w:rPr>
                <w:delText> </w:delText>
              </w:r>
            </w:del>
          </w:p>
        </w:tc>
        <w:tc>
          <w:tcPr>
            <w:tcW w:w="443"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292" w:author="Sarthak Shah | IFMR Rural Finance" w:date="2016-11-20T14:13:00Z"/>
                <w:rFonts w:ascii="Calibri" w:hAnsi="Calibri"/>
                <w:color w:val="000000"/>
                <w:sz w:val="22"/>
                <w:szCs w:val="22"/>
                <w:lang w:val="en-GB" w:eastAsia="en-GB"/>
              </w:rPr>
            </w:pPr>
            <w:del w:id="293" w:author="Sarthak Shah | IFMR Rural Finance" w:date="2016-11-20T14:13:00Z">
              <w:r w:rsidRPr="00797588" w:rsidDel="0080688C">
                <w:rPr>
                  <w:rFonts w:ascii="Calibri" w:hAnsi="Calibri"/>
                  <w:color w:val="000000"/>
                  <w:sz w:val="22"/>
                  <w:szCs w:val="22"/>
                  <w:lang w:val="en-GB" w:eastAsia="en-GB"/>
                </w:rPr>
                <w:delText> </w:delText>
              </w:r>
            </w:del>
          </w:p>
        </w:tc>
        <w:tc>
          <w:tcPr>
            <w:tcW w:w="1080" w:type="pct"/>
            <w:tcBorders>
              <w:top w:val="single" w:sz="4" w:space="0" w:color="auto"/>
              <w:left w:val="nil"/>
              <w:bottom w:val="single" w:sz="4" w:space="0" w:color="auto"/>
              <w:right w:val="single" w:sz="4" w:space="0" w:color="auto"/>
            </w:tcBorders>
            <w:shd w:val="clear" w:color="auto" w:fill="auto"/>
            <w:hideMark/>
          </w:tcPr>
          <w:p w:rsidR="00797588" w:rsidRPr="00797588" w:rsidDel="0080688C" w:rsidRDefault="00797588" w:rsidP="00797588">
            <w:pPr>
              <w:rPr>
                <w:del w:id="294" w:author="Sarthak Shah | IFMR Rural Finance" w:date="2016-11-20T14:13:00Z"/>
                <w:rFonts w:ascii="Calibri" w:hAnsi="Calibri"/>
                <w:color w:val="000000"/>
                <w:sz w:val="22"/>
                <w:szCs w:val="22"/>
                <w:lang w:val="en-GB" w:eastAsia="en-GB"/>
              </w:rPr>
            </w:pPr>
            <w:del w:id="295" w:author="Sarthak Shah | IFMR Rural Finance" w:date="2016-11-20T14:13:00Z">
              <w:r w:rsidRPr="00797588" w:rsidDel="0080688C">
                <w:rPr>
                  <w:rFonts w:ascii="Calibri" w:hAnsi="Calibri"/>
                  <w:color w:val="000000"/>
                  <w:sz w:val="22"/>
                  <w:szCs w:val="22"/>
                  <w:lang w:val="en-GB" w:eastAsia="en-GB"/>
                </w:rPr>
                <w:delText>1. No data/ -1 to 5</w:delText>
              </w:r>
              <w:r w:rsidRPr="00797588" w:rsidDel="0080688C">
                <w:rPr>
                  <w:rFonts w:ascii="Calibri" w:hAnsi="Calibri"/>
                  <w:color w:val="000000"/>
                  <w:sz w:val="22"/>
                  <w:szCs w:val="22"/>
                  <w:lang w:val="en-GB" w:eastAsia="en-GB"/>
                </w:rPr>
                <w:br/>
                <w:delText>2. 700+</w:delText>
              </w:r>
              <w:r w:rsidRPr="00797588" w:rsidDel="0080688C">
                <w:rPr>
                  <w:rFonts w:ascii="Calibri" w:hAnsi="Calibri"/>
                  <w:color w:val="000000"/>
                  <w:sz w:val="22"/>
                  <w:szCs w:val="22"/>
                  <w:lang w:val="en-GB" w:eastAsia="en-GB"/>
                </w:rPr>
                <w:br/>
                <w:delText>3. 600-700</w:delText>
              </w:r>
              <w:r w:rsidRPr="00797588" w:rsidDel="0080688C">
                <w:rPr>
                  <w:rFonts w:ascii="Calibri" w:hAnsi="Calibri"/>
                  <w:color w:val="000000"/>
                  <w:sz w:val="22"/>
                  <w:szCs w:val="22"/>
                  <w:lang w:val="en-GB" w:eastAsia="en-GB"/>
                </w:rPr>
                <w:br/>
                <w:delText>4. 550-600</w:delText>
              </w:r>
              <w:r w:rsidRPr="00797588" w:rsidDel="0080688C">
                <w:rPr>
                  <w:rFonts w:ascii="Calibri" w:hAnsi="Calibri"/>
                  <w:color w:val="000000"/>
                  <w:sz w:val="22"/>
                  <w:szCs w:val="22"/>
                  <w:lang w:val="en-GB" w:eastAsia="en-GB"/>
                </w:rPr>
                <w:br/>
                <w:delText>5.&lt;550</w:delText>
              </w:r>
            </w:del>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96" w:author="Sarthak Shah | IFMR Rural Finance" w:date="2016-11-20T14:13:00Z"/>
                <w:rFonts w:ascii="Calibri" w:hAnsi="Calibri"/>
                <w:color w:val="000000"/>
                <w:sz w:val="22"/>
                <w:szCs w:val="22"/>
                <w:lang w:val="en-GB" w:eastAsia="en-GB"/>
              </w:rPr>
            </w:pPr>
            <w:del w:id="297" w:author="Sarthak Shah | IFMR Rural Finance" w:date="2016-11-20T14:13:00Z">
              <w:r w:rsidRPr="00797588" w:rsidDel="0080688C">
                <w:rPr>
                  <w:rFonts w:ascii="Calibri" w:hAnsi="Calibri"/>
                  <w:color w:val="000000"/>
                  <w:sz w:val="22"/>
                  <w:szCs w:val="22"/>
                  <w:lang w:val="en-GB" w:eastAsia="en-GB"/>
                </w:rPr>
                <w:delText>6</w:delText>
              </w:r>
            </w:del>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298" w:author="Sarthak Shah | IFMR Rural Finance" w:date="2016-11-20T14:13:00Z"/>
                <w:rFonts w:ascii="Calibri" w:hAnsi="Calibri"/>
                <w:color w:val="000000"/>
                <w:sz w:val="22"/>
                <w:szCs w:val="22"/>
                <w:lang w:val="en-GB" w:eastAsia="en-GB"/>
              </w:rPr>
            </w:pPr>
            <w:del w:id="299" w:author="Sarthak Shah | IFMR Rural Finance" w:date="2016-11-20T14:13:00Z">
              <w:r w:rsidRPr="00797588" w:rsidDel="0080688C">
                <w:rPr>
                  <w:rFonts w:ascii="Calibri" w:hAnsi="Calibri"/>
                  <w:color w:val="000000"/>
                  <w:sz w:val="22"/>
                  <w:szCs w:val="22"/>
                  <w:lang w:val="en-GB" w:eastAsia="en-GB"/>
                </w:rPr>
                <w:delText xml:space="preserve">  3/29</w:delText>
              </w:r>
            </w:del>
          </w:p>
        </w:tc>
        <w:tc>
          <w:tcPr>
            <w:tcW w:w="112" w:type="pct"/>
            <w:tcBorders>
              <w:top w:val="single" w:sz="4" w:space="0" w:color="auto"/>
              <w:left w:val="nil"/>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300" w:author="Sarthak Shah | IFMR Rural Finance" w:date="2016-11-20T14:13:00Z"/>
                <w:rFonts w:ascii="Calibri" w:hAnsi="Calibri"/>
                <w:color w:val="000000"/>
                <w:sz w:val="22"/>
                <w:szCs w:val="22"/>
                <w:lang w:val="en-GB" w:eastAsia="en-GB"/>
              </w:rPr>
            </w:pPr>
            <w:del w:id="301" w:author="Sarthak Shah | IFMR Rural Finance" w:date="2016-11-20T14:13:00Z">
              <w:r w:rsidRPr="00797588" w:rsidDel="0080688C">
                <w:rPr>
                  <w:rFonts w:ascii="Calibri" w:hAnsi="Calibri"/>
                  <w:color w:val="000000"/>
                  <w:sz w:val="22"/>
                  <w:szCs w:val="22"/>
                  <w:lang w:val="en-GB" w:eastAsia="en-GB"/>
                </w:rPr>
                <w:delText>3</w:delText>
              </w:r>
            </w:del>
          </w:p>
        </w:tc>
        <w:tc>
          <w:tcPr>
            <w:tcW w:w="103" w:type="pct"/>
            <w:tcBorders>
              <w:top w:val="single" w:sz="4" w:space="0" w:color="auto"/>
              <w:left w:val="nil"/>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302" w:author="Sarthak Shah | IFMR Rural Finance" w:date="2016-11-20T14:13:00Z"/>
                <w:rFonts w:ascii="Calibri" w:hAnsi="Calibri"/>
                <w:color w:val="000000"/>
                <w:sz w:val="22"/>
                <w:szCs w:val="22"/>
                <w:lang w:val="en-GB" w:eastAsia="en-GB"/>
              </w:rPr>
            </w:pPr>
            <w:del w:id="303" w:author="Sarthak Shah | IFMR Rural Finance" w:date="2016-11-20T14:13:00Z">
              <w:r w:rsidRPr="00797588" w:rsidDel="0080688C">
                <w:rPr>
                  <w:rFonts w:ascii="Calibri" w:hAnsi="Calibri"/>
                  <w:color w:val="000000"/>
                  <w:sz w:val="22"/>
                  <w:szCs w:val="22"/>
                  <w:lang w:val="en-GB" w:eastAsia="en-GB"/>
                </w:rPr>
                <w:delText>5</w:delText>
              </w:r>
            </w:del>
          </w:p>
        </w:tc>
        <w:tc>
          <w:tcPr>
            <w:tcW w:w="112" w:type="pct"/>
            <w:tcBorders>
              <w:top w:val="single" w:sz="4" w:space="0" w:color="auto"/>
              <w:left w:val="nil"/>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304" w:author="Sarthak Shah | IFMR Rural Finance" w:date="2016-11-20T14:13:00Z"/>
                <w:rFonts w:ascii="Calibri" w:hAnsi="Calibri"/>
                <w:color w:val="000000"/>
                <w:sz w:val="22"/>
                <w:szCs w:val="22"/>
                <w:lang w:val="en-GB" w:eastAsia="en-GB"/>
              </w:rPr>
            </w:pPr>
            <w:del w:id="305" w:author="Sarthak Shah | IFMR Rural Finance" w:date="2016-11-20T14:13:00Z">
              <w:r w:rsidRPr="00797588" w:rsidDel="0080688C">
                <w:rPr>
                  <w:rFonts w:ascii="Calibri" w:hAnsi="Calibri"/>
                  <w:color w:val="000000"/>
                  <w:sz w:val="22"/>
                  <w:szCs w:val="22"/>
                  <w:lang w:val="en-GB" w:eastAsia="en-GB"/>
                </w:rPr>
                <w:delText>4</w:delText>
              </w:r>
            </w:del>
          </w:p>
        </w:tc>
        <w:tc>
          <w:tcPr>
            <w:tcW w:w="98" w:type="pct"/>
            <w:tcBorders>
              <w:top w:val="single" w:sz="4" w:space="0" w:color="auto"/>
              <w:left w:val="nil"/>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306" w:author="Sarthak Shah | IFMR Rural Finance" w:date="2016-11-20T14:13:00Z"/>
                <w:rFonts w:ascii="Calibri" w:hAnsi="Calibri"/>
                <w:color w:val="000000"/>
                <w:sz w:val="22"/>
                <w:szCs w:val="22"/>
                <w:lang w:val="en-GB" w:eastAsia="en-GB"/>
              </w:rPr>
            </w:pPr>
            <w:del w:id="307" w:author="Sarthak Shah | IFMR Rural Finance" w:date="2016-11-20T14:13:00Z">
              <w:r w:rsidRPr="00797588" w:rsidDel="0080688C">
                <w:rPr>
                  <w:rFonts w:ascii="Calibri" w:hAnsi="Calibri"/>
                  <w:color w:val="000000"/>
                  <w:sz w:val="22"/>
                  <w:szCs w:val="22"/>
                  <w:lang w:val="en-GB" w:eastAsia="en-GB"/>
                </w:rPr>
                <w:delText>2</w:delText>
              </w:r>
            </w:del>
          </w:p>
        </w:tc>
        <w:tc>
          <w:tcPr>
            <w:tcW w:w="112" w:type="pct"/>
            <w:tcBorders>
              <w:top w:val="single" w:sz="4" w:space="0" w:color="auto"/>
              <w:left w:val="nil"/>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308" w:author="Sarthak Shah | IFMR Rural Finance" w:date="2016-11-20T14:13:00Z"/>
                <w:rFonts w:ascii="Calibri" w:hAnsi="Calibri"/>
                <w:color w:val="000000"/>
                <w:sz w:val="22"/>
                <w:szCs w:val="22"/>
                <w:lang w:val="en-GB" w:eastAsia="en-GB"/>
              </w:rPr>
            </w:pPr>
            <w:del w:id="309" w:author="Sarthak Shah | IFMR Rural Finance" w:date="2016-11-20T14:13:00Z">
              <w:r w:rsidRPr="00797588" w:rsidDel="0080688C">
                <w:rPr>
                  <w:rFonts w:ascii="Calibri" w:hAnsi="Calibri"/>
                  <w:color w:val="000000"/>
                  <w:sz w:val="22"/>
                  <w:szCs w:val="22"/>
                  <w:lang w:val="en-GB" w:eastAsia="en-GB"/>
                </w:rPr>
                <w:delText>0</w:delText>
              </w:r>
            </w:del>
          </w:p>
        </w:tc>
      </w:tr>
      <w:tr w:rsidR="00797588" w:rsidRPr="00797588" w:rsidDel="0080688C" w:rsidTr="00797588">
        <w:trPr>
          <w:trHeight w:val="1545"/>
          <w:del w:id="310" w:author="Sarthak Shah | IFMR Rural Finance" w:date="2016-11-20T14:13:00Z"/>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311" w:author="Sarthak Shah | IFMR Rural Finance" w:date="2016-11-20T14:13:00Z"/>
                <w:rFonts w:ascii="Calibri" w:hAnsi="Calibri"/>
                <w:color w:val="000000"/>
                <w:sz w:val="22"/>
                <w:szCs w:val="22"/>
                <w:lang w:val="en-GB" w:eastAsia="en-GB"/>
              </w:rPr>
            </w:pPr>
            <w:del w:id="312" w:author="Sarthak Shah | IFMR Rural Finance" w:date="2016-11-20T14:13:00Z">
              <w:r w:rsidRPr="00797588" w:rsidDel="0080688C">
                <w:rPr>
                  <w:rFonts w:ascii="Calibri" w:hAnsi="Calibri"/>
                  <w:color w:val="000000"/>
                  <w:sz w:val="22"/>
                  <w:szCs w:val="22"/>
                  <w:lang w:val="en-GB" w:eastAsia="en-GB"/>
                </w:rPr>
                <w:delText>9</w:delText>
              </w:r>
            </w:del>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313" w:author="Sarthak Shah | IFMR Rural Finance" w:date="2016-11-20T14:13:00Z"/>
                <w:rFonts w:ascii="Calibri" w:hAnsi="Calibri"/>
                <w:color w:val="000000"/>
                <w:sz w:val="22"/>
                <w:szCs w:val="22"/>
                <w:lang w:val="en-GB" w:eastAsia="en-GB"/>
              </w:rPr>
            </w:pPr>
            <w:del w:id="314" w:author="Sarthak Shah | IFMR Rural Finance" w:date="2016-11-20T14:13:00Z">
              <w:r w:rsidRPr="00797588" w:rsidDel="0080688C">
                <w:rPr>
                  <w:rFonts w:ascii="Calibri" w:hAnsi="Calibri"/>
                  <w:color w:val="000000"/>
                  <w:sz w:val="22"/>
                  <w:szCs w:val="22"/>
                  <w:lang w:val="en-GB" w:eastAsia="en-GB"/>
                </w:rPr>
                <w:delText>Psychometric Score</w:delText>
              </w:r>
            </w:del>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315" w:author="Sarthak Shah | IFMR Rural Finance" w:date="2016-11-20T14:13:00Z"/>
                <w:rFonts w:ascii="Calibri" w:hAnsi="Calibri"/>
                <w:color w:val="000000"/>
                <w:sz w:val="22"/>
                <w:szCs w:val="22"/>
                <w:lang w:val="en-GB" w:eastAsia="en-GB"/>
              </w:rPr>
            </w:pPr>
            <w:del w:id="316" w:author="Sarthak Shah | IFMR Rural Finance" w:date="2016-11-20T14:13:00Z">
              <w:r w:rsidRPr="00797588" w:rsidDel="0080688C">
                <w:rPr>
                  <w:rFonts w:ascii="Calibri" w:hAnsi="Calibri"/>
                  <w:color w:val="000000"/>
                  <w:sz w:val="22"/>
                  <w:szCs w:val="22"/>
                  <w:lang w:val="en-GB" w:eastAsia="en-GB"/>
                </w:rPr>
                <w:delText>Field Appraisal</w:delText>
              </w:r>
            </w:del>
          </w:p>
        </w:tc>
        <w:tc>
          <w:tcPr>
            <w:tcW w:w="25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317" w:author="Sarthak Shah | IFMR Rural Finance" w:date="2016-11-20T14:13:00Z"/>
                <w:rFonts w:ascii="Calibri" w:hAnsi="Calibri"/>
                <w:color w:val="000000"/>
                <w:sz w:val="22"/>
                <w:szCs w:val="22"/>
                <w:lang w:val="en-GB" w:eastAsia="en-GB"/>
              </w:rPr>
            </w:pPr>
            <w:del w:id="318" w:author="Sarthak Shah | IFMR Rural Finance" w:date="2016-11-20T14:13:00Z">
              <w:r w:rsidRPr="00797588" w:rsidDel="0080688C">
                <w:rPr>
                  <w:rFonts w:ascii="Calibri" w:hAnsi="Calibri"/>
                  <w:color w:val="000000"/>
                  <w:sz w:val="22"/>
                  <w:szCs w:val="22"/>
                  <w:lang w:val="en-GB" w:eastAsia="en-GB"/>
                </w:rPr>
                <w:delText>Summary</w:delText>
              </w:r>
            </w:del>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319" w:author="Sarthak Shah | IFMR Rural Finance" w:date="2016-11-20T14:13:00Z"/>
                <w:rFonts w:ascii="Calibri" w:hAnsi="Calibri"/>
                <w:color w:val="000000"/>
                <w:sz w:val="22"/>
                <w:szCs w:val="22"/>
                <w:lang w:val="en-GB" w:eastAsia="en-GB"/>
              </w:rPr>
            </w:pPr>
            <w:del w:id="320" w:author="Sarthak Shah | IFMR Rural Finance" w:date="2016-11-20T14:13:00Z">
              <w:r w:rsidRPr="00797588" w:rsidDel="0080688C">
                <w:rPr>
                  <w:rFonts w:ascii="Calibri" w:hAnsi="Calibri"/>
                  <w:color w:val="000000"/>
                  <w:sz w:val="22"/>
                  <w:szCs w:val="22"/>
                  <w:lang w:val="en-GB" w:eastAsia="en-GB"/>
                </w:rPr>
                <w:delText>Psychometric Test</w:delText>
              </w:r>
            </w:del>
          </w:p>
        </w:tc>
        <w:tc>
          <w:tcPr>
            <w:tcW w:w="608"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321" w:author="Sarthak Shah | IFMR Rural Finance" w:date="2016-11-20T14:13:00Z"/>
                <w:rFonts w:ascii="Calibri" w:hAnsi="Calibri"/>
                <w:color w:val="000000"/>
                <w:sz w:val="22"/>
                <w:szCs w:val="22"/>
                <w:lang w:val="en-GB" w:eastAsia="en-GB"/>
              </w:rPr>
            </w:pPr>
            <w:del w:id="322" w:author="Sarthak Shah | IFMR Rural Finance" w:date="2016-11-20T14:13:00Z">
              <w:r w:rsidRPr="00797588" w:rsidDel="0080688C">
                <w:rPr>
                  <w:rFonts w:ascii="Calibri" w:hAnsi="Calibri"/>
                  <w:color w:val="000000"/>
                  <w:sz w:val="22"/>
                  <w:szCs w:val="22"/>
                  <w:lang w:val="en-GB" w:eastAsia="en-GB"/>
                </w:rPr>
                <w:delText>Psychometric Score</w:delText>
              </w:r>
            </w:del>
          </w:p>
        </w:tc>
        <w:tc>
          <w:tcPr>
            <w:tcW w:w="443"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323" w:author="Sarthak Shah | IFMR Rural Finance" w:date="2016-11-20T14:13:00Z"/>
                <w:rFonts w:ascii="Calibri" w:hAnsi="Calibri"/>
                <w:color w:val="000000"/>
                <w:sz w:val="22"/>
                <w:szCs w:val="22"/>
                <w:lang w:val="en-GB" w:eastAsia="en-GB"/>
              </w:rPr>
            </w:pPr>
            <w:del w:id="324" w:author="Sarthak Shah | IFMR Rural Finance" w:date="2016-11-20T14:13:00Z">
              <w:r w:rsidRPr="00797588" w:rsidDel="0080688C">
                <w:rPr>
                  <w:rFonts w:ascii="Calibri" w:hAnsi="Calibri"/>
                  <w:color w:val="000000"/>
                  <w:sz w:val="22"/>
                  <w:szCs w:val="22"/>
                  <w:lang w:val="en-GB" w:eastAsia="en-GB"/>
                </w:rPr>
                <w:delText> </w:delText>
              </w:r>
            </w:del>
          </w:p>
        </w:tc>
        <w:tc>
          <w:tcPr>
            <w:tcW w:w="1080" w:type="pct"/>
            <w:tcBorders>
              <w:top w:val="nil"/>
              <w:left w:val="nil"/>
              <w:bottom w:val="single" w:sz="4" w:space="0" w:color="auto"/>
              <w:right w:val="single" w:sz="4" w:space="0" w:color="auto"/>
            </w:tcBorders>
            <w:shd w:val="clear" w:color="auto" w:fill="auto"/>
            <w:hideMark/>
          </w:tcPr>
          <w:p w:rsidR="00797588" w:rsidRPr="00797588" w:rsidDel="0080688C" w:rsidRDefault="00797588" w:rsidP="00797588">
            <w:pPr>
              <w:rPr>
                <w:del w:id="325" w:author="Sarthak Shah | IFMR Rural Finance" w:date="2016-11-20T14:13:00Z"/>
                <w:rFonts w:ascii="Calibri" w:hAnsi="Calibri"/>
                <w:color w:val="000000"/>
                <w:sz w:val="22"/>
                <w:szCs w:val="22"/>
                <w:lang w:val="en-GB" w:eastAsia="en-GB"/>
              </w:rPr>
            </w:pPr>
            <w:del w:id="326" w:author="Sarthak Shah | IFMR Rural Finance" w:date="2016-11-20T14:13:00Z">
              <w:r w:rsidRPr="00797588" w:rsidDel="0080688C">
                <w:rPr>
                  <w:rFonts w:ascii="Calibri" w:hAnsi="Calibri"/>
                  <w:color w:val="000000"/>
                  <w:sz w:val="22"/>
                  <w:szCs w:val="22"/>
                  <w:lang w:val="en-GB" w:eastAsia="en-GB"/>
                </w:rPr>
                <w:delText>1. Failed in all parameters</w:delText>
              </w:r>
              <w:r w:rsidRPr="00797588" w:rsidDel="0080688C">
                <w:rPr>
                  <w:rFonts w:ascii="Calibri" w:hAnsi="Calibri"/>
                  <w:color w:val="000000"/>
                  <w:sz w:val="22"/>
                  <w:szCs w:val="22"/>
                  <w:lang w:val="en-GB" w:eastAsia="en-GB"/>
                </w:rPr>
                <w:br/>
                <w:delText>2. Failed in more than 3 parameters</w:delText>
              </w:r>
              <w:r w:rsidRPr="00797588" w:rsidDel="0080688C">
                <w:rPr>
                  <w:rFonts w:ascii="Calibri" w:hAnsi="Calibri"/>
                  <w:color w:val="000000"/>
                  <w:sz w:val="22"/>
                  <w:szCs w:val="22"/>
                  <w:lang w:val="en-GB" w:eastAsia="en-GB"/>
                </w:rPr>
                <w:br/>
                <w:delText>3. Failed in 2 parameters</w:delText>
              </w:r>
              <w:r w:rsidRPr="00797588" w:rsidDel="0080688C">
                <w:rPr>
                  <w:rFonts w:ascii="Calibri" w:hAnsi="Calibri"/>
                  <w:color w:val="000000"/>
                  <w:sz w:val="22"/>
                  <w:szCs w:val="22"/>
                  <w:lang w:val="en-GB" w:eastAsia="en-GB"/>
                </w:rPr>
                <w:br/>
                <w:delText>4. Passed in 5 of 6 parameters</w:delText>
              </w:r>
              <w:r w:rsidRPr="00797588" w:rsidDel="0080688C">
                <w:rPr>
                  <w:rFonts w:ascii="Calibri" w:hAnsi="Calibri"/>
                  <w:color w:val="000000"/>
                  <w:sz w:val="22"/>
                  <w:szCs w:val="22"/>
                  <w:lang w:val="en-GB" w:eastAsia="en-GB"/>
                </w:rPr>
                <w:br/>
                <w:delText>5. Passed in all parameters</w:delText>
              </w:r>
            </w:del>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327" w:author="Sarthak Shah | IFMR Rural Finance" w:date="2016-11-20T14:13:00Z"/>
                <w:rFonts w:ascii="Calibri" w:hAnsi="Calibri"/>
                <w:color w:val="000000"/>
                <w:sz w:val="22"/>
                <w:szCs w:val="22"/>
                <w:lang w:val="en-GB" w:eastAsia="en-GB"/>
              </w:rPr>
            </w:pPr>
            <w:del w:id="328" w:author="Sarthak Shah | IFMR Rural Finance" w:date="2016-11-20T14:13:00Z">
              <w:r w:rsidRPr="00797588" w:rsidDel="0080688C">
                <w:rPr>
                  <w:rFonts w:ascii="Calibri" w:hAnsi="Calibri"/>
                  <w:color w:val="000000"/>
                  <w:sz w:val="22"/>
                  <w:szCs w:val="22"/>
                  <w:lang w:val="en-GB" w:eastAsia="en-GB"/>
                </w:rPr>
                <w:delText>1</w:delText>
              </w:r>
            </w:del>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329" w:author="Sarthak Shah | IFMR Rural Finance" w:date="2016-11-20T14:13:00Z"/>
                <w:rFonts w:ascii="Calibri" w:hAnsi="Calibri"/>
                <w:color w:val="000000"/>
                <w:sz w:val="22"/>
                <w:szCs w:val="22"/>
                <w:lang w:val="en-GB" w:eastAsia="en-GB"/>
              </w:rPr>
            </w:pPr>
            <w:del w:id="330" w:author="Sarthak Shah | IFMR Rural Finance" w:date="2016-11-20T14:13:00Z">
              <w:r w:rsidRPr="00797588" w:rsidDel="0080688C">
                <w:rPr>
                  <w:rFonts w:ascii="Calibri" w:hAnsi="Calibri"/>
                  <w:color w:val="000000"/>
                  <w:sz w:val="22"/>
                  <w:szCs w:val="22"/>
                  <w:lang w:val="en-GB" w:eastAsia="en-GB"/>
                </w:rPr>
                <w:delText xml:space="preserve">  1/58</w:delText>
              </w:r>
            </w:del>
          </w:p>
        </w:tc>
        <w:tc>
          <w:tcPr>
            <w:tcW w:w="112" w:type="pct"/>
            <w:tcBorders>
              <w:top w:val="nil"/>
              <w:left w:val="nil"/>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331" w:author="Sarthak Shah | IFMR Rural Finance" w:date="2016-11-20T14:13:00Z"/>
                <w:rFonts w:ascii="Calibri" w:hAnsi="Calibri"/>
                <w:color w:val="000000"/>
                <w:sz w:val="22"/>
                <w:szCs w:val="22"/>
                <w:lang w:val="en-GB" w:eastAsia="en-GB"/>
              </w:rPr>
            </w:pPr>
            <w:del w:id="332" w:author="Sarthak Shah | IFMR Rural Finance" w:date="2016-11-20T14:13:00Z">
              <w:r w:rsidRPr="00797588" w:rsidDel="0080688C">
                <w:rPr>
                  <w:rFonts w:ascii="Calibri" w:hAnsi="Calibri"/>
                  <w:color w:val="000000"/>
                  <w:sz w:val="22"/>
                  <w:szCs w:val="22"/>
                  <w:lang w:val="en-GB" w:eastAsia="en-GB"/>
                </w:rPr>
                <w:delText>0</w:delText>
              </w:r>
            </w:del>
          </w:p>
        </w:tc>
        <w:tc>
          <w:tcPr>
            <w:tcW w:w="103" w:type="pct"/>
            <w:tcBorders>
              <w:top w:val="nil"/>
              <w:left w:val="nil"/>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333" w:author="Sarthak Shah | IFMR Rural Finance" w:date="2016-11-20T14:13:00Z"/>
                <w:rFonts w:ascii="Calibri" w:hAnsi="Calibri"/>
                <w:color w:val="000000"/>
                <w:sz w:val="22"/>
                <w:szCs w:val="22"/>
                <w:lang w:val="en-GB" w:eastAsia="en-GB"/>
              </w:rPr>
            </w:pPr>
            <w:del w:id="334" w:author="Sarthak Shah | IFMR Rural Finance" w:date="2016-11-20T14:13:00Z">
              <w:r w:rsidRPr="00797588" w:rsidDel="0080688C">
                <w:rPr>
                  <w:rFonts w:ascii="Calibri" w:hAnsi="Calibri"/>
                  <w:color w:val="000000"/>
                  <w:sz w:val="22"/>
                  <w:szCs w:val="22"/>
                  <w:lang w:val="en-GB" w:eastAsia="en-GB"/>
                </w:rPr>
                <w:delText>2</w:delText>
              </w:r>
            </w:del>
          </w:p>
        </w:tc>
        <w:tc>
          <w:tcPr>
            <w:tcW w:w="112" w:type="pct"/>
            <w:tcBorders>
              <w:top w:val="nil"/>
              <w:left w:val="nil"/>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335" w:author="Sarthak Shah | IFMR Rural Finance" w:date="2016-11-20T14:13:00Z"/>
                <w:rFonts w:ascii="Calibri" w:hAnsi="Calibri"/>
                <w:color w:val="000000"/>
                <w:sz w:val="22"/>
                <w:szCs w:val="22"/>
                <w:lang w:val="en-GB" w:eastAsia="en-GB"/>
              </w:rPr>
            </w:pPr>
            <w:del w:id="336" w:author="Sarthak Shah | IFMR Rural Finance" w:date="2016-11-20T14:13:00Z">
              <w:r w:rsidRPr="00797588" w:rsidDel="0080688C">
                <w:rPr>
                  <w:rFonts w:ascii="Calibri" w:hAnsi="Calibri"/>
                  <w:color w:val="000000"/>
                  <w:sz w:val="22"/>
                  <w:szCs w:val="22"/>
                  <w:lang w:val="en-GB" w:eastAsia="en-GB"/>
                </w:rPr>
                <w:delText>3</w:delText>
              </w:r>
            </w:del>
          </w:p>
        </w:tc>
        <w:tc>
          <w:tcPr>
            <w:tcW w:w="98" w:type="pct"/>
            <w:tcBorders>
              <w:top w:val="nil"/>
              <w:left w:val="nil"/>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337" w:author="Sarthak Shah | IFMR Rural Finance" w:date="2016-11-20T14:13:00Z"/>
                <w:rFonts w:ascii="Calibri" w:hAnsi="Calibri"/>
                <w:color w:val="000000"/>
                <w:sz w:val="22"/>
                <w:szCs w:val="22"/>
                <w:lang w:val="en-GB" w:eastAsia="en-GB"/>
              </w:rPr>
            </w:pPr>
            <w:del w:id="338" w:author="Sarthak Shah | IFMR Rural Finance" w:date="2016-11-20T14:13:00Z">
              <w:r w:rsidRPr="00797588" w:rsidDel="0080688C">
                <w:rPr>
                  <w:rFonts w:ascii="Calibri" w:hAnsi="Calibri"/>
                  <w:color w:val="000000"/>
                  <w:sz w:val="22"/>
                  <w:szCs w:val="22"/>
                  <w:lang w:val="en-GB" w:eastAsia="en-GB"/>
                </w:rPr>
                <w:delText>4</w:delText>
              </w:r>
            </w:del>
          </w:p>
        </w:tc>
        <w:tc>
          <w:tcPr>
            <w:tcW w:w="112" w:type="pct"/>
            <w:tcBorders>
              <w:top w:val="nil"/>
              <w:left w:val="nil"/>
              <w:bottom w:val="single" w:sz="4" w:space="0" w:color="auto"/>
              <w:right w:val="single" w:sz="4" w:space="0" w:color="auto"/>
            </w:tcBorders>
            <w:shd w:val="clear" w:color="000000" w:fill="FFFFFF"/>
            <w:vAlign w:val="center"/>
            <w:hideMark/>
          </w:tcPr>
          <w:p w:rsidR="00797588" w:rsidRPr="00797588" w:rsidDel="0080688C" w:rsidRDefault="00797588" w:rsidP="00797588">
            <w:pPr>
              <w:jc w:val="center"/>
              <w:rPr>
                <w:del w:id="339" w:author="Sarthak Shah | IFMR Rural Finance" w:date="2016-11-20T14:13:00Z"/>
                <w:rFonts w:ascii="Calibri" w:hAnsi="Calibri"/>
                <w:color w:val="000000"/>
                <w:sz w:val="22"/>
                <w:szCs w:val="22"/>
                <w:lang w:val="en-GB" w:eastAsia="en-GB"/>
              </w:rPr>
            </w:pPr>
            <w:del w:id="340" w:author="Sarthak Shah | IFMR Rural Finance" w:date="2016-11-20T14:13:00Z">
              <w:r w:rsidRPr="00797588" w:rsidDel="0080688C">
                <w:rPr>
                  <w:rFonts w:ascii="Calibri" w:hAnsi="Calibri"/>
                  <w:color w:val="000000"/>
                  <w:sz w:val="22"/>
                  <w:szCs w:val="22"/>
                  <w:lang w:val="en-GB" w:eastAsia="en-GB"/>
                </w:rPr>
                <w:delText>5</w:delText>
              </w:r>
            </w:del>
          </w:p>
        </w:tc>
      </w:tr>
      <w:tr w:rsidR="00797588" w:rsidRPr="00797588" w:rsidDel="0080688C" w:rsidTr="00797588">
        <w:trPr>
          <w:trHeight w:val="1500"/>
          <w:del w:id="341" w:author="Sarthak Shah | IFMR Rural Finance" w:date="2016-11-20T14:13:00Z"/>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342" w:author="Sarthak Shah | IFMR Rural Finance" w:date="2016-11-20T14:13:00Z"/>
                <w:rFonts w:ascii="Calibri" w:hAnsi="Calibri"/>
                <w:color w:val="000000"/>
                <w:sz w:val="22"/>
                <w:szCs w:val="22"/>
                <w:lang w:val="en-GB" w:eastAsia="en-GB"/>
              </w:rPr>
            </w:pPr>
            <w:del w:id="343" w:author="Sarthak Shah | IFMR Rural Finance" w:date="2016-11-20T14:13:00Z">
              <w:r w:rsidRPr="00797588" w:rsidDel="0080688C">
                <w:rPr>
                  <w:rFonts w:ascii="Calibri" w:hAnsi="Calibri"/>
                  <w:color w:val="000000"/>
                  <w:sz w:val="22"/>
                  <w:szCs w:val="22"/>
                  <w:lang w:val="en-GB" w:eastAsia="en-GB"/>
                </w:rPr>
                <w:delText>10</w:delText>
              </w:r>
            </w:del>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344" w:author="Sarthak Shah | IFMR Rural Finance" w:date="2016-11-20T14:13:00Z"/>
                <w:rFonts w:ascii="Calibri" w:hAnsi="Calibri"/>
                <w:color w:val="000000"/>
                <w:sz w:val="22"/>
                <w:szCs w:val="22"/>
                <w:lang w:val="en-GB" w:eastAsia="en-GB"/>
              </w:rPr>
            </w:pPr>
            <w:del w:id="345" w:author="Sarthak Shah | IFMR Rural Finance" w:date="2016-11-20T14:13:00Z">
              <w:r w:rsidRPr="00797588" w:rsidDel="0080688C">
                <w:rPr>
                  <w:rFonts w:ascii="Calibri" w:hAnsi="Calibri"/>
                  <w:color w:val="000000"/>
                  <w:sz w:val="22"/>
                  <w:szCs w:val="22"/>
                  <w:lang w:val="en-GB" w:eastAsia="en-GB"/>
                </w:rPr>
                <w:delText>Referred by</w:delText>
              </w:r>
            </w:del>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346" w:author="Sarthak Shah | IFMR Rural Finance" w:date="2016-11-20T14:13:00Z"/>
                <w:rFonts w:ascii="Calibri" w:hAnsi="Calibri"/>
                <w:color w:val="000000"/>
                <w:sz w:val="22"/>
                <w:szCs w:val="22"/>
                <w:lang w:val="en-GB" w:eastAsia="en-GB"/>
              </w:rPr>
            </w:pPr>
            <w:del w:id="347" w:author="Sarthak Shah | IFMR Rural Finance" w:date="2016-11-20T14:13:00Z">
              <w:r w:rsidRPr="00797588" w:rsidDel="0080688C">
                <w:rPr>
                  <w:rFonts w:ascii="Calibri" w:hAnsi="Calibri"/>
                  <w:color w:val="000000"/>
                  <w:sz w:val="22"/>
                  <w:szCs w:val="22"/>
                  <w:lang w:val="en-GB" w:eastAsia="en-GB"/>
                </w:rPr>
                <w:delText>Field Appraisal</w:delText>
              </w:r>
            </w:del>
          </w:p>
        </w:tc>
        <w:tc>
          <w:tcPr>
            <w:tcW w:w="25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348" w:author="Sarthak Shah | IFMR Rural Finance" w:date="2016-11-20T14:13:00Z"/>
                <w:rFonts w:ascii="Calibri" w:hAnsi="Calibri"/>
                <w:color w:val="000000"/>
                <w:sz w:val="22"/>
                <w:szCs w:val="22"/>
                <w:lang w:val="en-GB" w:eastAsia="en-GB"/>
              </w:rPr>
            </w:pPr>
            <w:del w:id="349" w:author="Sarthak Shah | IFMR Rural Finance" w:date="2016-11-20T14:13:00Z">
              <w:r w:rsidRPr="00797588" w:rsidDel="0080688C">
                <w:rPr>
                  <w:rFonts w:ascii="Calibri" w:hAnsi="Calibri"/>
                  <w:color w:val="000000"/>
                  <w:sz w:val="22"/>
                  <w:szCs w:val="22"/>
                  <w:lang w:val="en-GB" w:eastAsia="en-GB"/>
                </w:rPr>
                <w:delText>Business</w:delText>
              </w:r>
            </w:del>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350" w:author="Sarthak Shah | IFMR Rural Finance" w:date="2016-11-20T14:13:00Z"/>
                <w:rFonts w:ascii="Calibri" w:hAnsi="Calibri"/>
                <w:color w:val="000000"/>
                <w:sz w:val="22"/>
                <w:szCs w:val="22"/>
                <w:lang w:val="en-GB" w:eastAsia="en-GB"/>
              </w:rPr>
            </w:pPr>
            <w:del w:id="351" w:author="Sarthak Shah | IFMR Rural Finance" w:date="2016-11-20T14:13:00Z">
              <w:r w:rsidRPr="00797588" w:rsidDel="0080688C">
                <w:rPr>
                  <w:rFonts w:ascii="Calibri" w:hAnsi="Calibri"/>
                  <w:color w:val="000000"/>
                  <w:sz w:val="22"/>
                  <w:szCs w:val="22"/>
                  <w:lang w:val="en-GB" w:eastAsia="en-GB"/>
                </w:rPr>
                <w:delText>Business Details</w:delText>
              </w:r>
            </w:del>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352" w:author="Sarthak Shah | IFMR Rural Finance" w:date="2016-11-20T14:13:00Z"/>
                <w:rFonts w:ascii="Calibri" w:hAnsi="Calibri"/>
                <w:color w:val="000000"/>
                <w:sz w:val="22"/>
                <w:szCs w:val="22"/>
                <w:lang w:val="en-GB" w:eastAsia="en-GB"/>
              </w:rPr>
            </w:pPr>
            <w:del w:id="353" w:author="Sarthak Shah | IFMR Rural Finance" w:date="2016-11-20T14:13:00Z">
              <w:r w:rsidRPr="00797588" w:rsidDel="0080688C">
                <w:rPr>
                  <w:rFonts w:ascii="Calibri" w:hAnsi="Calibri"/>
                  <w:color w:val="000000"/>
                  <w:sz w:val="22"/>
                  <w:szCs w:val="22"/>
                  <w:lang w:val="en-GB" w:eastAsia="en-GB"/>
                </w:rPr>
                <w:delText>Referred by</w:delText>
              </w:r>
            </w:del>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354" w:author="Sarthak Shah | IFMR Rural Finance" w:date="2016-11-20T14:13:00Z"/>
                <w:rFonts w:ascii="Calibri" w:hAnsi="Calibri"/>
                <w:color w:val="000000"/>
                <w:sz w:val="22"/>
                <w:szCs w:val="22"/>
                <w:lang w:val="en-GB" w:eastAsia="en-GB"/>
              </w:rPr>
            </w:pPr>
            <w:del w:id="355" w:author="Sarthak Shah | IFMR Rural Finance" w:date="2016-11-20T14:13:00Z">
              <w:r w:rsidRPr="00797588" w:rsidDel="0080688C">
                <w:rPr>
                  <w:rFonts w:ascii="Calibri" w:hAnsi="Calibri"/>
                  <w:color w:val="000000"/>
                  <w:sz w:val="22"/>
                  <w:szCs w:val="22"/>
                  <w:lang w:val="en-GB" w:eastAsia="en-GB"/>
                </w:rPr>
                <w:delText> </w:delText>
              </w:r>
            </w:del>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356" w:author="Sarthak Shah | IFMR Rural Finance" w:date="2016-11-20T14:13:00Z"/>
                <w:rFonts w:ascii="Calibri" w:hAnsi="Calibri"/>
                <w:color w:val="000000"/>
                <w:sz w:val="22"/>
                <w:szCs w:val="22"/>
                <w:lang w:val="en-GB" w:eastAsia="en-GB"/>
              </w:rPr>
            </w:pPr>
            <w:del w:id="357" w:author="Sarthak Shah | IFMR Rural Finance" w:date="2016-11-20T14:13:00Z">
              <w:r w:rsidRPr="00797588" w:rsidDel="0080688C">
                <w:rPr>
                  <w:rFonts w:ascii="Calibri" w:hAnsi="Calibri"/>
                  <w:color w:val="000000"/>
                  <w:sz w:val="22"/>
                  <w:szCs w:val="22"/>
                  <w:lang w:val="en-GB" w:eastAsia="en-GB"/>
                </w:rPr>
                <w:delText>1. Channel Partner</w:delText>
              </w:r>
              <w:r w:rsidRPr="00797588" w:rsidDel="0080688C">
                <w:rPr>
                  <w:rFonts w:ascii="Calibri" w:hAnsi="Calibri"/>
                  <w:color w:val="000000"/>
                  <w:sz w:val="22"/>
                  <w:szCs w:val="22"/>
                  <w:lang w:val="en-GB" w:eastAsia="en-GB"/>
                </w:rPr>
                <w:br/>
                <w:delText>2. Existing Customer Referral</w:delText>
              </w:r>
              <w:r w:rsidRPr="00797588" w:rsidDel="0080688C">
                <w:rPr>
                  <w:rFonts w:ascii="Calibri" w:hAnsi="Calibri"/>
                  <w:color w:val="000000"/>
                  <w:sz w:val="22"/>
                  <w:szCs w:val="22"/>
                  <w:lang w:val="en-GB" w:eastAsia="en-GB"/>
                </w:rPr>
                <w:br/>
                <w:delText>3. Direct (Cold Call)</w:delText>
              </w:r>
              <w:r w:rsidRPr="00797588" w:rsidDel="0080688C">
                <w:rPr>
                  <w:rFonts w:ascii="Calibri" w:hAnsi="Calibri"/>
                  <w:color w:val="000000"/>
                  <w:sz w:val="22"/>
                  <w:szCs w:val="22"/>
                  <w:lang w:val="en-GB" w:eastAsia="en-GB"/>
                </w:rPr>
                <w:br/>
                <w:delText>4. Referral Partner</w:delText>
              </w:r>
            </w:del>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358" w:author="Sarthak Shah | IFMR Rural Finance" w:date="2016-11-20T14:13:00Z"/>
                <w:rFonts w:ascii="Calibri" w:hAnsi="Calibri"/>
                <w:color w:val="000000"/>
                <w:sz w:val="22"/>
                <w:szCs w:val="22"/>
                <w:lang w:val="en-GB" w:eastAsia="en-GB"/>
              </w:rPr>
            </w:pPr>
            <w:del w:id="359" w:author="Sarthak Shah | IFMR Rural Finance" w:date="2016-11-20T14:13:00Z">
              <w:r w:rsidRPr="00797588" w:rsidDel="0080688C">
                <w:rPr>
                  <w:rFonts w:ascii="Calibri" w:hAnsi="Calibri"/>
                  <w:color w:val="000000"/>
                  <w:sz w:val="22"/>
                  <w:szCs w:val="22"/>
                  <w:lang w:val="en-GB" w:eastAsia="en-GB"/>
                </w:rPr>
                <w:delText>2</w:delText>
              </w:r>
            </w:del>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360" w:author="Sarthak Shah | IFMR Rural Finance" w:date="2016-11-20T14:13:00Z"/>
                <w:rFonts w:ascii="Calibri" w:hAnsi="Calibri"/>
                <w:color w:val="000000"/>
                <w:sz w:val="22"/>
                <w:szCs w:val="22"/>
                <w:lang w:val="en-GB" w:eastAsia="en-GB"/>
              </w:rPr>
            </w:pPr>
            <w:del w:id="361" w:author="Sarthak Shah | IFMR Rural Finance" w:date="2016-11-20T14:13:00Z">
              <w:r w:rsidRPr="00797588" w:rsidDel="0080688C">
                <w:rPr>
                  <w:rFonts w:ascii="Calibri" w:hAnsi="Calibri"/>
                  <w:color w:val="000000"/>
                  <w:sz w:val="22"/>
                  <w:szCs w:val="22"/>
                  <w:lang w:val="en-GB" w:eastAsia="en-GB"/>
                </w:rPr>
                <w:delText xml:space="preserve">  1/29</w:delText>
              </w:r>
            </w:del>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362" w:author="Sarthak Shah | IFMR Rural Finance" w:date="2016-11-20T14:13:00Z"/>
                <w:rFonts w:ascii="Calibri" w:hAnsi="Calibri"/>
                <w:color w:val="000000"/>
                <w:sz w:val="22"/>
                <w:szCs w:val="22"/>
                <w:lang w:val="en-GB" w:eastAsia="en-GB"/>
              </w:rPr>
            </w:pPr>
            <w:del w:id="363" w:author="Sarthak Shah | IFMR Rural Finance" w:date="2016-11-20T14:13:00Z">
              <w:r w:rsidRPr="00797588" w:rsidDel="0080688C">
                <w:rPr>
                  <w:rFonts w:ascii="Calibri" w:hAnsi="Calibri"/>
                  <w:color w:val="000000"/>
                  <w:sz w:val="22"/>
                  <w:szCs w:val="22"/>
                  <w:lang w:val="en-GB" w:eastAsia="en-GB"/>
                </w:rPr>
                <w:delText>5</w:delText>
              </w:r>
            </w:del>
          </w:p>
        </w:tc>
        <w:tc>
          <w:tcPr>
            <w:tcW w:w="103"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364" w:author="Sarthak Shah | IFMR Rural Finance" w:date="2016-11-20T14:13:00Z"/>
                <w:rFonts w:ascii="Calibri" w:hAnsi="Calibri"/>
                <w:color w:val="000000"/>
                <w:sz w:val="22"/>
                <w:szCs w:val="22"/>
                <w:lang w:val="en-GB" w:eastAsia="en-GB"/>
              </w:rPr>
            </w:pPr>
            <w:del w:id="365" w:author="Sarthak Shah | IFMR Rural Finance" w:date="2016-11-20T14:13:00Z">
              <w:r w:rsidRPr="00797588" w:rsidDel="0080688C">
                <w:rPr>
                  <w:rFonts w:ascii="Calibri" w:hAnsi="Calibri"/>
                  <w:color w:val="000000"/>
                  <w:sz w:val="22"/>
                  <w:szCs w:val="22"/>
                  <w:lang w:val="en-GB" w:eastAsia="en-GB"/>
                </w:rPr>
                <w:delText>3</w:delText>
              </w:r>
            </w:del>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366" w:author="Sarthak Shah | IFMR Rural Finance" w:date="2016-11-20T14:13:00Z"/>
                <w:rFonts w:ascii="Calibri" w:hAnsi="Calibri"/>
                <w:color w:val="000000"/>
                <w:sz w:val="22"/>
                <w:szCs w:val="22"/>
                <w:lang w:val="en-GB" w:eastAsia="en-GB"/>
              </w:rPr>
            </w:pPr>
            <w:del w:id="367" w:author="Sarthak Shah | IFMR Rural Finance" w:date="2016-11-20T14:13:00Z">
              <w:r w:rsidRPr="00797588" w:rsidDel="0080688C">
                <w:rPr>
                  <w:rFonts w:ascii="Calibri" w:hAnsi="Calibri"/>
                  <w:color w:val="000000"/>
                  <w:sz w:val="22"/>
                  <w:szCs w:val="22"/>
                  <w:lang w:val="en-GB" w:eastAsia="en-GB"/>
                </w:rPr>
                <w:delText>1</w:delText>
              </w:r>
            </w:del>
          </w:p>
        </w:tc>
        <w:tc>
          <w:tcPr>
            <w:tcW w:w="98"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368" w:author="Sarthak Shah | IFMR Rural Finance" w:date="2016-11-20T14:13:00Z"/>
                <w:rFonts w:ascii="Calibri" w:hAnsi="Calibri"/>
                <w:color w:val="000000"/>
                <w:sz w:val="22"/>
                <w:szCs w:val="22"/>
                <w:lang w:val="en-GB" w:eastAsia="en-GB"/>
              </w:rPr>
            </w:pPr>
            <w:del w:id="369" w:author="Sarthak Shah | IFMR Rural Finance" w:date="2016-11-20T14:13:00Z">
              <w:r w:rsidRPr="00797588" w:rsidDel="0080688C">
                <w:rPr>
                  <w:rFonts w:ascii="Calibri" w:hAnsi="Calibri"/>
                  <w:color w:val="000000"/>
                  <w:sz w:val="22"/>
                  <w:szCs w:val="22"/>
                  <w:lang w:val="en-GB" w:eastAsia="en-GB"/>
                </w:rPr>
                <w:delText>2</w:delText>
              </w:r>
            </w:del>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370" w:author="Sarthak Shah | IFMR Rural Finance" w:date="2016-11-20T14:13:00Z"/>
                <w:rFonts w:ascii="Calibri" w:hAnsi="Calibri"/>
                <w:color w:val="000000"/>
                <w:sz w:val="22"/>
                <w:szCs w:val="22"/>
                <w:lang w:val="en-GB" w:eastAsia="en-GB"/>
              </w:rPr>
            </w:pPr>
            <w:del w:id="371" w:author="Sarthak Shah | IFMR Rural Finance" w:date="2016-11-20T14:13:00Z">
              <w:r w:rsidRPr="00797588" w:rsidDel="0080688C">
                <w:rPr>
                  <w:rFonts w:ascii="Calibri" w:hAnsi="Calibri"/>
                  <w:color w:val="000000"/>
                  <w:sz w:val="22"/>
                  <w:szCs w:val="22"/>
                  <w:lang w:val="en-GB" w:eastAsia="en-GB"/>
                </w:rPr>
                <w:delText> </w:delText>
              </w:r>
            </w:del>
          </w:p>
        </w:tc>
      </w:tr>
      <w:tr w:rsidR="00797588" w:rsidRPr="00797588" w:rsidDel="0080688C" w:rsidTr="00797588">
        <w:trPr>
          <w:trHeight w:val="1500"/>
          <w:del w:id="372" w:author="Sarthak Shah | IFMR Rural Finance" w:date="2016-11-20T14:13:00Z"/>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373" w:author="Sarthak Shah | IFMR Rural Finance" w:date="2016-11-20T14:13:00Z"/>
                <w:rFonts w:ascii="Calibri" w:hAnsi="Calibri"/>
                <w:color w:val="000000"/>
                <w:sz w:val="22"/>
                <w:szCs w:val="22"/>
                <w:lang w:val="en-GB" w:eastAsia="en-GB"/>
              </w:rPr>
            </w:pPr>
            <w:del w:id="374" w:author="Sarthak Shah | IFMR Rural Finance" w:date="2016-11-20T14:13:00Z">
              <w:r w:rsidRPr="00797588" w:rsidDel="0080688C">
                <w:rPr>
                  <w:rFonts w:ascii="Calibri" w:hAnsi="Calibri"/>
                  <w:color w:val="000000"/>
                  <w:sz w:val="22"/>
                  <w:szCs w:val="22"/>
                  <w:lang w:val="en-GB" w:eastAsia="en-GB"/>
                </w:rPr>
                <w:delText>11</w:delText>
              </w:r>
            </w:del>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375" w:author="Sarthak Shah | IFMR Rural Finance" w:date="2016-11-20T14:13:00Z"/>
                <w:rFonts w:ascii="Calibri" w:hAnsi="Calibri"/>
                <w:color w:val="000000"/>
                <w:sz w:val="22"/>
                <w:szCs w:val="22"/>
                <w:lang w:val="en-GB" w:eastAsia="en-GB"/>
              </w:rPr>
            </w:pPr>
            <w:del w:id="376" w:author="Sarthak Shah | IFMR Rural Finance" w:date="2016-11-20T14:13:00Z">
              <w:r w:rsidRPr="00797588" w:rsidDel="0080688C">
                <w:rPr>
                  <w:rFonts w:ascii="Calibri" w:hAnsi="Calibri"/>
                  <w:color w:val="000000"/>
                  <w:sz w:val="22"/>
                  <w:szCs w:val="22"/>
                  <w:lang w:val="en-GB" w:eastAsia="en-GB"/>
                </w:rPr>
                <w:delText>Business Vintage (verifiable)</w:delText>
              </w:r>
            </w:del>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377" w:author="Sarthak Shah | IFMR Rural Finance" w:date="2016-11-20T14:13:00Z"/>
                <w:rFonts w:ascii="Calibri" w:hAnsi="Calibri"/>
                <w:color w:val="000000"/>
                <w:sz w:val="22"/>
                <w:szCs w:val="22"/>
                <w:lang w:val="en-GB" w:eastAsia="en-GB"/>
              </w:rPr>
            </w:pPr>
            <w:del w:id="378" w:author="Sarthak Shah | IFMR Rural Finance" w:date="2016-11-20T14:13:00Z">
              <w:r w:rsidRPr="00797588" w:rsidDel="0080688C">
                <w:rPr>
                  <w:rFonts w:ascii="Calibri" w:hAnsi="Calibri"/>
                  <w:color w:val="000000"/>
                  <w:sz w:val="22"/>
                  <w:szCs w:val="22"/>
                  <w:lang w:val="en-GB" w:eastAsia="en-GB"/>
                </w:rPr>
                <w:delText>Field Appraisal</w:delText>
              </w:r>
            </w:del>
          </w:p>
        </w:tc>
        <w:tc>
          <w:tcPr>
            <w:tcW w:w="25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379" w:author="Sarthak Shah | IFMR Rural Finance" w:date="2016-11-20T14:13:00Z"/>
                <w:rFonts w:ascii="Calibri" w:hAnsi="Calibri"/>
                <w:color w:val="000000"/>
                <w:sz w:val="22"/>
                <w:szCs w:val="22"/>
                <w:lang w:val="en-GB" w:eastAsia="en-GB"/>
              </w:rPr>
            </w:pPr>
            <w:del w:id="380" w:author="Sarthak Shah | IFMR Rural Finance" w:date="2016-11-20T14:13:00Z">
              <w:r w:rsidRPr="00797588" w:rsidDel="0080688C">
                <w:rPr>
                  <w:rFonts w:ascii="Calibri" w:hAnsi="Calibri"/>
                  <w:color w:val="000000"/>
                  <w:sz w:val="22"/>
                  <w:szCs w:val="22"/>
                  <w:lang w:val="en-GB" w:eastAsia="en-GB"/>
                </w:rPr>
                <w:delText>Business</w:delText>
              </w:r>
            </w:del>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381" w:author="Sarthak Shah | IFMR Rural Finance" w:date="2016-11-20T14:13:00Z"/>
                <w:rFonts w:ascii="Calibri" w:hAnsi="Calibri"/>
                <w:color w:val="000000"/>
                <w:sz w:val="22"/>
                <w:szCs w:val="22"/>
                <w:lang w:val="en-GB" w:eastAsia="en-GB"/>
              </w:rPr>
            </w:pPr>
            <w:del w:id="382" w:author="Sarthak Shah | IFMR Rural Finance" w:date="2016-11-20T14:13:00Z">
              <w:r w:rsidRPr="00797588" w:rsidDel="0080688C">
                <w:rPr>
                  <w:rFonts w:ascii="Calibri" w:hAnsi="Calibri"/>
                  <w:color w:val="000000"/>
                  <w:sz w:val="22"/>
                  <w:szCs w:val="22"/>
                  <w:lang w:val="en-GB" w:eastAsia="en-GB"/>
                </w:rPr>
                <w:delText>Business Details</w:delText>
              </w:r>
            </w:del>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383" w:author="Sarthak Shah | IFMR Rural Finance" w:date="2016-11-20T14:13:00Z"/>
                <w:rFonts w:ascii="Calibri" w:hAnsi="Calibri"/>
                <w:color w:val="000000"/>
                <w:sz w:val="22"/>
                <w:szCs w:val="22"/>
                <w:lang w:val="en-GB" w:eastAsia="en-GB"/>
              </w:rPr>
            </w:pPr>
            <w:del w:id="384" w:author="Sarthak Shah | IFMR Rural Finance" w:date="2016-11-20T14:13:00Z">
              <w:r w:rsidRPr="00797588" w:rsidDel="0080688C">
                <w:rPr>
                  <w:rFonts w:ascii="Calibri" w:hAnsi="Calibri"/>
                  <w:color w:val="000000"/>
                  <w:sz w:val="22"/>
                  <w:szCs w:val="22"/>
                  <w:lang w:val="en-GB" w:eastAsia="en-GB"/>
                </w:rPr>
                <w:delText>Business Operating since</w:delText>
              </w:r>
            </w:del>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385" w:author="Sarthak Shah | IFMR Rural Finance" w:date="2016-11-20T14:13:00Z"/>
                <w:rFonts w:ascii="Calibri" w:hAnsi="Calibri"/>
                <w:color w:val="000000"/>
                <w:sz w:val="22"/>
                <w:szCs w:val="22"/>
                <w:lang w:val="en-GB" w:eastAsia="en-GB"/>
              </w:rPr>
            </w:pPr>
            <w:del w:id="386" w:author="Sarthak Shah | IFMR Rural Finance" w:date="2016-11-20T14:13:00Z">
              <w:r w:rsidRPr="00797588" w:rsidDel="0080688C">
                <w:rPr>
                  <w:rFonts w:ascii="Calibri" w:hAnsi="Calibri"/>
                  <w:color w:val="000000"/>
                  <w:sz w:val="22"/>
                  <w:szCs w:val="22"/>
                  <w:lang w:val="en-GB" w:eastAsia="en-GB"/>
                </w:rPr>
                <w:delText> </w:delText>
              </w:r>
            </w:del>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387" w:author="Sarthak Shah | IFMR Rural Finance" w:date="2016-11-20T14:13:00Z"/>
                <w:rFonts w:ascii="Calibri" w:hAnsi="Calibri"/>
                <w:color w:val="000000"/>
                <w:sz w:val="22"/>
                <w:szCs w:val="22"/>
                <w:lang w:val="en-GB" w:eastAsia="en-GB"/>
              </w:rPr>
            </w:pPr>
            <w:del w:id="388" w:author="Sarthak Shah | IFMR Rural Finance" w:date="2016-11-20T14:13:00Z">
              <w:r w:rsidRPr="00797588" w:rsidDel="0080688C">
                <w:rPr>
                  <w:rFonts w:ascii="Calibri" w:hAnsi="Calibri"/>
                  <w:color w:val="000000"/>
                  <w:sz w:val="22"/>
                  <w:szCs w:val="22"/>
                  <w:lang w:val="en-GB" w:eastAsia="en-GB"/>
                </w:rPr>
                <w:delText>1. &lt;6 months</w:delText>
              </w:r>
              <w:r w:rsidRPr="00797588" w:rsidDel="0080688C">
                <w:rPr>
                  <w:rFonts w:ascii="Calibri" w:hAnsi="Calibri"/>
                  <w:color w:val="000000"/>
                  <w:sz w:val="22"/>
                  <w:szCs w:val="22"/>
                  <w:lang w:val="en-GB" w:eastAsia="en-GB"/>
                </w:rPr>
                <w:br/>
                <w:delText>2. 6 months to 1 year</w:delText>
              </w:r>
              <w:r w:rsidRPr="00797588" w:rsidDel="0080688C">
                <w:rPr>
                  <w:rFonts w:ascii="Calibri" w:hAnsi="Calibri"/>
                  <w:color w:val="000000"/>
                  <w:sz w:val="22"/>
                  <w:szCs w:val="22"/>
                  <w:lang w:val="en-GB" w:eastAsia="en-GB"/>
                </w:rPr>
                <w:br/>
                <w:delText>3. 1-2 years</w:delText>
              </w:r>
              <w:r w:rsidRPr="00797588" w:rsidDel="0080688C">
                <w:rPr>
                  <w:rFonts w:ascii="Calibri" w:hAnsi="Calibri"/>
                  <w:color w:val="000000"/>
                  <w:sz w:val="22"/>
                  <w:szCs w:val="22"/>
                  <w:lang w:val="en-GB" w:eastAsia="en-GB"/>
                </w:rPr>
                <w:br/>
                <w:delText>4. 2-3 years</w:delText>
              </w:r>
              <w:r w:rsidRPr="00797588" w:rsidDel="0080688C">
                <w:rPr>
                  <w:rFonts w:ascii="Calibri" w:hAnsi="Calibri"/>
                  <w:color w:val="000000"/>
                  <w:sz w:val="22"/>
                  <w:szCs w:val="22"/>
                  <w:lang w:val="en-GB" w:eastAsia="en-GB"/>
                </w:rPr>
                <w:br/>
                <w:delText>5. &gt;3 years</w:delText>
              </w:r>
            </w:del>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389" w:author="Sarthak Shah | IFMR Rural Finance" w:date="2016-11-20T14:13:00Z"/>
                <w:rFonts w:ascii="Calibri" w:hAnsi="Calibri"/>
                <w:color w:val="000000"/>
                <w:sz w:val="22"/>
                <w:szCs w:val="22"/>
                <w:lang w:val="en-GB" w:eastAsia="en-GB"/>
              </w:rPr>
            </w:pPr>
            <w:del w:id="390" w:author="Sarthak Shah | IFMR Rural Finance" w:date="2016-11-20T14:13:00Z">
              <w:r w:rsidRPr="00797588" w:rsidDel="0080688C">
                <w:rPr>
                  <w:rFonts w:ascii="Calibri" w:hAnsi="Calibri"/>
                  <w:color w:val="000000"/>
                  <w:sz w:val="22"/>
                  <w:szCs w:val="22"/>
                  <w:lang w:val="en-GB" w:eastAsia="en-GB"/>
                </w:rPr>
                <w:delText>3</w:delText>
              </w:r>
            </w:del>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391" w:author="Sarthak Shah | IFMR Rural Finance" w:date="2016-11-20T14:13:00Z"/>
                <w:rFonts w:ascii="Calibri" w:hAnsi="Calibri"/>
                <w:color w:val="000000"/>
                <w:sz w:val="22"/>
                <w:szCs w:val="22"/>
                <w:lang w:val="en-GB" w:eastAsia="en-GB"/>
              </w:rPr>
            </w:pPr>
            <w:del w:id="392" w:author="Sarthak Shah | IFMR Rural Finance" w:date="2016-11-20T14:13:00Z">
              <w:r w:rsidRPr="00797588" w:rsidDel="0080688C">
                <w:rPr>
                  <w:rFonts w:ascii="Calibri" w:hAnsi="Calibri"/>
                  <w:color w:val="000000"/>
                  <w:sz w:val="22"/>
                  <w:szCs w:val="22"/>
                  <w:lang w:val="en-GB" w:eastAsia="en-GB"/>
                </w:rPr>
                <w:delText xml:space="preserve">  3/58</w:delText>
              </w:r>
            </w:del>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393" w:author="Sarthak Shah | IFMR Rural Finance" w:date="2016-11-20T14:13:00Z"/>
                <w:rFonts w:ascii="Calibri" w:hAnsi="Calibri"/>
                <w:color w:val="000000"/>
                <w:sz w:val="22"/>
                <w:szCs w:val="22"/>
                <w:lang w:val="en-GB" w:eastAsia="en-GB"/>
              </w:rPr>
            </w:pPr>
            <w:del w:id="394" w:author="Sarthak Shah | IFMR Rural Finance" w:date="2016-11-20T14:13:00Z">
              <w:r w:rsidRPr="00797588" w:rsidDel="0080688C">
                <w:rPr>
                  <w:rFonts w:ascii="Calibri" w:hAnsi="Calibri"/>
                  <w:color w:val="000000"/>
                  <w:sz w:val="22"/>
                  <w:szCs w:val="22"/>
                  <w:lang w:val="en-GB" w:eastAsia="en-GB"/>
                </w:rPr>
                <w:delText>1</w:delText>
              </w:r>
            </w:del>
          </w:p>
        </w:tc>
        <w:tc>
          <w:tcPr>
            <w:tcW w:w="103"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395" w:author="Sarthak Shah | IFMR Rural Finance" w:date="2016-11-20T14:13:00Z"/>
                <w:rFonts w:ascii="Calibri" w:hAnsi="Calibri"/>
                <w:color w:val="000000"/>
                <w:sz w:val="22"/>
                <w:szCs w:val="22"/>
                <w:lang w:val="en-GB" w:eastAsia="en-GB"/>
              </w:rPr>
            </w:pPr>
            <w:del w:id="396" w:author="Sarthak Shah | IFMR Rural Finance" w:date="2016-11-20T14:13:00Z">
              <w:r w:rsidRPr="00797588" w:rsidDel="0080688C">
                <w:rPr>
                  <w:rFonts w:ascii="Calibri" w:hAnsi="Calibri"/>
                  <w:color w:val="000000"/>
                  <w:sz w:val="22"/>
                  <w:szCs w:val="22"/>
                  <w:lang w:val="en-GB" w:eastAsia="en-GB"/>
                </w:rPr>
                <w:delText>2</w:delText>
              </w:r>
            </w:del>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397" w:author="Sarthak Shah | IFMR Rural Finance" w:date="2016-11-20T14:13:00Z"/>
                <w:rFonts w:ascii="Calibri" w:hAnsi="Calibri"/>
                <w:color w:val="000000"/>
                <w:sz w:val="22"/>
                <w:szCs w:val="22"/>
                <w:lang w:val="en-GB" w:eastAsia="en-GB"/>
              </w:rPr>
            </w:pPr>
            <w:del w:id="398" w:author="Sarthak Shah | IFMR Rural Finance" w:date="2016-11-20T14:13:00Z">
              <w:r w:rsidRPr="00797588" w:rsidDel="0080688C">
                <w:rPr>
                  <w:rFonts w:ascii="Calibri" w:hAnsi="Calibri"/>
                  <w:color w:val="000000"/>
                  <w:sz w:val="22"/>
                  <w:szCs w:val="22"/>
                  <w:lang w:val="en-GB" w:eastAsia="en-GB"/>
                </w:rPr>
                <w:delText>3</w:delText>
              </w:r>
            </w:del>
          </w:p>
        </w:tc>
        <w:tc>
          <w:tcPr>
            <w:tcW w:w="98"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399" w:author="Sarthak Shah | IFMR Rural Finance" w:date="2016-11-20T14:13:00Z"/>
                <w:rFonts w:ascii="Calibri" w:hAnsi="Calibri"/>
                <w:color w:val="000000"/>
                <w:sz w:val="22"/>
                <w:szCs w:val="22"/>
                <w:lang w:val="en-GB" w:eastAsia="en-GB"/>
              </w:rPr>
            </w:pPr>
            <w:del w:id="400" w:author="Sarthak Shah | IFMR Rural Finance" w:date="2016-11-20T14:13:00Z">
              <w:r w:rsidRPr="00797588" w:rsidDel="0080688C">
                <w:rPr>
                  <w:rFonts w:ascii="Calibri" w:hAnsi="Calibri"/>
                  <w:color w:val="000000"/>
                  <w:sz w:val="22"/>
                  <w:szCs w:val="22"/>
                  <w:lang w:val="en-GB" w:eastAsia="en-GB"/>
                </w:rPr>
                <w:delText>4</w:delText>
              </w:r>
            </w:del>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401" w:author="Sarthak Shah | IFMR Rural Finance" w:date="2016-11-20T14:13:00Z"/>
                <w:rFonts w:ascii="Calibri" w:hAnsi="Calibri"/>
                <w:color w:val="000000"/>
                <w:sz w:val="22"/>
                <w:szCs w:val="22"/>
                <w:lang w:val="en-GB" w:eastAsia="en-GB"/>
              </w:rPr>
            </w:pPr>
            <w:del w:id="402" w:author="Sarthak Shah | IFMR Rural Finance" w:date="2016-11-20T14:13:00Z">
              <w:r w:rsidRPr="00797588" w:rsidDel="0080688C">
                <w:rPr>
                  <w:rFonts w:ascii="Calibri" w:hAnsi="Calibri"/>
                  <w:color w:val="000000"/>
                  <w:sz w:val="22"/>
                  <w:szCs w:val="22"/>
                  <w:lang w:val="en-GB" w:eastAsia="en-GB"/>
                </w:rPr>
                <w:delText>5</w:delText>
              </w:r>
            </w:del>
          </w:p>
        </w:tc>
      </w:tr>
      <w:tr w:rsidR="00797588" w:rsidRPr="00797588" w:rsidDel="0080688C" w:rsidTr="00797588">
        <w:trPr>
          <w:trHeight w:val="1500"/>
          <w:del w:id="403" w:author="Sarthak Shah | IFMR Rural Finance" w:date="2016-11-20T14:13:00Z"/>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404" w:author="Sarthak Shah | IFMR Rural Finance" w:date="2016-11-20T14:13:00Z"/>
                <w:rFonts w:ascii="Calibri" w:hAnsi="Calibri"/>
                <w:color w:val="000000"/>
                <w:sz w:val="22"/>
                <w:szCs w:val="22"/>
                <w:lang w:val="en-GB" w:eastAsia="en-GB"/>
              </w:rPr>
            </w:pPr>
            <w:del w:id="405" w:author="Sarthak Shah | IFMR Rural Finance" w:date="2016-11-20T14:13:00Z">
              <w:r w:rsidRPr="00797588" w:rsidDel="0080688C">
                <w:rPr>
                  <w:rFonts w:ascii="Calibri" w:hAnsi="Calibri"/>
                  <w:color w:val="000000"/>
                  <w:sz w:val="22"/>
                  <w:szCs w:val="22"/>
                  <w:lang w:val="en-GB" w:eastAsia="en-GB"/>
                </w:rPr>
                <w:lastRenderedPageBreak/>
                <w:delText>12</w:delText>
              </w:r>
            </w:del>
          </w:p>
        </w:tc>
        <w:tc>
          <w:tcPr>
            <w:tcW w:w="417"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406" w:author="Sarthak Shah | IFMR Rural Finance" w:date="2016-11-20T14:13:00Z"/>
                <w:rFonts w:ascii="Calibri" w:hAnsi="Calibri"/>
                <w:color w:val="000000"/>
                <w:sz w:val="22"/>
                <w:szCs w:val="22"/>
                <w:lang w:val="en-GB" w:eastAsia="en-GB"/>
              </w:rPr>
            </w:pPr>
            <w:del w:id="407" w:author="Sarthak Shah | IFMR Rural Finance" w:date="2016-11-20T14:13:00Z">
              <w:r w:rsidRPr="00797588" w:rsidDel="0080688C">
                <w:rPr>
                  <w:rFonts w:ascii="Calibri" w:hAnsi="Calibri"/>
                  <w:color w:val="000000"/>
                  <w:sz w:val="22"/>
                  <w:szCs w:val="22"/>
                  <w:lang w:val="en-GB" w:eastAsia="en-GB"/>
                </w:rPr>
                <w:delText># of Years business in area /Locality</w:delText>
              </w:r>
            </w:del>
          </w:p>
        </w:tc>
        <w:tc>
          <w:tcPr>
            <w:tcW w:w="298"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408" w:author="Sarthak Shah | IFMR Rural Finance" w:date="2016-11-20T14:13:00Z"/>
                <w:rFonts w:ascii="Calibri" w:hAnsi="Calibri"/>
                <w:color w:val="000000"/>
                <w:sz w:val="22"/>
                <w:szCs w:val="22"/>
                <w:lang w:val="en-GB" w:eastAsia="en-GB"/>
              </w:rPr>
            </w:pPr>
            <w:del w:id="409" w:author="Sarthak Shah | IFMR Rural Finance" w:date="2016-11-20T14:13:00Z">
              <w:r w:rsidRPr="00797588" w:rsidDel="0080688C">
                <w:rPr>
                  <w:rFonts w:ascii="Calibri" w:hAnsi="Calibri"/>
                  <w:color w:val="000000"/>
                  <w:sz w:val="22"/>
                  <w:szCs w:val="22"/>
                  <w:lang w:val="en-GB" w:eastAsia="en-GB"/>
                </w:rPr>
                <w:delText>Field Appraisal</w:delText>
              </w:r>
            </w:del>
          </w:p>
        </w:tc>
        <w:tc>
          <w:tcPr>
            <w:tcW w:w="259"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410" w:author="Sarthak Shah | IFMR Rural Finance" w:date="2016-11-20T14:13:00Z"/>
                <w:rFonts w:ascii="Calibri" w:hAnsi="Calibri"/>
                <w:color w:val="000000"/>
                <w:sz w:val="22"/>
                <w:szCs w:val="22"/>
                <w:lang w:val="en-GB" w:eastAsia="en-GB"/>
              </w:rPr>
            </w:pPr>
            <w:del w:id="411" w:author="Sarthak Shah | IFMR Rural Finance" w:date="2016-11-20T14:13:00Z">
              <w:r w:rsidRPr="00797588" w:rsidDel="0080688C">
                <w:rPr>
                  <w:rFonts w:ascii="Calibri" w:hAnsi="Calibri"/>
                  <w:color w:val="000000"/>
                  <w:sz w:val="22"/>
                  <w:szCs w:val="22"/>
                  <w:lang w:val="en-GB" w:eastAsia="en-GB"/>
                </w:rPr>
                <w:delText>Business</w:delText>
              </w:r>
            </w:del>
          </w:p>
        </w:tc>
        <w:tc>
          <w:tcPr>
            <w:tcW w:w="376"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412" w:author="Sarthak Shah | IFMR Rural Finance" w:date="2016-11-20T14:13:00Z"/>
                <w:rFonts w:ascii="Calibri" w:hAnsi="Calibri"/>
                <w:color w:val="000000"/>
                <w:sz w:val="22"/>
                <w:szCs w:val="22"/>
                <w:lang w:val="en-GB" w:eastAsia="en-GB"/>
              </w:rPr>
            </w:pPr>
            <w:del w:id="413" w:author="Sarthak Shah | IFMR Rural Finance" w:date="2016-11-20T14:13:00Z">
              <w:r w:rsidRPr="00797588" w:rsidDel="0080688C">
                <w:rPr>
                  <w:rFonts w:ascii="Calibri" w:hAnsi="Calibri"/>
                  <w:color w:val="000000"/>
                  <w:sz w:val="22"/>
                  <w:szCs w:val="22"/>
                  <w:lang w:val="en-GB" w:eastAsia="en-GB"/>
                </w:rPr>
                <w:delText>Business Details</w:delText>
              </w:r>
            </w:del>
          </w:p>
        </w:tc>
        <w:tc>
          <w:tcPr>
            <w:tcW w:w="608"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414" w:author="Sarthak Shah | IFMR Rural Finance" w:date="2016-11-20T14:13:00Z"/>
                <w:rFonts w:ascii="Calibri" w:hAnsi="Calibri"/>
                <w:color w:val="000000"/>
                <w:sz w:val="22"/>
                <w:szCs w:val="22"/>
                <w:lang w:val="en-GB" w:eastAsia="en-GB"/>
              </w:rPr>
            </w:pPr>
            <w:del w:id="415" w:author="Sarthak Shah | IFMR Rural Finance" w:date="2016-11-20T14:13:00Z">
              <w:r w:rsidRPr="00797588" w:rsidDel="0080688C">
                <w:rPr>
                  <w:rFonts w:ascii="Calibri" w:hAnsi="Calibri"/>
                  <w:color w:val="000000"/>
                  <w:sz w:val="22"/>
                  <w:szCs w:val="22"/>
                  <w:lang w:val="en-GB" w:eastAsia="en-GB"/>
                </w:rPr>
                <w:delText>How many years business in present Area?</w:delText>
              </w:r>
            </w:del>
          </w:p>
        </w:tc>
        <w:tc>
          <w:tcPr>
            <w:tcW w:w="443"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416" w:author="Sarthak Shah | IFMR Rural Finance" w:date="2016-11-20T14:13:00Z"/>
                <w:rFonts w:ascii="Calibri" w:hAnsi="Calibri"/>
                <w:color w:val="000000"/>
                <w:sz w:val="22"/>
                <w:szCs w:val="22"/>
                <w:lang w:val="en-GB" w:eastAsia="en-GB"/>
              </w:rPr>
            </w:pPr>
            <w:del w:id="417" w:author="Sarthak Shah | IFMR Rural Finance" w:date="2016-11-20T14:13:00Z">
              <w:r w:rsidRPr="00797588" w:rsidDel="0080688C">
                <w:rPr>
                  <w:rFonts w:ascii="Calibri" w:hAnsi="Calibri"/>
                  <w:color w:val="000000"/>
                  <w:sz w:val="22"/>
                  <w:szCs w:val="22"/>
                  <w:lang w:val="en-GB" w:eastAsia="en-GB"/>
                </w:rPr>
                <w:delText> </w:delText>
              </w:r>
            </w:del>
          </w:p>
        </w:tc>
        <w:tc>
          <w:tcPr>
            <w:tcW w:w="1080"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418" w:author="Sarthak Shah | IFMR Rural Finance" w:date="2016-11-20T14:13:00Z"/>
                <w:rFonts w:ascii="Calibri" w:hAnsi="Calibri"/>
                <w:color w:val="000000"/>
                <w:sz w:val="22"/>
                <w:szCs w:val="22"/>
                <w:lang w:val="en-GB" w:eastAsia="en-GB"/>
              </w:rPr>
            </w:pPr>
            <w:del w:id="419" w:author="Sarthak Shah | IFMR Rural Finance" w:date="2016-11-20T14:13:00Z">
              <w:r w:rsidRPr="00797588" w:rsidDel="0080688C">
                <w:rPr>
                  <w:rFonts w:ascii="Calibri" w:hAnsi="Calibri"/>
                  <w:color w:val="000000"/>
                  <w:sz w:val="22"/>
                  <w:szCs w:val="22"/>
                  <w:lang w:val="en-GB" w:eastAsia="en-GB"/>
                </w:rPr>
                <w:delText>1. &lt;6 months</w:delText>
              </w:r>
              <w:r w:rsidRPr="00797588" w:rsidDel="0080688C">
                <w:rPr>
                  <w:rFonts w:ascii="Calibri" w:hAnsi="Calibri"/>
                  <w:color w:val="000000"/>
                  <w:sz w:val="22"/>
                  <w:szCs w:val="22"/>
                  <w:lang w:val="en-GB" w:eastAsia="en-GB"/>
                </w:rPr>
                <w:br/>
                <w:delText>2. 6 months to 1 year</w:delText>
              </w:r>
              <w:r w:rsidRPr="00797588" w:rsidDel="0080688C">
                <w:rPr>
                  <w:rFonts w:ascii="Calibri" w:hAnsi="Calibri"/>
                  <w:color w:val="000000"/>
                  <w:sz w:val="22"/>
                  <w:szCs w:val="22"/>
                  <w:lang w:val="en-GB" w:eastAsia="en-GB"/>
                </w:rPr>
                <w:br/>
                <w:delText>3. 1-2 years</w:delText>
              </w:r>
              <w:r w:rsidRPr="00797588" w:rsidDel="0080688C">
                <w:rPr>
                  <w:rFonts w:ascii="Calibri" w:hAnsi="Calibri"/>
                  <w:color w:val="000000"/>
                  <w:sz w:val="22"/>
                  <w:szCs w:val="22"/>
                  <w:lang w:val="en-GB" w:eastAsia="en-GB"/>
                </w:rPr>
                <w:br/>
                <w:delText>4. 2-3 years</w:delText>
              </w:r>
              <w:r w:rsidRPr="00797588" w:rsidDel="0080688C">
                <w:rPr>
                  <w:rFonts w:ascii="Calibri" w:hAnsi="Calibri"/>
                  <w:color w:val="000000"/>
                  <w:sz w:val="22"/>
                  <w:szCs w:val="22"/>
                  <w:lang w:val="en-GB" w:eastAsia="en-GB"/>
                </w:rPr>
                <w:br/>
                <w:delText>5. &gt;3 years</w:delText>
              </w:r>
            </w:del>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420" w:author="Sarthak Shah | IFMR Rural Finance" w:date="2016-11-20T14:13:00Z"/>
                <w:rFonts w:ascii="Calibri" w:hAnsi="Calibri"/>
                <w:color w:val="000000"/>
                <w:sz w:val="22"/>
                <w:szCs w:val="22"/>
                <w:lang w:val="en-GB" w:eastAsia="en-GB"/>
              </w:rPr>
            </w:pPr>
            <w:del w:id="421" w:author="Sarthak Shah | IFMR Rural Finance" w:date="2016-11-20T14:13:00Z">
              <w:r w:rsidRPr="00797588" w:rsidDel="0080688C">
                <w:rPr>
                  <w:rFonts w:ascii="Calibri" w:hAnsi="Calibri"/>
                  <w:color w:val="000000"/>
                  <w:sz w:val="22"/>
                  <w:szCs w:val="22"/>
                  <w:lang w:val="en-GB" w:eastAsia="en-GB"/>
                </w:rPr>
                <w:delText>5</w:delText>
              </w:r>
            </w:del>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422" w:author="Sarthak Shah | IFMR Rural Finance" w:date="2016-11-20T14:13:00Z"/>
                <w:rFonts w:ascii="Calibri" w:hAnsi="Calibri"/>
                <w:color w:val="000000"/>
                <w:sz w:val="22"/>
                <w:szCs w:val="22"/>
                <w:lang w:val="en-GB" w:eastAsia="en-GB"/>
              </w:rPr>
            </w:pPr>
            <w:del w:id="423" w:author="Sarthak Shah | IFMR Rural Finance" w:date="2016-11-20T14:13:00Z">
              <w:r w:rsidRPr="00797588" w:rsidDel="0080688C">
                <w:rPr>
                  <w:rFonts w:ascii="Calibri" w:hAnsi="Calibri"/>
                  <w:color w:val="000000"/>
                  <w:sz w:val="22"/>
                  <w:szCs w:val="22"/>
                  <w:lang w:val="en-GB" w:eastAsia="en-GB"/>
                </w:rPr>
                <w:delText xml:space="preserve">  5/58</w:delText>
              </w:r>
            </w:del>
          </w:p>
        </w:tc>
        <w:tc>
          <w:tcPr>
            <w:tcW w:w="112" w:type="pct"/>
            <w:tcBorders>
              <w:top w:val="single" w:sz="4" w:space="0" w:color="auto"/>
              <w:left w:val="nil"/>
              <w:bottom w:val="single" w:sz="4" w:space="0" w:color="auto"/>
              <w:right w:val="single" w:sz="4" w:space="0" w:color="auto"/>
            </w:tcBorders>
            <w:shd w:val="clear" w:color="auto" w:fill="auto"/>
            <w:noWrap/>
            <w:vAlign w:val="bottom"/>
            <w:hideMark/>
          </w:tcPr>
          <w:p w:rsidR="00797588" w:rsidRPr="00797588" w:rsidDel="0080688C" w:rsidRDefault="00797588" w:rsidP="00797588">
            <w:pPr>
              <w:jc w:val="center"/>
              <w:rPr>
                <w:del w:id="424" w:author="Sarthak Shah | IFMR Rural Finance" w:date="2016-11-20T14:13:00Z"/>
                <w:rFonts w:ascii="Calibri" w:hAnsi="Calibri"/>
                <w:color w:val="000000"/>
                <w:sz w:val="22"/>
                <w:szCs w:val="22"/>
                <w:lang w:val="en-GB" w:eastAsia="en-GB"/>
              </w:rPr>
            </w:pPr>
            <w:del w:id="425" w:author="Sarthak Shah | IFMR Rural Finance" w:date="2016-11-20T14:13:00Z">
              <w:r w:rsidRPr="00797588" w:rsidDel="0080688C">
                <w:rPr>
                  <w:rFonts w:ascii="Calibri" w:hAnsi="Calibri"/>
                  <w:color w:val="000000"/>
                  <w:sz w:val="22"/>
                  <w:szCs w:val="22"/>
                  <w:lang w:val="en-GB" w:eastAsia="en-GB"/>
                </w:rPr>
                <w:delText>0</w:delText>
              </w:r>
            </w:del>
          </w:p>
        </w:tc>
        <w:tc>
          <w:tcPr>
            <w:tcW w:w="103" w:type="pct"/>
            <w:tcBorders>
              <w:top w:val="single" w:sz="4" w:space="0" w:color="auto"/>
              <w:left w:val="nil"/>
              <w:bottom w:val="single" w:sz="4" w:space="0" w:color="auto"/>
              <w:right w:val="single" w:sz="4" w:space="0" w:color="auto"/>
            </w:tcBorders>
            <w:shd w:val="clear" w:color="auto" w:fill="auto"/>
            <w:noWrap/>
            <w:vAlign w:val="bottom"/>
            <w:hideMark/>
          </w:tcPr>
          <w:p w:rsidR="00797588" w:rsidRPr="00797588" w:rsidDel="0080688C" w:rsidRDefault="00797588" w:rsidP="00797588">
            <w:pPr>
              <w:jc w:val="center"/>
              <w:rPr>
                <w:del w:id="426" w:author="Sarthak Shah | IFMR Rural Finance" w:date="2016-11-20T14:13:00Z"/>
                <w:rFonts w:ascii="Calibri" w:hAnsi="Calibri"/>
                <w:color w:val="000000"/>
                <w:sz w:val="22"/>
                <w:szCs w:val="22"/>
                <w:lang w:val="en-GB" w:eastAsia="en-GB"/>
              </w:rPr>
            </w:pPr>
            <w:del w:id="427" w:author="Sarthak Shah | IFMR Rural Finance" w:date="2016-11-20T14:13:00Z">
              <w:r w:rsidRPr="00797588" w:rsidDel="0080688C">
                <w:rPr>
                  <w:rFonts w:ascii="Calibri" w:hAnsi="Calibri"/>
                  <w:color w:val="000000"/>
                  <w:sz w:val="22"/>
                  <w:szCs w:val="22"/>
                  <w:lang w:val="en-GB" w:eastAsia="en-GB"/>
                </w:rPr>
                <w:delText>1</w:delText>
              </w:r>
            </w:del>
          </w:p>
        </w:tc>
        <w:tc>
          <w:tcPr>
            <w:tcW w:w="112" w:type="pct"/>
            <w:tcBorders>
              <w:top w:val="single" w:sz="4" w:space="0" w:color="auto"/>
              <w:left w:val="nil"/>
              <w:bottom w:val="single" w:sz="4" w:space="0" w:color="auto"/>
              <w:right w:val="single" w:sz="4" w:space="0" w:color="auto"/>
            </w:tcBorders>
            <w:shd w:val="clear" w:color="auto" w:fill="auto"/>
            <w:noWrap/>
            <w:vAlign w:val="bottom"/>
            <w:hideMark/>
          </w:tcPr>
          <w:p w:rsidR="00797588" w:rsidRPr="00797588" w:rsidDel="0080688C" w:rsidRDefault="00797588" w:rsidP="00797588">
            <w:pPr>
              <w:jc w:val="center"/>
              <w:rPr>
                <w:del w:id="428" w:author="Sarthak Shah | IFMR Rural Finance" w:date="2016-11-20T14:13:00Z"/>
                <w:rFonts w:ascii="Calibri" w:hAnsi="Calibri"/>
                <w:color w:val="000000"/>
                <w:sz w:val="22"/>
                <w:szCs w:val="22"/>
                <w:lang w:val="en-GB" w:eastAsia="en-GB"/>
              </w:rPr>
            </w:pPr>
            <w:del w:id="429" w:author="Sarthak Shah | IFMR Rural Finance" w:date="2016-11-20T14:13:00Z">
              <w:r w:rsidRPr="00797588" w:rsidDel="0080688C">
                <w:rPr>
                  <w:rFonts w:ascii="Calibri" w:hAnsi="Calibri"/>
                  <w:color w:val="000000"/>
                  <w:sz w:val="22"/>
                  <w:szCs w:val="22"/>
                  <w:lang w:val="en-GB" w:eastAsia="en-GB"/>
                </w:rPr>
                <w:delText>2</w:delText>
              </w:r>
            </w:del>
          </w:p>
        </w:tc>
        <w:tc>
          <w:tcPr>
            <w:tcW w:w="98" w:type="pct"/>
            <w:tcBorders>
              <w:top w:val="single" w:sz="4" w:space="0" w:color="auto"/>
              <w:left w:val="nil"/>
              <w:bottom w:val="single" w:sz="4" w:space="0" w:color="auto"/>
              <w:right w:val="single" w:sz="4" w:space="0" w:color="auto"/>
            </w:tcBorders>
            <w:shd w:val="clear" w:color="auto" w:fill="auto"/>
            <w:noWrap/>
            <w:vAlign w:val="bottom"/>
            <w:hideMark/>
          </w:tcPr>
          <w:p w:rsidR="00797588" w:rsidRPr="00797588" w:rsidDel="0080688C" w:rsidRDefault="00797588" w:rsidP="00797588">
            <w:pPr>
              <w:jc w:val="center"/>
              <w:rPr>
                <w:del w:id="430" w:author="Sarthak Shah | IFMR Rural Finance" w:date="2016-11-20T14:13:00Z"/>
                <w:rFonts w:ascii="Calibri" w:hAnsi="Calibri"/>
                <w:color w:val="000000"/>
                <w:sz w:val="22"/>
                <w:szCs w:val="22"/>
                <w:lang w:val="en-GB" w:eastAsia="en-GB"/>
              </w:rPr>
            </w:pPr>
            <w:del w:id="431" w:author="Sarthak Shah | IFMR Rural Finance" w:date="2016-11-20T14:13:00Z">
              <w:r w:rsidRPr="00797588" w:rsidDel="0080688C">
                <w:rPr>
                  <w:rFonts w:ascii="Calibri" w:hAnsi="Calibri"/>
                  <w:color w:val="000000"/>
                  <w:sz w:val="22"/>
                  <w:szCs w:val="22"/>
                  <w:lang w:val="en-GB" w:eastAsia="en-GB"/>
                </w:rPr>
                <w:delText>3</w:delText>
              </w:r>
            </w:del>
          </w:p>
        </w:tc>
        <w:tc>
          <w:tcPr>
            <w:tcW w:w="1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588" w:rsidRPr="00797588" w:rsidDel="0080688C" w:rsidRDefault="00797588" w:rsidP="00797588">
            <w:pPr>
              <w:jc w:val="center"/>
              <w:rPr>
                <w:del w:id="432" w:author="Sarthak Shah | IFMR Rural Finance" w:date="2016-11-20T14:13:00Z"/>
                <w:rFonts w:ascii="Calibri" w:hAnsi="Calibri"/>
                <w:color w:val="000000"/>
                <w:sz w:val="22"/>
                <w:szCs w:val="22"/>
                <w:lang w:val="en-GB" w:eastAsia="en-GB"/>
              </w:rPr>
            </w:pPr>
            <w:del w:id="433" w:author="Sarthak Shah | IFMR Rural Finance" w:date="2016-11-20T14:13:00Z">
              <w:r w:rsidRPr="00797588" w:rsidDel="0080688C">
                <w:rPr>
                  <w:rFonts w:ascii="Calibri" w:hAnsi="Calibri"/>
                  <w:color w:val="000000"/>
                  <w:sz w:val="22"/>
                  <w:szCs w:val="22"/>
                  <w:lang w:val="en-GB" w:eastAsia="en-GB"/>
                </w:rPr>
                <w:delText>5</w:delText>
              </w:r>
            </w:del>
          </w:p>
        </w:tc>
      </w:tr>
      <w:tr w:rsidR="00797588" w:rsidRPr="00797588" w:rsidDel="0080688C" w:rsidTr="00797588">
        <w:trPr>
          <w:trHeight w:val="1500"/>
          <w:del w:id="434" w:author="Sarthak Shah | IFMR Rural Finance" w:date="2016-11-20T14:13:00Z"/>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435" w:author="Sarthak Shah | IFMR Rural Finance" w:date="2016-11-20T14:13:00Z"/>
                <w:rFonts w:ascii="Calibri" w:hAnsi="Calibri"/>
                <w:color w:val="000000"/>
                <w:sz w:val="22"/>
                <w:szCs w:val="22"/>
                <w:lang w:val="en-GB" w:eastAsia="en-GB"/>
              </w:rPr>
            </w:pPr>
            <w:del w:id="436" w:author="Sarthak Shah | IFMR Rural Finance" w:date="2016-11-20T14:13:00Z">
              <w:r w:rsidRPr="00797588" w:rsidDel="0080688C">
                <w:rPr>
                  <w:rFonts w:ascii="Calibri" w:hAnsi="Calibri"/>
                  <w:color w:val="000000"/>
                  <w:sz w:val="22"/>
                  <w:szCs w:val="22"/>
                  <w:lang w:val="en-GB" w:eastAsia="en-GB"/>
                </w:rPr>
                <w:delText>13</w:delText>
              </w:r>
            </w:del>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437" w:author="Sarthak Shah | IFMR Rural Finance" w:date="2016-11-20T14:13:00Z"/>
                <w:rFonts w:ascii="Calibri" w:hAnsi="Calibri"/>
                <w:color w:val="000000"/>
                <w:sz w:val="22"/>
                <w:szCs w:val="22"/>
                <w:lang w:val="en-GB" w:eastAsia="en-GB"/>
              </w:rPr>
            </w:pPr>
            <w:del w:id="438" w:author="Sarthak Shah | IFMR Rural Finance" w:date="2016-11-20T14:13:00Z">
              <w:r w:rsidRPr="00797588" w:rsidDel="0080688C">
                <w:rPr>
                  <w:rFonts w:ascii="Calibri" w:hAnsi="Calibri"/>
                  <w:color w:val="000000"/>
                  <w:sz w:val="22"/>
                  <w:szCs w:val="22"/>
                  <w:lang w:val="en-GB" w:eastAsia="en-GB"/>
                </w:rPr>
                <w:delText>Business premises Status</w:delText>
              </w:r>
            </w:del>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439" w:author="Sarthak Shah | IFMR Rural Finance" w:date="2016-11-20T14:13:00Z"/>
                <w:rFonts w:ascii="Calibri" w:hAnsi="Calibri"/>
                <w:color w:val="000000"/>
                <w:sz w:val="22"/>
                <w:szCs w:val="22"/>
                <w:lang w:val="en-GB" w:eastAsia="en-GB"/>
              </w:rPr>
            </w:pPr>
            <w:del w:id="440" w:author="Sarthak Shah | IFMR Rural Finance" w:date="2016-11-20T14:13:00Z">
              <w:r w:rsidRPr="00797588" w:rsidDel="0080688C">
                <w:rPr>
                  <w:rFonts w:ascii="Calibri" w:hAnsi="Calibri"/>
                  <w:color w:val="000000"/>
                  <w:sz w:val="22"/>
                  <w:szCs w:val="22"/>
                  <w:lang w:val="en-GB" w:eastAsia="en-GB"/>
                </w:rPr>
                <w:delText>Field Appraisal</w:delText>
              </w:r>
            </w:del>
          </w:p>
        </w:tc>
        <w:tc>
          <w:tcPr>
            <w:tcW w:w="25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441" w:author="Sarthak Shah | IFMR Rural Finance" w:date="2016-11-20T14:13:00Z"/>
                <w:rFonts w:ascii="Calibri" w:hAnsi="Calibri"/>
                <w:color w:val="000000"/>
                <w:sz w:val="22"/>
                <w:szCs w:val="22"/>
                <w:lang w:val="en-GB" w:eastAsia="en-GB"/>
              </w:rPr>
            </w:pPr>
            <w:del w:id="442" w:author="Sarthak Shah | IFMR Rural Finance" w:date="2016-11-20T14:13:00Z">
              <w:r w:rsidRPr="00797588" w:rsidDel="0080688C">
                <w:rPr>
                  <w:rFonts w:ascii="Calibri" w:hAnsi="Calibri"/>
                  <w:color w:val="000000"/>
                  <w:sz w:val="22"/>
                  <w:szCs w:val="22"/>
                  <w:lang w:val="en-GB" w:eastAsia="en-GB"/>
                </w:rPr>
                <w:delText>Business</w:delText>
              </w:r>
            </w:del>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443" w:author="Sarthak Shah | IFMR Rural Finance" w:date="2016-11-20T14:13:00Z"/>
                <w:rFonts w:ascii="Calibri" w:hAnsi="Calibri"/>
                <w:color w:val="000000"/>
                <w:sz w:val="22"/>
                <w:szCs w:val="22"/>
                <w:lang w:val="en-GB" w:eastAsia="en-GB"/>
              </w:rPr>
            </w:pPr>
            <w:del w:id="444" w:author="Sarthak Shah | IFMR Rural Finance" w:date="2016-11-20T14:13:00Z">
              <w:r w:rsidRPr="00797588" w:rsidDel="0080688C">
                <w:rPr>
                  <w:rFonts w:ascii="Calibri" w:hAnsi="Calibri"/>
                  <w:color w:val="000000"/>
                  <w:sz w:val="22"/>
                  <w:szCs w:val="22"/>
                  <w:lang w:val="en-GB" w:eastAsia="en-GB"/>
                </w:rPr>
                <w:delText>Business Details</w:delText>
              </w:r>
            </w:del>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445" w:author="Sarthak Shah | IFMR Rural Finance" w:date="2016-11-20T14:13:00Z"/>
                <w:rFonts w:ascii="Calibri" w:hAnsi="Calibri"/>
                <w:color w:val="000000"/>
                <w:sz w:val="22"/>
                <w:szCs w:val="22"/>
                <w:lang w:val="en-GB" w:eastAsia="en-GB"/>
              </w:rPr>
            </w:pPr>
            <w:del w:id="446" w:author="Sarthak Shah | IFMR Rural Finance" w:date="2016-11-20T14:13:00Z">
              <w:r w:rsidRPr="00797588" w:rsidDel="0080688C">
                <w:rPr>
                  <w:rFonts w:ascii="Calibri" w:hAnsi="Calibri"/>
                  <w:color w:val="000000"/>
                  <w:sz w:val="22"/>
                  <w:szCs w:val="22"/>
                  <w:lang w:val="en-GB" w:eastAsia="en-GB"/>
                </w:rPr>
                <w:delText>Ownership</w:delText>
              </w:r>
            </w:del>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447" w:author="Sarthak Shah | IFMR Rural Finance" w:date="2016-11-20T14:13:00Z"/>
                <w:rFonts w:ascii="Calibri" w:hAnsi="Calibri"/>
                <w:color w:val="000000"/>
                <w:sz w:val="22"/>
                <w:szCs w:val="22"/>
                <w:lang w:val="en-GB" w:eastAsia="en-GB"/>
              </w:rPr>
            </w:pPr>
            <w:del w:id="448" w:author="Sarthak Shah | IFMR Rural Finance" w:date="2016-11-20T14:13:00Z">
              <w:r w:rsidRPr="00797588" w:rsidDel="0080688C">
                <w:rPr>
                  <w:rFonts w:ascii="Calibri" w:hAnsi="Calibri"/>
                  <w:color w:val="000000"/>
                  <w:sz w:val="22"/>
                  <w:szCs w:val="22"/>
                  <w:lang w:val="en-GB" w:eastAsia="en-GB"/>
                </w:rPr>
                <w:delText> </w:delText>
              </w:r>
            </w:del>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449" w:author="Sarthak Shah | IFMR Rural Finance" w:date="2016-11-20T14:13:00Z"/>
                <w:rFonts w:ascii="Calibri" w:hAnsi="Calibri"/>
                <w:color w:val="000000"/>
                <w:sz w:val="22"/>
                <w:szCs w:val="22"/>
                <w:lang w:val="en-GB" w:eastAsia="en-GB"/>
              </w:rPr>
            </w:pPr>
            <w:del w:id="450" w:author="Sarthak Shah | IFMR Rural Finance" w:date="2016-11-20T14:13:00Z">
              <w:r w:rsidRPr="00797588" w:rsidDel="0080688C">
                <w:rPr>
                  <w:rFonts w:ascii="Calibri" w:hAnsi="Calibri"/>
                  <w:color w:val="000000"/>
                  <w:sz w:val="22"/>
                  <w:szCs w:val="22"/>
                  <w:lang w:val="en-GB" w:eastAsia="en-GB"/>
                </w:rPr>
                <w:delText>1. Owned</w:delText>
              </w:r>
              <w:r w:rsidRPr="00797588" w:rsidDel="0080688C">
                <w:rPr>
                  <w:rFonts w:ascii="Calibri" w:hAnsi="Calibri"/>
                  <w:color w:val="000000"/>
                  <w:sz w:val="22"/>
                  <w:szCs w:val="22"/>
                  <w:lang w:val="en-GB" w:eastAsia="en-GB"/>
                </w:rPr>
                <w:br/>
                <w:delText>2. Own house without registration</w:delText>
              </w:r>
              <w:r w:rsidRPr="00797588" w:rsidDel="0080688C">
                <w:rPr>
                  <w:rFonts w:ascii="Calibri" w:hAnsi="Calibri"/>
                  <w:color w:val="000000"/>
                  <w:sz w:val="22"/>
                  <w:szCs w:val="22"/>
                  <w:lang w:val="en-GB" w:eastAsia="en-GB"/>
                </w:rPr>
                <w:br/>
                <w:delText>3. Family Property</w:delText>
              </w:r>
              <w:r w:rsidRPr="00797588" w:rsidDel="0080688C">
                <w:rPr>
                  <w:rFonts w:ascii="Calibri" w:hAnsi="Calibri"/>
                  <w:color w:val="000000"/>
                  <w:sz w:val="22"/>
                  <w:szCs w:val="22"/>
                  <w:lang w:val="en-GB" w:eastAsia="en-GB"/>
                </w:rPr>
                <w:br/>
                <w:delText>4. Leased</w:delText>
              </w:r>
              <w:r w:rsidRPr="00797588" w:rsidDel="0080688C">
                <w:rPr>
                  <w:rFonts w:ascii="Calibri" w:hAnsi="Calibri"/>
                  <w:color w:val="000000"/>
                  <w:sz w:val="22"/>
                  <w:szCs w:val="22"/>
                  <w:lang w:val="en-GB" w:eastAsia="en-GB"/>
                </w:rPr>
                <w:br/>
                <w:delText>5. Rental</w:delText>
              </w:r>
            </w:del>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451" w:author="Sarthak Shah | IFMR Rural Finance" w:date="2016-11-20T14:13:00Z"/>
                <w:rFonts w:ascii="Calibri" w:hAnsi="Calibri"/>
                <w:color w:val="000000"/>
                <w:sz w:val="22"/>
                <w:szCs w:val="22"/>
                <w:lang w:val="en-GB" w:eastAsia="en-GB"/>
              </w:rPr>
            </w:pPr>
            <w:del w:id="452" w:author="Sarthak Shah | IFMR Rural Finance" w:date="2016-11-20T14:13:00Z">
              <w:r w:rsidRPr="00797588" w:rsidDel="0080688C">
                <w:rPr>
                  <w:rFonts w:ascii="Calibri" w:hAnsi="Calibri"/>
                  <w:color w:val="000000"/>
                  <w:sz w:val="22"/>
                  <w:szCs w:val="22"/>
                  <w:lang w:val="en-GB" w:eastAsia="en-GB"/>
                </w:rPr>
                <w:delText>2</w:delText>
              </w:r>
            </w:del>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453" w:author="Sarthak Shah | IFMR Rural Finance" w:date="2016-11-20T14:13:00Z"/>
                <w:rFonts w:ascii="Calibri" w:hAnsi="Calibri"/>
                <w:color w:val="000000"/>
                <w:sz w:val="22"/>
                <w:szCs w:val="22"/>
                <w:lang w:val="en-GB" w:eastAsia="en-GB"/>
              </w:rPr>
            </w:pPr>
            <w:del w:id="454" w:author="Sarthak Shah | IFMR Rural Finance" w:date="2016-11-20T14:13:00Z">
              <w:r w:rsidRPr="00797588" w:rsidDel="0080688C">
                <w:rPr>
                  <w:rFonts w:ascii="Calibri" w:hAnsi="Calibri"/>
                  <w:color w:val="000000"/>
                  <w:sz w:val="22"/>
                  <w:szCs w:val="22"/>
                  <w:lang w:val="en-GB" w:eastAsia="en-GB"/>
                </w:rPr>
                <w:delText xml:space="preserve">  1/29</w:delText>
              </w:r>
            </w:del>
          </w:p>
        </w:tc>
        <w:tc>
          <w:tcPr>
            <w:tcW w:w="112" w:type="pct"/>
            <w:tcBorders>
              <w:top w:val="nil"/>
              <w:left w:val="nil"/>
              <w:bottom w:val="single" w:sz="4" w:space="0" w:color="auto"/>
              <w:right w:val="single" w:sz="4" w:space="0" w:color="auto"/>
            </w:tcBorders>
            <w:shd w:val="clear" w:color="auto" w:fill="auto"/>
            <w:noWrap/>
            <w:vAlign w:val="bottom"/>
            <w:hideMark/>
          </w:tcPr>
          <w:p w:rsidR="00797588" w:rsidRPr="00797588" w:rsidDel="0080688C" w:rsidRDefault="00797588" w:rsidP="00797588">
            <w:pPr>
              <w:jc w:val="center"/>
              <w:rPr>
                <w:del w:id="455" w:author="Sarthak Shah | IFMR Rural Finance" w:date="2016-11-20T14:13:00Z"/>
                <w:rFonts w:ascii="Calibri" w:hAnsi="Calibri"/>
                <w:color w:val="000000"/>
                <w:sz w:val="22"/>
                <w:szCs w:val="22"/>
                <w:lang w:val="en-GB" w:eastAsia="en-GB"/>
              </w:rPr>
            </w:pPr>
            <w:del w:id="456" w:author="Sarthak Shah | IFMR Rural Finance" w:date="2016-11-20T14:13:00Z">
              <w:r w:rsidRPr="00797588" w:rsidDel="0080688C">
                <w:rPr>
                  <w:rFonts w:ascii="Calibri" w:hAnsi="Calibri"/>
                  <w:color w:val="000000"/>
                  <w:sz w:val="22"/>
                  <w:szCs w:val="22"/>
                  <w:lang w:val="en-GB" w:eastAsia="en-GB"/>
                </w:rPr>
                <w:delText>5</w:delText>
              </w:r>
            </w:del>
          </w:p>
        </w:tc>
        <w:tc>
          <w:tcPr>
            <w:tcW w:w="103" w:type="pct"/>
            <w:tcBorders>
              <w:top w:val="nil"/>
              <w:left w:val="nil"/>
              <w:bottom w:val="single" w:sz="4" w:space="0" w:color="auto"/>
              <w:right w:val="single" w:sz="4" w:space="0" w:color="auto"/>
            </w:tcBorders>
            <w:shd w:val="clear" w:color="auto" w:fill="auto"/>
            <w:noWrap/>
            <w:vAlign w:val="bottom"/>
            <w:hideMark/>
          </w:tcPr>
          <w:p w:rsidR="00797588" w:rsidRPr="00797588" w:rsidDel="0080688C" w:rsidRDefault="00797588" w:rsidP="00797588">
            <w:pPr>
              <w:jc w:val="center"/>
              <w:rPr>
                <w:del w:id="457" w:author="Sarthak Shah | IFMR Rural Finance" w:date="2016-11-20T14:13:00Z"/>
                <w:rFonts w:ascii="Calibri" w:hAnsi="Calibri"/>
                <w:color w:val="000000"/>
                <w:sz w:val="22"/>
                <w:szCs w:val="22"/>
                <w:lang w:val="en-GB" w:eastAsia="en-GB"/>
              </w:rPr>
            </w:pPr>
            <w:del w:id="458" w:author="Sarthak Shah | IFMR Rural Finance" w:date="2016-11-20T14:13:00Z">
              <w:r w:rsidRPr="00797588" w:rsidDel="0080688C">
                <w:rPr>
                  <w:rFonts w:ascii="Calibri" w:hAnsi="Calibri"/>
                  <w:color w:val="000000"/>
                  <w:sz w:val="22"/>
                  <w:szCs w:val="22"/>
                  <w:lang w:val="en-GB" w:eastAsia="en-GB"/>
                </w:rPr>
                <w:delText>4</w:delText>
              </w:r>
            </w:del>
          </w:p>
        </w:tc>
        <w:tc>
          <w:tcPr>
            <w:tcW w:w="112" w:type="pct"/>
            <w:tcBorders>
              <w:top w:val="nil"/>
              <w:left w:val="nil"/>
              <w:bottom w:val="single" w:sz="4" w:space="0" w:color="auto"/>
              <w:right w:val="single" w:sz="4" w:space="0" w:color="auto"/>
            </w:tcBorders>
            <w:shd w:val="clear" w:color="auto" w:fill="auto"/>
            <w:noWrap/>
            <w:vAlign w:val="bottom"/>
            <w:hideMark/>
          </w:tcPr>
          <w:p w:rsidR="00797588" w:rsidRPr="00797588" w:rsidDel="0080688C" w:rsidRDefault="00797588" w:rsidP="00797588">
            <w:pPr>
              <w:jc w:val="center"/>
              <w:rPr>
                <w:del w:id="459" w:author="Sarthak Shah | IFMR Rural Finance" w:date="2016-11-20T14:13:00Z"/>
                <w:rFonts w:ascii="Calibri" w:hAnsi="Calibri"/>
                <w:color w:val="000000"/>
                <w:sz w:val="22"/>
                <w:szCs w:val="22"/>
                <w:lang w:val="en-GB" w:eastAsia="en-GB"/>
              </w:rPr>
            </w:pPr>
            <w:del w:id="460" w:author="Sarthak Shah | IFMR Rural Finance" w:date="2016-11-20T14:13:00Z">
              <w:r w:rsidRPr="00797588" w:rsidDel="0080688C">
                <w:rPr>
                  <w:rFonts w:ascii="Calibri" w:hAnsi="Calibri"/>
                  <w:color w:val="000000"/>
                  <w:sz w:val="22"/>
                  <w:szCs w:val="22"/>
                  <w:lang w:val="en-GB" w:eastAsia="en-GB"/>
                </w:rPr>
                <w:delText>3</w:delText>
              </w:r>
            </w:del>
          </w:p>
        </w:tc>
        <w:tc>
          <w:tcPr>
            <w:tcW w:w="98" w:type="pct"/>
            <w:tcBorders>
              <w:top w:val="nil"/>
              <w:left w:val="nil"/>
              <w:bottom w:val="single" w:sz="4" w:space="0" w:color="auto"/>
              <w:right w:val="single" w:sz="4" w:space="0" w:color="auto"/>
            </w:tcBorders>
            <w:shd w:val="clear" w:color="auto" w:fill="auto"/>
            <w:noWrap/>
            <w:vAlign w:val="bottom"/>
            <w:hideMark/>
          </w:tcPr>
          <w:p w:rsidR="00797588" w:rsidRPr="00797588" w:rsidDel="0080688C" w:rsidRDefault="00797588" w:rsidP="00797588">
            <w:pPr>
              <w:jc w:val="center"/>
              <w:rPr>
                <w:del w:id="461" w:author="Sarthak Shah | IFMR Rural Finance" w:date="2016-11-20T14:13:00Z"/>
                <w:rFonts w:ascii="Calibri" w:hAnsi="Calibri"/>
                <w:color w:val="000000"/>
                <w:sz w:val="22"/>
                <w:szCs w:val="22"/>
                <w:lang w:val="en-GB" w:eastAsia="en-GB"/>
              </w:rPr>
            </w:pPr>
            <w:del w:id="462" w:author="Sarthak Shah | IFMR Rural Finance" w:date="2016-11-20T14:13:00Z">
              <w:r w:rsidRPr="00797588" w:rsidDel="0080688C">
                <w:rPr>
                  <w:rFonts w:ascii="Calibri" w:hAnsi="Calibri"/>
                  <w:color w:val="000000"/>
                  <w:sz w:val="22"/>
                  <w:szCs w:val="22"/>
                  <w:lang w:val="en-GB" w:eastAsia="en-GB"/>
                </w:rPr>
                <w:delText>2</w:delText>
              </w:r>
            </w:del>
          </w:p>
        </w:tc>
        <w:tc>
          <w:tcPr>
            <w:tcW w:w="112" w:type="pct"/>
            <w:tcBorders>
              <w:top w:val="nil"/>
              <w:left w:val="single" w:sz="4" w:space="0" w:color="auto"/>
              <w:bottom w:val="single" w:sz="4" w:space="0" w:color="auto"/>
              <w:right w:val="single" w:sz="8" w:space="0" w:color="auto"/>
            </w:tcBorders>
            <w:shd w:val="clear" w:color="000000" w:fill="FFFFFF"/>
            <w:noWrap/>
            <w:vAlign w:val="bottom"/>
            <w:hideMark/>
          </w:tcPr>
          <w:p w:rsidR="00797588" w:rsidRPr="00797588" w:rsidDel="0080688C" w:rsidRDefault="00797588" w:rsidP="00797588">
            <w:pPr>
              <w:jc w:val="center"/>
              <w:rPr>
                <w:del w:id="463" w:author="Sarthak Shah | IFMR Rural Finance" w:date="2016-11-20T14:13:00Z"/>
                <w:rFonts w:ascii="Calibri" w:hAnsi="Calibri"/>
                <w:color w:val="000000"/>
                <w:sz w:val="22"/>
                <w:szCs w:val="22"/>
                <w:lang w:val="en-GB" w:eastAsia="en-GB"/>
              </w:rPr>
            </w:pPr>
            <w:del w:id="464" w:author="Sarthak Shah | IFMR Rural Finance" w:date="2016-11-20T14:13:00Z">
              <w:r w:rsidRPr="00797588" w:rsidDel="0080688C">
                <w:rPr>
                  <w:rFonts w:ascii="Calibri" w:hAnsi="Calibri"/>
                  <w:color w:val="000000"/>
                  <w:sz w:val="22"/>
                  <w:szCs w:val="22"/>
                  <w:lang w:val="en-GB" w:eastAsia="en-GB"/>
                </w:rPr>
                <w:delText>1</w:delText>
              </w:r>
            </w:del>
          </w:p>
        </w:tc>
      </w:tr>
      <w:tr w:rsidR="00797588" w:rsidRPr="00797588" w:rsidDel="0080688C" w:rsidTr="00797588">
        <w:trPr>
          <w:trHeight w:val="900"/>
          <w:del w:id="465" w:author="Sarthak Shah | IFMR Rural Finance" w:date="2016-11-20T14:13:00Z"/>
        </w:trPr>
        <w:tc>
          <w:tcPr>
            <w:tcW w:w="15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466" w:author="Sarthak Shah | IFMR Rural Finance" w:date="2016-11-20T14:13:00Z"/>
                <w:rFonts w:ascii="Calibri" w:hAnsi="Calibri"/>
                <w:color w:val="000000"/>
                <w:sz w:val="22"/>
                <w:szCs w:val="22"/>
                <w:lang w:val="en-GB" w:eastAsia="en-GB"/>
              </w:rPr>
            </w:pPr>
            <w:del w:id="467" w:author="Sarthak Shah | IFMR Rural Finance" w:date="2016-11-20T14:13:00Z">
              <w:r w:rsidRPr="00797588" w:rsidDel="0080688C">
                <w:rPr>
                  <w:rFonts w:ascii="Calibri" w:hAnsi="Calibri"/>
                  <w:color w:val="000000"/>
                  <w:sz w:val="22"/>
                  <w:szCs w:val="22"/>
                  <w:lang w:val="en-GB" w:eastAsia="en-GB"/>
                </w:rPr>
                <w:delText>14</w:delText>
              </w:r>
            </w:del>
          </w:p>
        </w:tc>
        <w:tc>
          <w:tcPr>
            <w:tcW w:w="417" w:type="pct"/>
            <w:vMerge w:val="restart"/>
            <w:tcBorders>
              <w:top w:val="nil"/>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jc w:val="center"/>
              <w:rPr>
                <w:del w:id="468" w:author="Sarthak Shah | IFMR Rural Finance" w:date="2016-11-20T14:13:00Z"/>
                <w:rFonts w:ascii="Calibri" w:hAnsi="Calibri"/>
                <w:color w:val="000000"/>
                <w:sz w:val="22"/>
                <w:szCs w:val="22"/>
                <w:lang w:val="en-GB" w:eastAsia="en-GB"/>
              </w:rPr>
            </w:pPr>
            <w:del w:id="469" w:author="Sarthak Shah | IFMR Rural Finance" w:date="2016-11-20T14:13:00Z">
              <w:r w:rsidRPr="00797588" w:rsidDel="0080688C">
                <w:rPr>
                  <w:rFonts w:ascii="Calibri" w:hAnsi="Calibri"/>
                  <w:color w:val="000000"/>
                  <w:sz w:val="22"/>
                  <w:szCs w:val="22"/>
                  <w:lang w:val="en-GB" w:eastAsia="en-GB"/>
                </w:rPr>
                <w:delText>Business History</w:delText>
              </w:r>
            </w:del>
          </w:p>
        </w:tc>
        <w:tc>
          <w:tcPr>
            <w:tcW w:w="298" w:type="pct"/>
            <w:vMerge w:val="restart"/>
            <w:tcBorders>
              <w:top w:val="nil"/>
              <w:left w:val="single" w:sz="4" w:space="0" w:color="auto"/>
              <w:bottom w:val="single" w:sz="4" w:space="0" w:color="000000"/>
              <w:right w:val="single" w:sz="4" w:space="0" w:color="auto"/>
            </w:tcBorders>
            <w:shd w:val="clear" w:color="auto" w:fill="auto"/>
            <w:vAlign w:val="center"/>
            <w:hideMark/>
          </w:tcPr>
          <w:p w:rsidR="00797588" w:rsidRPr="00797588" w:rsidDel="0080688C" w:rsidRDefault="00797588" w:rsidP="00797588">
            <w:pPr>
              <w:rPr>
                <w:del w:id="470" w:author="Sarthak Shah | IFMR Rural Finance" w:date="2016-11-20T14:13:00Z"/>
                <w:rFonts w:ascii="Calibri" w:hAnsi="Calibri"/>
                <w:color w:val="000000"/>
                <w:sz w:val="22"/>
                <w:szCs w:val="22"/>
                <w:lang w:val="en-GB" w:eastAsia="en-GB"/>
              </w:rPr>
            </w:pPr>
            <w:del w:id="471" w:author="Sarthak Shah | IFMR Rural Finance" w:date="2016-11-20T14:13:00Z">
              <w:r w:rsidRPr="00797588" w:rsidDel="0080688C">
                <w:rPr>
                  <w:rFonts w:ascii="Calibri" w:hAnsi="Calibri"/>
                  <w:color w:val="000000"/>
                  <w:sz w:val="22"/>
                  <w:szCs w:val="22"/>
                  <w:lang w:val="en-GB" w:eastAsia="en-GB"/>
                </w:rPr>
                <w:delText>Field Appraisal</w:delText>
              </w:r>
            </w:del>
          </w:p>
        </w:tc>
        <w:tc>
          <w:tcPr>
            <w:tcW w:w="25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472" w:author="Sarthak Shah | IFMR Rural Finance" w:date="2016-11-20T14:13:00Z"/>
                <w:rFonts w:ascii="Calibri" w:hAnsi="Calibri"/>
                <w:color w:val="000000"/>
                <w:sz w:val="22"/>
                <w:szCs w:val="22"/>
                <w:lang w:val="en-GB" w:eastAsia="en-GB"/>
              </w:rPr>
            </w:pPr>
            <w:del w:id="473" w:author="Sarthak Shah | IFMR Rural Finance" w:date="2016-11-20T14:13:00Z">
              <w:r w:rsidRPr="00797588" w:rsidDel="0080688C">
                <w:rPr>
                  <w:rFonts w:ascii="Calibri" w:hAnsi="Calibri"/>
                  <w:color w:val="000000"/>
                  <w:sz w:val="22"/>
                  <w:szCs w:val="22"/>
                  <w:lang w:val="en-GB" w:eastAsia="en-GB"/>
                </w:rPr>
                <w:delText>Business</w:delText>
              </w:r>
            </w:del>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474" w:author="Sarthak Shah | IFMR Rural Finance" w:date="2016-11-20T14:13:00Z"/>
                <w:rFonts w:ascii="Calibri" w:hAnsi="Calibri"/>
                <w:color w:val="000000"/>
                <w:sz w:val="22"/>
                <w:szCs w:val="22"/>
                <w:lang w:val="en-GB" w:eastAsia="en-GB"/>
              </w:rPr>
            </w:pPr>
            <w:del w:id="475" w:author="Sarthak Shah | IFMR Rural Finance" w:date="2016-11-20T14:13:00Z">
              <w:r w:rsidRPr="00797588" w:rsidDel="0080688C">
                <w:rPr>
                  <w:rFonts w:ascii="Calibri" w:hAnsi="Calibri"/>
                  <w:color w:val="000000"/>
                  <w:sz w:val="22"/>
                  <w:szCs w:val="22"/>
                  <w:lang w:val="en-GB" w:eastAsia="en-GB"/>
                </w:rPr>
                <w:delText>Business Details</w:delText>
              </w:r>
            </w:del>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476" w:author="Sarthak Shah | IFMR Rural Finance" w:date="2016-11-20T14:13:00Z"/>
                <w:rFonts w:ascii="Calibri" w:hAnsi="Calibri"/>
                <w:color w:val="000000"/>
                <w:sz w:val="22"/>
                <w:szCs w:val="22"/>
                <w:lang w:val="en-GB" w:eastAsia="en-GB"/>
              </w:rPr>
            </w:pPr>
            <w:del w:id="477" w:author="Sarthak Shah | IFMR Rural Finance" w:date="2016-11-20T14:13:00Z">
              <w:r w:rsidRPr="00797588" w:rsidDel="0080688C">
                <w:rPr>
                  <w:rFonts w:ascii="Calibri" w:hAnsi="Calibri"/>
                  <w:color w:val="000000"/>
                  <w:sz w:val="22"/>
                  <w:szCs w:val="22"/>
                  <w:lang w:val="en-GB" w:eastAsia="en-GB"/>
                </w:rPr>
                <w:delText>Constitution</w:delText>
              </w:r>
            </w:del>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478" w:author="Sarthak Shah | IFMR Rural Finance" w:date="2016-11-20T14:13:00Z"/>
                <w:rFonts w:ascii="Calibri" w:hAnsi="Calibri"/>
                <w:color w:val="000000"/>
                <w:sz w:val="22"/>
                <w:szCs w:val="22"/>
                <w:lang w:val="en-GB" w:eastAsia="en-GB"/>
              </w:rPr>
            </w:pPr>
            <w:del w:id="479" w:author="Sarthak Shah | IFMR Rural Finance" w:date="2016-11-20T14:13:00Z">
              <w:r w:rsidRPr="00797588" w:rsidDel="0080688C">
                <w:rPr>
                  <w:rFonts w:ascii="Calibri" w:hAnsi="Calibri"/>
                  <w:color w:val="000000"/>
                  <w:sz w:val="22"/>
                  <w:szCs w:val="22"/>
                  <w:lang w:val="en-GB" w:eastAsia="en-GB"/>
                </w:rPr>
                <w:delText xml:space="preserve">1. Proprietorship </w:delText>
              </w:r>
              <w:r w:rsidRPr="00797588" w:rsidDel="0080688C">
                <w:rPr>
                  <w:rFonts w:ascii="Calibri" w:hAnsi="Calibri"/>
                  <w:color w:val="000000"/>
                  <w:sz w:val="22"/>
                  <w:szCs w:val="22"/>
                  <w:lang w:val="en-GB" w:eastAsia="en-GB"/>
                </w:rPr>
                <w:br/>
                <w:delText>2. Partnership</w:delText>
              </w:r>
              <w:r w:rsidRPr="00797588" w:rsidDel="0080688C">
                <w:rPr>
                  <w:rFonts w:ascii="Calibri" w:hAnsi="Calibri"/>
                  <w:color w:val="000000"/>
                  <w:sz w:val="22"/>
                  <w:szCs w:val="22"/>
                  <w:lang w:val="en-GB" w:eastAsia="en-GB"/>
                </w:rPr>
                <w:br/>
                <w:delText>3. Private LTD</w:delText>
              </w:r>
            </w:del>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480" w:author="Sarthak Shah | IFMR Rural Finance" w:date="2016-11-20T14:13:00Z"/>
                <w:rFonts w:ascii="Calibri" w:hAnsi="Calibri"/>
                <w:color w:val="000000"/>
                <w:sz w:val="22"/>
                <w:szCs w:val="22"/>
                <w:lang w:val="en-GB" w:eastAsia="en-GB"/>
              </w:rPr>
            </w:pPr>
            <w:del w:id="481" w:author="Sarthak Shah | IFMR Rural Finance" w:date="2016-11-20T14:13:00Z">
              <w:r w:rsidRPr="00797588" w:rsidDel="0080688C">
                <w:rPr>
                  <w:rFonts w:ascii="Calibri" w:hAnsi="Calibri"/>
                  <w:color w:val="000000"/>
                  <w:sz w:val="22"/>
                  <w:szCs w:val="22"/>
                  <w:lang w:val="en-GB" w:eastAsia="en-GB"/>
                </w:rPr>
                <w:delText>1. Clean - Single owner/ Structure</w:delText>
              </w:r>
            </w:del>
          </w:p>
        </w:tc>
        <w:tc>
          <w:tcPr>
            <w:tcW w:w="41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482" w:author="Sarthak Shah | IFMR Rural Finance" w:date="2016-11-20T14:13:00Z"/>
                <w:rFonts w:ascii="Calibri" w:hAnsi="Calibri"/>
                <w:color w:val="000000"/>
                <w:sz w:val="22"/>
                <w:szCs w:val="22"/>
                <w:lang w:val="en-GB" w:eastAsia="en-GB"/>
              </w:rPr>
            </w:pPr>
            <w:del w:id="483" w:author="Sarthak Shah | IFMR Rural Finance" w:date="2016-11-20T14:13:00Z">
              <w:r w:rsidRPr="00797588" w:rsidDel="0080688C">
                <w:rPr>
                  <w:rFonts w:ascii="Calibri" w:hAnsi="Calibri"/>
                  <w:color w:val="000000"/>
                  <w:sz w:val="22"/>
                  <w:szCs w:val="22"/>
                  <w:lang w:val="en-GB" w:eastAsia="en-GB"/>
                </w:rPr>
                <w:delText>2</w:delText>
              </w:r>
            </w:del>
          </w:p>
        </w:tc>
        <w:tc>
          <w:tcPr>
            <w:tcW w:w="41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484" w:author="Sarthak Shah | IFMR Rural Finance" w:date="2016-11-20T14:13:00Z"/>
                <w:rFonts w:ascii="Calibri" w:hAnsi="Calibri"/>
                <w:color w:val="000000"/>
                <w:sz w:val="22"/>
                <w:szCs w:val="22"/>
                <w:lang w:val="en-GB" w:eastAsia="en-GB"/>
              </w:rPr>
            </w:pPr>
            <w:del w:id="485" w:author="Sarthak Shah | IFMR Rural Finance" w:date="2016-11-20T14:13:00Z">
              <w:r w:rsidRPr="00797588" w:rsidDel="0080688C">
                <w:rPr>
                  <w:rFonts w:ascii="Calibri" w:hAnsi="Calibri"/>
                  <w:color w:val="000000"/>
                  <w:sz w:val="22"/>
                  <w:szCs w:val="22"/>
                  <w:lang w:val="en-GB" w:eastAsia="en-GB"/>
                </w:rPr>
                <w:delText xml:space="preserve">  1/29</w:delText>
              </w:r>
            </w:del>
          </w:p>
        </w:tc>
        <w:tc>
          <w:tcPr>
            <w:tcW w:w="11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486" w:author="Sarthak Shah | IFMR Rural Finance" w:date="2016-11-20T14:13:00Z"/>
                <w:rFonts w:ascii="Calibri" w:hAnsi="Calibri"/>
                <w:color w:val="000000"/>
                <w:sz w:val="22"/>
                <w:szCs w:val="22"/>
                <w:lang w:val="en-GB" w:eastAsia="en-GB"/>
              </w:rPr>
            </w:pPr>
            <w:del w:id="487" w:author="Sarthak Shah | IFMR Rural Finance" w:date="2016-11-20T14:13:00Z">
              <w:r w:rsidRPr="00797588" w:rsidDel="0080688C">
                <w:rPr>
                  <w:rFonts w:ascii="Calibri" w:hAnsi="Calibri"/>
                  <w:color w:val="000000"/>
                  <w:sz w:val="22"/>
                  <w:szCs w:val="22"/>
                  <w:lang w:val="en-GB" w:eastAsia="en-GB"/>
                </w:rPr>
                <w:delText>5</w:delText>
              </w:r>
            </w:del>
          </w:p>
        </w:tc>
        <w:tc>
          <w:tcPr>
            <w:tcW w:w="10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488" w:author="Sarthak Shah | IFMR Rural Finance" w:date="2016-11-20T14:13:00Z"/>
                <w:rFonts w:ascii="Calibri" w:hAnsi="Calibri"/>
                <w:color w:val="000000"/>
                <w:sz w:val="22"/>
                <w:szCs w:val="22"/>
                <w:lang w:val="en-GB" w:eastAsia="en-GB"/>
              </w:rPr>
            </w:pPr>
            <w:del w:id="489" w:author="Sarthak Shah | IFMR Rural Finance" w:date="2016-11-20T14:13:00Z">
              <w:r w:rsidRPr="00797588" w:rsidDel="0080688C">
                <w:rPr>
                  <w:rFonts w:ascii="Calibri" w:hAnsi="Calibri"/>
                  <w:color w:val="000000"/>
                  <w:sz w:val="22"/>
                  <w:szCs w:val="22"/>
                  <w:lang w:val="en-GB" w:eastAsia="en-GB"/>
                </w:rPr>
                <w:delText>4</w:delText>
              </w:r>
            </w:del>
          </w:p>
        </w:tc>
        <w:tc>
          <w:tcPr>
            <w:tcW w:w="11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490" w:author="Sarthak Shah | IFMR Rural Finance" w:date="2016-11-20T14:13:00Z"/>
                <w:rFonts w:ascii="Calibri" w:hAnsi="Calibri"/>
                <w:color w:val="000000"/>
                <w:sz w:val="22"/>
                <w:szCs w:val="22"/>
                <w:lang w:val="en-GB" w:eastAsia="en-GB"/>
              </w:rPr>
            </w:pPr>
            <w:del w:id="491" w:author="Sarthak Shah | IFMR Rural Finance" w:date="2016-11-20T14:13:00Z">
              <w:r w:rsidRPr="00797588" w:rsidDel="0080688C">
                <w:rPr>
                  <w:rFonts w:ascii="Calibri" w:hAnsi="Calibri"/>
                  <w:color w:val="000000"/>
                  <w:sz w:val="22"/>
                  <w:szCs w:val="22"/>
                  <w:lang w:val="en-GB" w:eastAsia="en-GB"/>
                </w:rPr>
                <w:delText>3</w:delText>
              </w:r>
            </w:del>
          </w:p>
        </w:tc>
        <w:tc>
          <w:tcPr>
            <w:tcW w:w="9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492" w:author="Sarthak Shah | IFMR Rural Finance" w:date="2016-11-20T14:13:00Z"/>
                <w:rFonts w:ascii="Calibri" w:hAnsi="Calibri"/>
                <w:color w:val="000000"/>
                <w:sz w:val="22"/>
                <w:szCs w:val="22"/>
                <w:lang w:val="en-GB" w:eastAsia="en-GB"/>
              </w:rPr>
            </w:pPr>
            <w:del w:id="493" w:author="Sarthak Shah | IFMR Rural Finance" w:date="2016-11-20T14:13:00Z">
              <w:r w:rsidRPr="00797588" w:rsidDel="0080688C">
                <w:rPr>
                  <w:rFonts w:ascii="Calibri" w:hAnsi="Calibri"/>
                  <w:color w:val="000000"/>
                  <w:sz w:val="22"/>
                  <w:szCs w:val="22"/>
                  <w:lang w:val="en-GB" w:eastAsia="en-GB"/>
                </w:rPr>
                <w:delText>1</w:delText>
              </w:r>
            </w:del>
          </w:p>
        </w:tc>
        <w:tc>
          <w:tcPr>
            <w:tcW w:w="11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494" w:author="Sarthak Shah | IFMR Rural Finance" w:date="2016-11-20T14:13:00Z"/>
                <w:rFonts w:ascii="Calibri" w:hAnsi="Calibri"/>
                <w:color w:val="000000"/>
                <w:sz w:val="22"/>
                <w:szCs w:val="22"/>
                <w:lang w:val="en-GB" w:eastAsia="en-GB"/>
              </w:rPr>
            </w:pPr>
            <w:del w:id="495" w:author="Sarthak Shah | IFMR Rural Finance" w:date="2016-11-20T14:13:00Z">
              <w:r w:rsidRPr="00797588" w:rsidDel="0080688C">
                <w:rPr>
                  <w:rFonts w:ascii="Calibri" w:hAnsi="Calibri"/>
                  <w:color w:val="000000"/>
                  <w:sz w:val="22"/>
                  <w:szCs w:val="22"/>
                  <w:lang w:val="en-GB" w:eastAsia="en-GB"/>
                </w:rPr>
                <w:delText>2</w:delText>
              </w:r>
            </w:del>
          </w:p>
        </w:tc>
      </w:tr>
      <w:tr w:rsidR="00797588" w:rsidRPr="00797588" w:rsidDel="0080688C" w:rsidTr="00797588">
        <w:trPr>
          <w:trHeight w:val="900"/>
          <w:del w:id="496" w:author="Sarthak Shah | IFMR Rural Finance" w:date="2016-11-20T14:13:00Z"/>
        </w:trPr>
        <w:tc>
          <w:tcPr>
            <w:tcW w:w="15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497" w:author="Sarthak Shah | IFMR Rural Finance" w:date="2016-11-20T14:13:00Z"/>
                <w:rFonts w:ascii="Calibri" w:hAnsi="Calibri"/>
                <w:color w:val="000000"/>
                <w:sz w:val="22"/>
                <w:szCs w:val="22"/>
                <w:lang w:val="en-GB" w:eastAsia="en-GB"/>
              </w:rPr>
            </w:pPr>
          </w:p>
        </w:tc>
        <w:tc>
          <w:tcPr>
            <w:tcW w:w="417"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498" w:author="Sarthak Shah | IFMR Rural Finance" w:date="2016-11-20T14:13:00Z"/>
                <w:rFonts w:ascii="Calibri" w:hAnsi="Calibri"/>
                <w:color w:val="000000"/>
                <w:sz w:val="22"/>
                <w:szCs w:val="22"/>
                <w:lang w:val="en-GB" w:eastAsia="en-GB"/>
              </w:rPr>
            </w:pPr>
          </w:p>
        </w:tc>
        <w:tc>
          <w:tcPr>
            <w:tcW w:w="298" w:type="pct"/>
            <w:vMerge/>
            <w:tcBorders>
              <w:top w:val="nil"/>
              <w:left w:val="single" w:sz="4" w:space="0" w:color="auto"/>
              <w:bottom w:val="single" w:sz="4" w:space="0" w:color="000000"/>
              <w:right w:val="single" w:sz="4" w:space="0" w:color="auto"/>
            </w:tcBorders>
            <w:vAlign w:val="center"/>
            <w:hideMark/>
          </w:tcPr>
          <w:p w:rsidR="00797588" w:rsidRPr="00797588" w:rsidDel="0080688C" w:rsidRDefault="00797588" w:rsidP="00797588">
            <w:pPr>
              <w:rPr>
                <w:del w:id="499" w:author="Sarthak Shah | IFMR Rural Finance" w:date="2016-11-20T14:13:00Z"/>
                <w:rFonts w:ascii="Calibri" w:hAnsi="Calibri"/>
                <w:color w:val="000000"/>
                <w:sz w:val="22"/>
                <w:szCs w:val="22"/>
                <w:lang w:val="en-GB" w:eastAsia="en-GB"/>
              </w:rPr>
            </w:pPr>
          </w:p>
        </w:tc>
        <w:tc>
          <w:tcPr>
            <w:tcW w:w="25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500" w:author="Sarthak Shah | IFMR Rural Finance" w:date="2016-11-20T14:13:00Z"/>
                <w:rFonts w:ascii="Calibri" w:hAnsi="Calibri"/>
                <w:color w:val="000000"/>
                <w:sz w:val="22"/>
                <w:szCs w:val="22"/>
                <w:lang w:val="en-GB" w:eastAsia="en-GB"/>
              </w:rPr>
            </w:pPr>
            <w:del w:id="501" w:author="Sarthak Shah | IFMR Rural Finance" w:date="2016-11-20T14:13:00Z">
              <w:r w:rsidRPr="00797588" w:rsidDel="0080688C">
                <w:rPr>
                  <w:rFonts w:ascii="Calibri" w:hAnsi="Calibri"/>
                  <w:color w:val="000000"/>
                  <w:sz w:val="22"/>
                  <w:szCs w:val="22"/>
                  <w:lang w:val="en-GB" w:eastAsia="en-GB"/>
                </w:rPr>
                <w:delText>Business</w:delText>
              </w:r>
            </w:del>
          </w:p>
        </w:tc>
        <w:tc>
          <w:tcPr>
            <w:tcW w:w="376" w:type="pct"/>
            <w:vMerge w:val="restart"/>
            <w:tcBorders>
              <w:top w:val="nil"/>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jc w:val="center"/>
              <w:rPr>
                <w:del w:id="502" w:author="Sarthak Shah | IFMR Rural Finance" w:date="2016-11-20T14:13:00Z"/>
                <w:rFonts w:ascii="Calibri" w:hAnsi="Calibri"/>
                <w:color w:val="000000"/>
                <w:sz w:val="22"/>
                <w:szCs w:val="22"/>
                <w:lang w:val="en-GB" w:eastAsia="en-GB"/>
              </w:rPr>
            </w:pPr>
            <w:del w:id="503" w:author="Sarthak Shah | IFMR Rural Finance" w:date="2016-11-20T14:13:00Z">
              <w:r w:rsidRPr="00797588" w:rsidDel="0080688C">
                <w:rPr>
                  <w:rFonts w:ascii="Calibri" w:hAnsi="Calibri"/>
                  <w:color w:val="000000"/>
                  <w:sz w:val="22"/>
                  <w:szCs w:val="22"/>
                  <w:lang w:val="en-GB" w:eastAsia="en-GB"/>
                </w:rPr>
                <w:delText>Business Details</w:delText>
              </w:r>
            </w:del>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504" w:author="Sarthak Shah | IFMR Rural Finance" w:date="2016-11-20T14:13:00Z"/>
                <w:rFonts w:ascii="Calibri" w:hAnsi="Calibri"/>
                <w:color w:val="000000"/>
                <w:sz w:val="22"/>
                <w:szCs w:val="22"/>
                <w:lang w:val="en-GB" w:eastAsia="en-GB"/>
              </w:rPr>
            </w:pPr>
            <w:del w:id="505" w:author="Sarthak Shah | IFMR Rural Finance" w:date="2016-11-20T14:13:00Z">
              <w:r w:rsidRPr="00797588" w:rsidDel="0080688C">
                <w:rPr>
                  <w:rFonts w:ascii="Calibri" w:hAnsi="Calibri"/>
                  <w:color w:val="000000"/>
                  <w:sz w:val="22"/>
                  <w:szCs w:val="22"/>
                  <w:lang w:val="en-GB" w:eastAsia="en-GB"/>
                </w:rPr>
                <w:delText>Constitution</w:delText>
              </w:r>
            </w:del>
          </w:p>
        </w:tc>
        <w:tc>
          <w:tcPr>
            <w:tcW w:w="443" w:type="pct"/>
            <w:tcBorders>
              <w:top w:val="nil"/>
              <w:left w:val="nil"/>
              <w:bottom w:val="single" w:sz="4" w:space="0" w:color="auto"/>
              <w:right w:val="single" w:sz="4" w:space="0" w:color="auto"/>
            </w:tcBorders>
            <w:shd w:val="clear" w:color="auto" w:fill="auto"/>
            <w:vAlign w:val="bottom"/>
            <w:hideMark/>
          </w:tcPr>
          <w:p w:rsidR="00797588" w:rsidRPr="00797588" w:rsidDel="0080688C" w:rsidRDefault="00797588" w:rsidP="00797588">
            <w:pPr>
              <w:rPr>
                <w:del w:id="506" w:author="Sarthak Shah | IFMR Rural Finance" w:date="2016-11-20T14:13:00Z"/>
                <w:rFonts w:ascii="Calibri" w:hAnsi="Calibri"/>
                <w:color w:val="000000"/>
                <w:sz w:val="22"/>
                <w:szCs w:val="22"/>
                <w:lang w:val="en-GB" w:eastAsia="en-GB"/>
              </w:rPr>
            </w:pPr>
            <w:del w:id="507" w:author="Sarthak Shah | IFMR Rural Finance" w:date="2016-11-20T14:13:00Z">
              <w:r w:rsidRPr="00797588" w:rsidDel="0080688C">
                <w:rPr>
                  <w:rFonts w:ascii="Calibri" w:hAnsi="Calibri"/>
                  <w:color w:val="000000"/>
                  <w:sz w:val="22"/>
                  <w:szCs w:val="22"/>
                  <w:lang w:val="en-GB" w:eastAsia="en-GB"/>
                </w:rPr>
                <w:delText xml:space="preserve">1. Proprietorship </w:delText>
              </w:r>
              <w:r w:rsidRPr="00797588" w:rsidDel="0080688C">
                <w:rPr>
                  <w:rFonts w:ascii="Calibri" w:hAnsi="Calibri"/>
                  <w:color w:val="000000"/>
                  <w:sz w:val="22"/>
                  <w:szCs w:val="22"/>
                  <w:lang w:val="en-GB" w:eastAsia="en-GB"/>
                </w:rPr>
                <w:br/>
                <w:delText>2. Partnership</w:delText>
              </w:r>
              <w:r w:rsidRPr="00797588" w:rsidDel="0080688C">
                <w:rPr>
                  <w:rFonts w:ascii="Calibri" w:hAnsi="Calibri"/>
                  <w:color w:val="000000"/>
                  <w:sz w:val="22"/>
                  <w:szCs w:val="22"/>
                  <w:lang w:val="en-GB" w:eastAsia="en-GB"/>
                </w:rPr>
                <w:br/>
                <w:delText>3. Private LTD</w:delText>
              </w:r>
            </w:del>
          </w:p>
        </w:tc>
        <w:tc>
          <w:tcPr>
            <w:tcW w:w="1080" w:type="pct"/>
            <w:vMerge w:val="restart"/>
            <w:tcBorders>
              <w:top w:val="nil"/>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rPr>
                <w:del w:id="508" w:author="Sarthak Shah | IFMR Rural Finance" w:date="2016-11-20T14:13:00Z"/>
                <w:rFonts w:ascii="Calibri" w:hAnsi="Calibri"/>
                <w:color w:val="000000"/>
                <w:sz w:val="22"/>
                <w:szCs w:val="22"/>
                <w:lang w:val="en-GB" w:eastAsia="en-GB"/>
              </w:rPr>
            </w:pPr>
            <w:del w:id="509" w:author="Sarthak Shah | IFMR Rural Finance" w:date="2016-11-20T14:13:00Z">
              <w:r w:rsidRPr="00797588" w:rsidDel="0080688C">
                <w:rPr>
                  <w:rFonts w:ascii="Calibri" w:hAnsi="Calibri"/>
                  <w:color w:val="000000"/>
                  <w:sz w:val="22"/>
                  <w:szCs w:val="22"/>
                  <w:lang w:val="en-GB" w:eastAsia="en-GB"/>
                </w:rPr>
                <w:delText>2. Partnership  with 2 partners</w:delText>
              </w:r>
            </w:del>
          </w:p>
        </w:tc>
        <w:tc>
          <w:tcPr>
            <w:tcW w:w="419"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10" w:author="Sarthak Shah | IFMR Rural Finance" w:date="2016-11-20T14:13:00Z"/>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11" w:author="Sarthak Shah | IFMR Rural Finance" w:date="2016-11-20T14:13:00Z"/>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12" w:author="Sarthak Shah | IFMR Rural Finance" w:date="2016-11-20T14:13:00Z"/>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13" w:author="Sarthak Shah | IFMR Rural Finance" w:date="2016-11-20T14:13:00Z"/>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14" w:author="Sarthak Shah | IFMR Rural Finance" w:date="2016-11-20T14:13:00Z"/>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15" w:author="Sarthak Shah | IFMR Rural Finance" w:date="2016-11-20T14:13:00Z"/>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16" w:author="Sarthak Shah | IFMR Rural Finance" w:date="2016-11-20T14:13:00Z"/>
                <w:rFonts w:ascii="Calibri" w:hAnsi="Calibri"/>
                <w:color w:val="000000"/>
                <w:sz w:val="22"/>
                <w:szCs w:val="22"/>
                <w:lang w:val="en-GB" w:eastAsia="en-GB"/>
              </w:rPr>
            </w:pPr>
          </w:p>
        </w:tc>
      </w:tr>
      <w:tr w:rsidR="00797588" w:rsidRPr="00797588" w:rsidDel="0080688C" w:rsidTr="00797588">
        <w:trPr>
          <w:trHeight w:val="1200"/>
          <w:del w:id="517" w:author="Sarthak Shah | IFMR Rural Finance" w:date="2016-11-20T14:13:00Z"/>
        </w:trPr>
        <w:tc>
          <w:tcPr>
            <w:tcW w:w="15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18" w:author="Sarthak Shah | IFMR Rural Finance" w:date="2016-11-20T14:13:00Z"/>
                <w:rFonts w:ascii="Calibri" w:hAnsi="Calibri"/>
                <w:color w:val="000000"/>
                <w:sz w:val="22"/>
                <w:szCs w:val="22"/>
                <w:lang w:val="en-GB" w:eastAsia="en-GB"/>
              </w:rPr>
            </w:pPr>
          </w:p>
        </w:tc>
        <w:tc>
          <w:tcPr>
            <w:tcW w:w="417"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19" w:author="Sarthak Shah | IFMR Rural Finance" w:date="2016-11-20T14:13:00Z"/>
                <w:rFonts w:ascii="Calibri" w:hAnsi="Calibri"/>
                <w:color w:val="000000"/>
                <w:sz w:val="22"/>
                <w:szCs w:val="22"/>
                <w:lang w:val="en-GB" w:eastAsia="en-GB"/>
              </w:rPr>
            </w:pPr>
          </w:p>
        </w:tc>
        <w:tc>
          <w:tcPr>
            <w:tcW w:w="298" w:type="pct"/>
            <w:vMerge/>
            <w:tcBorders>
              <w:top w:val="nil"/>
              <w:left w:val="single" w:sz="4" w:space="0" w:color="auto"/>
              <w:bottom w:val="single" w:sz="4" w:space="0" w:color="000000"/>
              <w:right w:val="single" w:sz="4" w:space="0" w:color="auto"/>
            </w:tcBorders>
            <w:vAlign w:val="center"/>
            <w:hideMark/>
          </w:tcPr>
          <w:p w:rsidR="00797588" w:rsidRPr="00797588" w:rsidDel="0080688C" w:rsidRDefault="00797588" w:rsidP="00797588">
            <w:pPr>
              <w:rPr>
                <w:del w:id="520" w:author="Sarthak Shah | IFMR Rural Finance" w:date="2016-11-20T14:13:00Z"/>
                <w:rFonts w:ascii="Calibri" w:hAnsi="Calibri"/>
                <w:color w:val="000000"/>
                <w:sz w:val="22"/>
                <w:szCs w:val="22"/>
                <w:lang w:val="en-GB" w:eastAsia="en-GB"/>
              </w:rPr>
            </w:pPr>
          </w:p>
        </w:tc>
        <w:tc>
          <w:tcPr>
            <w:tcW w:w="259"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21" w:author="Sarthak Shah | IFMR Rural Finance" w:date="2016-11-20T14:13:00Z"/>
                <w:rFonts w:ascii="Calibri" w:hAnsi="Calibri"/>
                <w:color w:val="000000"/>
                <w:sz w:val="22"/>
                <w:szCs w:val="22"/>
                <w:lang w:val="en-GB" w:eastAsia="en-GB"/>
              </w:rPr>
            </w:pPr>
          </w:p>
        </w:tc>
        <w:tc>
          <w:tcPr>
            <w:tcW w:w="376"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22" w:author="Sarthak Shah | IFMR Rural Finance" w:date="2016-11-20T14:13:00Z"/>
                <w:rFonts w:ascii="Calibri" w:hAnsi="Calibri"/>
                <w:color w:val="000000"/>
                <w:sz w:val="22"/>
                <w:szCs w:val="22"/>
                <w:lang w:val="en-GB" w:eastAsia="en-GB"/>
              </w:rPr>
            </w:pPr>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523" w:author="Sarthak Shah | IFMR Rural Finance" w:date="2016-11-20T14:13:00Z"/>
                <w:rFonts w:ascii="Calibri" w:hAnsi="Calibri"/>
                <w:color w:val="000000"/>
                <w:sz w:val="22"/>
                <w:szCs w:val="22"/>
                <w:lang w:val="en-GB" w:eastAsia="en-GB"/>
              </w:rPr>
            </w:pPr>
            <w:del w:id="524" w:author="Sarthak Shah | IFMR Rural Finance" w:date="2016-11-20T14:13:00Z">
              <w:r w:rsidRPr="00797588" w:rsidDel="0080688C">
                <w:rPr>
                  <w:rFonts w:ascii="Calibri" w:hAnsi="Calibri"/>
                  <w:color w:val="000000"/>
                  <w:sz w:val="22"/>
                  <w:szCs w:val="22"/>
                  <w:lang w:val="en-GB" w:eastAsia="en-GB"/>
                </w:rPr>
                <w:delText>If partnership, how many total partners</w:delText>
              </w:r>
            </w:del>
          </w:p>
        </w:tc>
        <w:tc>
          <w:tcPr>
            <w:tcW w:w="443" w:type="pct"/>
            <w:tcBorders>
              <w:top w:val="nil"/>
              <w:left w:val="nil"/>
              <w:bottom w:val="single" w:sz="4" w:space="0" w:color="auto"/>
              <w:right w:val="single" w:sz="4" w:space="0" w:color="auto"/>
            </w:tcBorders>
            <w:shd w:val="clear" w:color="auto" w:fill="auto"/>
            <w:vAlign w:val="bottom"/>
            <w:hideMark/>
          </w:tcPr>
          <w:p w:rsidR="00797588" w:rsidRPr="00797588" w:rsidDel="0080688C" w:rsidRDefault="00797588" w:rsidP="00797588">
            <w:pPr>
              <w:rPr>
                <w:del w:id="525" w:author="Sarthak Shah | IFMR Rural Finance" w:date="2016-11-20T14:13:00Z"/>
                <w:rFonts w:ascii="Calibri" w:hAnsi="Calibri"/>
                <w:color w:val="000000"/>
                <w:sz w:val="22"/>
                <w:szCs w:val="22"/>
                <w:lang w:val="en-GB" w:eastAsia="en-GB"/>
              </w:rPr>
            </w:pPr>
            <w:del w:id="526" w:author="Sarthak Shah | IFMR Rural Finance" w:date="2016-11-20T14:13:00Z">
              <w:r w:rsidRPr="00797588" w:rsidDel="0080688C">
                <w:rPr>
                  <w:rFonts w:ascii="Calibri" w:hAnsi="Calibri"/>
                  <w:color w:val="000000"/>
                  <w:sz w:val="22"/>
                  <w:szCs w:val="22"/>
                  <w:lang w:val="en-GB" w:eastAsia="en-GB"/>
                </w:rPr>
                <w:delText xml:space="preserve">1. 2 </w:delText>
              </w:r>
              <w:r w:rsidRPr="00797588" w:rsidDel="0080688C">
                <w:rPr>
                  <w:rFonts w:ascii="Calibri" w:hAnsi="Calibri"/>
                  <w:color w:val="000000"/>
                  <w:sz w:val="22"/>
                  <w:szCs w:val="22"/>
                  <w:lang w:val="en-GB" w:eastAsia="en-GB"/>
                </w:rPr>
                <w:br/>
                <w:delText>2. 3</w:delText>
              </w:r>
              <w:r w:rsidRPr="00797588" w:rsidDel="0080688C">
                <w:rPr>
                  <w:rFonts w:ascii="Calibri" w:hAnsi="Calibri"/>
                  <w:color w:val="000000"/>
                  <w:sz w:val="22"/>
                  <w:szCs w:val="22"/>
                  <w:lang w:val="en-GB" w:eastAsia="en-GB"/>
                </w:rPr>
                <w:br/>
                <w:delText>3. 4</w:delText>
              </w:r>
              <w:r w:rsidRPr="00797588" w:rsidDel="0080688C">
                <w:rPr>
                  <w:rFonts w:ascii="Calibri" w:hAnsi="Calibri"/>
                  <w:color w:val="000000"/>
                  <w:sz w:val="22"/>
                  <w:szCs w:val="22"/>
                  <w:lang w:val="en-GB" w:eastAsia="en-GB"/>
                </w:rPr>
                <w:br/>
                <w:delText xml:space="preserve">4. &gt;4 </w:delText>
              </w:r>
            </w:del>
          </w:p>
        </w:tc>
        <w:tc>
          <w:tcPr>
            <w:tcW w:w="1080"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27" w:author="Sarthak Shah | IFMR Rural Finance" w:date="2016-11-20T14:13:00Z"/>
                <w:rFonts w:ascii="Calibri" w:hAnsi="Calibri"/>
                <w:color w:val="000000"/>
                <w:sz w:val="22"/>
                <w:szCs w:val="22"/>
                <w:lang w:val="en-GB" w:eastAsia="en-GB"/>
              </w:rPr>
            </w:pPr>
          </w:p>
        </w:tc>
        <w:tc>
          <w:tcPr>
            <w:tcW w:w="419"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28" w:author="Sarthak Shah | IFMR Rural Finance" w:date="2016-11-20T14:13:00Z"/>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29" w:author="Sarthak Shah | IFMR Rural Finance" w:date="2016-11-20T14:13:00Z"/>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30" w:author="Sarthak Shah | IFMR Rural Finance" w:date="2016-11-20T14:13:00Z"/>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31" w:author="Sarthak Shah | IFMR Rural Finance" w:date="2016-11-20T14:13:00Z"/>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32" w:author="Sarthak Shah | IFMR Rural Finance" w:date="2016-11-20T14:13:00Z"/>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33" w:author="Sarthak Shah | IFMR Rural Finance" w:date="2016-11-20T14:13:00Z"/>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34" w:author="Sarthak Shah | IFMR Rural Finance" w:date="2016-11-20T14:13:00Z"/>
                <w:rFonts w:ascii="Calibri" w:hAnsi="Calibri"/>
                <w:color w:val="000000"/>
                <w:sz w:val="22"/>
                <w:szCs w:val="22"/>
                <w:lang w:val="en-GB" w:eastAsia="en-GB"/>
              </w:rPr>
            </w:pPr>
          </w:p>
        </w:tc>
      </w:tr>
      <w:tr w:rsidR="00797588" w:rsidRPr="00797588" w:rsidDel="0080688C" w:rsidTr="00797588">
        <w:trPr>
          <w:trHeight w:val="900"/>
          <w:del w:id="535" w:author="Sarthak Shah | IFMR Rural Finance" w:date="2016-11-20T14:13:00Z"/>
        </w:trPr>
        <w:tc>
          <w:tcPr>
            <w:tcW w:w="15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36" w:author="Sarthak Shah | IFMR Rural Finance" w:date="2016-11-20T14:13:00Z"/>
                <w:rFonts w:ascii="Calibri" w:hAnsi="Calibri"/>
                <w:color w:val="000000"/>
                <w:sz w:val="22"/>
                <w:szCs w:val="22"/>
                <w:lang w:val="en-GB" w:eastAsia="en-GB"/>
              </w:rPr>
            </w:pPr>
          </w:p>
        </w:tc>
        <w:tc>
          <w:tcPr>
            <w:tcW w:w="417"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37" w:author="Sarthak Shah | IFMR Rural Finance" w:date="2016-11-20T14:13:00Z"/>
                <w:rFonts w:ascii="Calibri" w:hAnsi="Calibri"/>
                <w:color w:val="000000"/>
                <w:sz w:val="22"/>
                <w:szCs w:val="22"/>
                <w:lang w:val="en-GB" w:eastAsia="en-GB"/>
              </w:rPr>
            </w:pPr>
          </w:p>
        </w:tc>
        <w:tc>
          <w:tcPr>
            <w:tcW w:w="298" w:type="pct"/>
            <w:vMerge/>
            <w:tcBorders>
              <w:top w:val="nil"/>
              <w:left w:val="single" w:sz="4" w:space="0" w:color="auto"/>
              <w:bottom w:val="single" w:sz="4" w:space="0" w:color="000000"/>
              <w:right w:val="single" w:sz="4" w:space="0" w:color="auto"/>
            </w:tcBorders>
            <w:vAlign w:val="center"/>
            <w:hideMark/>
          </w:tcPr>
          <w:p w:rsidR="00797588" w:rsidRPr="00797588" w:rsidDel="0080688C" w:rsidRDefault="00797588" w:rsidP="00797588">
            <w:pPr>
              <w:rPr>
                <w:del w:id="538" w:author="Sarthak Shah | IFMR Rural Finance" w:date="2016-11-20T14:13:00Z"/>
                <w:rFonts w:ascii="Calibri" w:hAnsi="Calibri"/>
                <w:color w:val="000000"/>
                <w:sz w:val="22"/>
                <w:szCs w:val="22"/>
                <w:lang w:val="en-GB" w:eastAsia="en-GB"/>
              </w:rPr>
            </w:pPr>
          </w:p>
        </w:tc>
        <w:tc>
          <w:tcPr>
            <w:tcW w:w="25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539" w:author="Sarthak Shah | IFMR Rural Finance" w:date="2016-11-20T14:13:00Z"/>
                <w:rFonts w:ascii="Calibri" w:hAnsi="Calibri"/>
                <w:color w:val="000000"/>
                <w:sz w:val="22"/>
                <w:szCs w:val="22"/>
                <w:lang w:val="en-GB" w:eastAsia="en-GB"/>
              </w:rPr>
            </w:pPr>
            <w:del w:id="540" w:author="Sarthak Shah | IFMR Rural Finance" w:date="2016-11-20T14:13:00Z">
              <w:r w:rsidRPr="00797588" w:rsidDel="0080688C">
                <w:rPr>
                  <w:rFonts w:ascii="Calibri" w:hAnsi="Calibri"/>
                  <w:color w:val="000000"/>
                  <w:sz w:val="22"/>
                  <w:szCs w:val="22"/>
                  <w:lang w:val="en-GB" w:eastAsia="en-GB"/>
                </w:rPr>
                <w:delText>Business</w:delText>
              </w:r>
            </w:del>
          </w:p>
        </w:tc>
        <w:tc>
          <w:tcPr>
            <w:tcW w:w="376" w:type="pct"/>
            <w:vMerge w:val="restart"/>
            <w:tcBorders>
              <w:top w:val="nil"/>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jc w:val="center"/>
              <w:rPr>
                <w:del w:id="541" w:author="Sarthak Shah | IFMR Rural Finance" w:date="2016-11-20T14:13:00Z"/>
                <w:rFonts w:ascii="Calibri" w:hAnsi="Calibri"/>
                <w:color w:val="000000"/>
                <w:sz w:val="22"/>
                <w:szCs w:val="22"/>
                <w:lang w:val="en-GB" w:eastAsia="en-GB"/>
              </w:rPr>
            </w:pPr>
            <w:del w:id="542" w:author="Sarthak Shah | IFMR Rural Finance" w:date="2016-11-20T14:13:00Z">
              <w:r w:rsidRPr="00797588" w:rsidDel="0080688C">
                <w:rPr>
                  <w:rFonts w:ascii="Calibri" w:hAnsi="Calibri"/>
                  <w:color w:val="000000"/>
                  <w:sz w:val="22"/>
                  <w:szCs w:val="22"/>
                  <w:lang w:val="en-GB" w:eastAsia="en-GB"/>
                </w:rPr>
                <w:delText>Business Details</w:delText>
              </w:r>
            </w:del>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543" w:author="Sarthak Shah | IFMR Rural Finance" w:date="2016-11-20T14:13:00Z"/>
                <w:rFonts w:ascii="Calibri" w:hAnsi="Calibri"/>
                <w:color w:val="000000"/>
                <w:sz w:val="22"/>
                <w:szCs w:val="22"/>
                <w:lang w:val="en-GB" w:eastAsia="en-GB"/>
              </w:rPr>
            </w:pPr>
            <w:del w:id="544" w:author="Sarthak Shah | IFMR Rural Finance" w:date="2016-11-20T14:13:00Z">
              <w:r w:rsidRPr="00797588" w:rsidDel="0080688C">
                <w:rPr>
                  <w:rFonts w:ascii="Calibri" w:hAnsi="Calibri"/>
                  <w:color w:val="000000"/>
                  <w:sz w:val="22"/>
                  <w:szCs w:val="22"/>
                  <w:lang w:val="en-GB" w:eastAsia="en-GB"/>
                </w:rPr>
                <w:delText>Constitution</w:delText>
              </w:r>
            </w:del>
          </w:p>
        </w:tc>
        <w:tc>
          <w:tcPr>
            <w:tcW w:w="443" w:type="pct"/>
            <w:tcBorders>
              <w:top w:val="nil"/>
              <w:left w:val="nil"/>
              <w:bottom w:val="single" w:sz="4" w:space="0" w:color="auto"/>
              <w:right w:val="single" w:sz="4" w:space="0" w:color="auto"/>
            </w:tcBorders>
            <w:shd w:val="clear" w:color="auto" w:fill="auto"/>
            <w:vAlign w:val="bottom"/>
            <w:hideMark/>
          </w:tcPr>
          <w:p w:rsidR="00797588" w:rsidRPr="00797588" w:rsidDel="0080688C" w:rsidRDefault="00797588" w:rsidP="00797588">
            <w:pPr>
              <w:rPr>
                <w:del w:id="545" w:author="Sarthak Shah | IFMR Rural Finance" w:date="2016-11-20T14:13:00Z"/>
                <w:rFonts w:ascii="Calibri" w:hAnsi="Calibri"/>
                <w:color w:val="000000"/>
                <w:sz w:val="22"/>
                <w:szCs w:val="22"/>
                <w:lang w:val="en-GB" w:eastAsia="en-GB"/>
              </w:rPr>
            </w:pPr>
            <w:del w:id="546" w:author="Sarthak Shah | IFMR Rural Finance" w:date="2016-11-20T14:13:00Z">
              <w:r w:rsidRPr="00797588" w:rsidDel="0080688C">
                <w:rPr>
                  <w:rFonts w:ascii="Calibri" w:hAnsi="Calibri"/>
                  <w:color w:val="000000"/>
                  <w:sz w:val="22"/>
                  <w:szCs w:val="22"/>
                  <w:lang w:val="en-GB" w:eastAsia="en-GB"/>
                </w:rPr>
                <w:delText xml:space="preserve">1. Proprietorship </w:delText>
              </w:r>
              <w:r w:rsidRPr="00797588" w:rsidDel="0080688C">
                <w:rPr>
                  <w:rFonts w:ascii="Calibri" w:hAnsi="Calibri"/>
                  <w:color w:val="000000"/>
                  <w:sz w:val="22"/>
                  <w:szCs w:val="22"/>
                  <w:lang w:val="en-GB" w:eastAsia="en-GB"/>
                </w:rPr>
                <w:br/>
                <w:delText>2. Partnership</w:delText>
              </w:r>
              <w:r w:rsidRPr="00797588" w:rsidDel="0080688C">
                <w:rPr>
                  <w:rFonts w:ascii="Calibri" w:hAnsi="Calibri"/>
                  <w:color w:val="000000"/>
                  <w:sz w:val="22"/>
                  <w:szCs w:val="22"/>
                  <w:lang w:val="en-GB" w:eastAsia="en-GB"/>
                </w:rPr>
                <w:br/>
                <w:delText>3. Private LTD</w:delText>
              </w:r>
            </w:del>
          </w:p>
        </w:tc>
        <w:tc>
          <w:tcPr>
            <w:tcW w:w="1080" w:type="pct"/>
            <w:vMerge w:val="restart"/>
            <w:tcBorders>
              <w:top w:val="nil"/>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rPr>
                <w:del w:id="547" w:author="Sarthak Shah | IFMR Rural Finance" w:date="2016-11-20T14:13:00Z"/>
                <w:rFonts w:ascii="Calibri" w:hAnsi="Calibri"/>
                <w:color w:val="000000"/>
                <w:sz w:val="22"/>
                <w:szCs w:val="22"/>
                <w:lang w:val="en-GB" w:eastAsia="en-GB"/>
              </w:rPr>
            </w:pPr>
            <w:del w:id="548" w:author="Sarthak Shah | IFMR Rural Finance" w:date="2016-11-20T14:13:00Z">
              <w:r w:rsidRPr="00797588" w:rsidDel="0080688C">
                <w:rPr>
                  <w:rFonts w:ascii="Calibri" w:hAnsi="Calibri"/>
                  <w:color w:val="000000"/>
                  <w:sz w:val="22"/>
                  <w:szCs w:val="22"/>
                  <w:lang w:val="en-GB" w:eastAsia="en-GB"/>
                </w:rPr>
                <w:delText>3. Partnership with more than 2 partners</w:delText>
              </w:r>
            </w:del>
          </w:p>
        </w:tc>
        <w:tc>
          <w:tcPr>
            <w:tcW w:w="419"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49" w:author="Sarthak Shah | IFMR Rural Finance" w:date="2016-11-20T14:13:00Z"/>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50" w:author="Sarthak Shah | IFMR Rural Finance" w:date="2016-11-20T14:13:00Z"/>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51" w:author="Sarthak Shah | IFMR Rural Finance" w:date="2016-11-20T14:13:00Z"/>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52" w:author="Sarthak Shah | IFMR Rural Finance" w:date="2016-11-20T14:13:00Z"/>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53" w:author="Sarthak Shah | IFMR Rural Finance" w:date="2016-11-20T14:13:00Z"/>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54" w:author="Sarthak Shah | IFMR Rural Finance" w:date="2016-11-20T14:13:00Z"/>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55" w:author="Sarthak Shah | IFMR Rural Finance" w:date="2016-11-20T14:13:00Z"/>
                <w:rFonts w:ascii="Calibri" w:hAnsi="Calibri"/>
                <w:color w:val="000000"/>
                <w:sz w:val="22"/>
                <w:szCs w:val="22"/>
                <w:lang w:val="en-GB" w:eastAsia="en-GB"/>
              </w:rPr>
            </w:pPr>
          </w:p>
        </w:tc>
      </w:tr>
      <w:tr w:rsidR="00797588" w:rsidRPr="00797588" w:rsidDel="0080688C" w:rsidTr="00797588">
        <w:trPr>
          <w:trHeight w:val="1200"/>
          <w:del w:id="556" w:author="Sarthak Shah | IFMR Rural Finance" w:date="2016-11-20T14:13:00Z"/>
        </w:trPr>
        <w:tc>
          <w:tcPr>
            <w:tcW w:w="15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57" w:author="Sarthak Shah | IFMR Rural Finance" w:date="2016-11-20T14:13:00Z"/>
                <w:rFonts w:ascii="Calibri" w:hAnsi="Calibri"/>
                <w:color w:val="000000"/>
                <w:sz w:val="22"/>
                <w:szCs w:val="22"/>
                <w:lang w:val="en-GB" w:eastAsia="en-GB"/>
              </w:rPr>
            </w:pPr>
          </w:p>
        </w:tc>
        <w:tc>
          <w:tcPr>
            <w:tcW w:w="417"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58" w:author="Sarthak Shah | IFMR Rural Finance" w:date="2016-11-20T14:13:00Z"/>
                <w:rFonts w:ascii="Calibri" w:hAnsi="Calibri"/>
                <w:color w:val="000000"/>
                <w:sz w:val="22"/>
                <w:szCs w:val="22"/>
                <w:lang w:val="en-GB" w:eastAsia="en-GB"/>
              </w:rPr>
            </w:pPr>
          </w:p>
        </w:tc>
        <w:tc>
          <w:tcPr>
            <w:tcW w:w="298" w:type="pct"/>
            <w:vMerge/>
            <w:tcBorders>
              <w:top w:val="nil"/>
              <w:left w:val="single" w:sz="4" w:space="0" w:color="auto"/>
              <w:bottom w:val="single" w:sz="4" w:space="0" w:color="000000"/>
              <w:right w:val="single" w:sz="4" w:space="0" w:color="auto"/>
            </w:tcBorders>
            <w:vAlign w:val="center"/>
            <w:hideMark/>
          </w:tcPr>
          <w:p w:rsidR="00797588" w:rsidRPr="00797588" w:rsidDel="0080688C" w:rsidRDefault="00797588" w:rsidP="00797588">
            <w:pPr>
              <w:rPr>
                <w:del w:id="559" w:author="Sarthak Shah | IFMR Rural Finance" w:date="2016-11-20T14:13:00Z"/>
                <w:rFonts w:ascii="Calibri" w:hAnsi="Calibri"/>
                <w:color w:val="000000"/>
                <w:sz w:val="22"/>
                <w:szCs w:val="22"/>
                <w:lang w:val="en-GB" w:eastAsia="en-GB"/>
              </w:rPr>
            </w:pPr>
          </w:p>
        </w:tc>
        <w:tc>
          <w:tcPr>
            <w:tcW w:w="259"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60" w:author="Sarthak Shah | IFMR Rural Finance" w:date="2016-11-20T14:13:00Z"/>
                <w:rFonts w:ascii="Calibri" w:hAnsi="Calibri"/>
                <w:color w:val="000000"/>
                <w:sz w:val="22"/>
                <w:szCs w:val="22"/>
                <w:lang w:val="en-GB" w:eastAsia="en-GB"/>
              </w:rPr>
            </w:pPr>
          </w:p>
        </w:tc>
        <w:tc>
          <w:tcPr>
            <w:tcW w:w="376"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61" w:author="Sarthak Shah | IFMR Rural Finance" w:date="2016-11-20T14:13:00Z"/>
                <w:rFonts w:ascii="Calibri" w:hAnsi="Calibri"/>
                <w:color w:val="000000"/>
                <w:sz w:val="22"/>
                <w:szCs w:val="22"/>
                <w:lang w:val="en-GB" w:eastAsia="en-GB"/>
              </w:rPr>
            </w:pPr>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562" w:author="Sarthak Shah | IFMR Rural Finance" w:date="2016-11-20T14:13:00Z"/>
                <w:rFonts w:ascii="Calibri" w:hAnsi="Calibri"/>
                <w:color w:val="000000"/>
                <w:sz w:val="22"/>
                <w:szCs w:val="22"/>
                <w:lang w:val="en-GB" w:eastAsia="en-GB"/>
              </w:rPr>
            </w:pPr>
            <w:del w:id="563" w:author="Sarthak Shah | IFMR Rural Finance" w:date="2016-11-20T14:13:00Z">
              <w:r w:rsidRPr="00797588" w:rsidDel="0080688C">
                <w:rPr>
                  <w:rFonts w:ascii="Calibri" w:hAnsi="Calibri"/>
                  <w:color w:val="000000"/>
                  <w:sz w:val="22"/>
                  <w:szCs w:val="22"/>
                  <w:lang w:val="en-GB" w:eastAsia="en-GB"/>
                </w:rPr>
                <w:delText>If partnership, how many total partners</w:delText>
              </w:r>
            </w:del>
          </w:p>
        </w:tc>
        <w:tc>
          <w:tcPr>
            <w:tcW w:w="443" w:type="pct"/>
            <w:tcBorders>
              <w:top w:val="nil"/>
              <w:left w:val="nil"/>
              <w:bottom w:val="single" w:sz="4" w:space="0" w:color="auto"/>
              <w:right w:val="single" w:sz="4" w:space="0" w:color="auto"/>
            </w:tcBorders>
            <w:shd w:val="clear" w:color="auto" w:fill="auto"/>
            <w:vAlign w:val="bottom"/>
            <w:hideMark/>
          </w:tcPr>
          <w:p w:rsidR="00797588" w:rsidRPr="00797588" w:rsidDel="0080688C" w:rsidRDefault="00797588" w:rsidP="00797588">
            <w:pPr>
              <w:rPr>
                <w:del w:id="564" w:author="Sarthak Shah | IFMR Rural Finance" w:date="2016-11-20T14:13:00Z"/>
                <w:rFonts w:ascii="Calibri" w:hAnsi="Calibri"/>
                <w:color w:val="000000"/>
                <w:sz w:val="22"/>
                <w:szCs w:val="22"/>
                <w:lang w:val="en-GB" w:eastAsia="en-GB"/>
              </w:rPr>
            </w:pPr>
            <w:del w:id="565" w:author="Sarthak Shah | IFMR Rural Finance" w:date="2016-11-20T14:13:00Z">
              <w:r w:rsidRPr="00797588" w:rsidDel="0080688C">
                <w:rPr>
                  <w:rFonts w:ascii="Calibri" w:hAnsi="Calibri"/>
                  <w:color w:val="000000"/>
                  <w:sz w:val="22"/>
                  <w:szCs w:val="22"/>
                  <w:lang w:val="en-GB" w:eastAsia="en-GB"/>
                </w:rPr>
                <w:delText xml:space="preserve">1. 2 </w:delText>
              </w:r>
              <w:r w:rsidRPr="00797588" w:rsidDel="0080688C">
                <w:rPr>
                  <w:rFonts w:ascii="Calibri" w:hAnsi="Calibri"/>
                  <w:color w:val="000000"/>
                  <w:sz w:val="22"/>
                  <w:szCs w:val="22"/>
                  <w:lang w:val="en-GB" w:eastAsia="en-GB"/>
                </w:rPr>
                <w:br/>
                <w:delText>2. 3</w:delText>
              </w:r>
              <w:r w:rsidRPr="00797588" w:rsidDel="0080688C">
                <w:rPr>
                  <w:rFonts w:ascii="Calibri" w:hAnsi="Calibri"/>
                  <w:color w:val="000000"/>
                  <w:sz w:val="22"/>
                  <w:szCs w:val="22"/>
                  <w:lang w:val="en-GB" w:eastAsia="en-GB"/>
                </w:rPr>
                <w:br/>
                <w:delText>3. 4</w:delText>
              </w:r>
              <w:r w:rsidRPr="00797588" w:rsidDel="0080688C">
                <w:rPr>
                  <w:rFonts w:ascii="Calibri" w:hAnsi="Calibri"/>
                  <w:color w:val="000000"/>
                  <w:sz w:val="22"/>
                  <w:szCs w:val="22"/>
                  <w:lang w:val="en-GB" w:eastAsia="en-GB"/>
                </w:rPr>
                <w:br/>
                <w:delText xml:space="preserve">4. &gt;4 </w:delText>
              </w:r>
            </w:del>
          </w:p>
        </w:tc>
        <w:tc>
          <w:tcPr>
            <w:tcW w:w="1080"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66" w:author="Sarthak Shah | IFMR Rural Finance" w:date="2016-11-20T14:13:00Z"/>
                <w:rFonts w:ascii="Calibri" w:hAnsi="Calibri"/>
                <w:color w:val="000000"/>
                <w:sz w:val="22"/>
                <w:szCs w:val="22"/>
                <w:lang w:val="en-GB" w:eastAsia="en-GB"/>
              </w:rPr>
            </w:pPr>
          </w:p>
        </w:tc>
        <w:tc>
          <w:tcPr>
            <w:tcW w:w="419"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67" w:author="Sarthak Shah | IFMR Rural Finance" w:date="2016-11-20T14:13:00Z"/>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68" w:author="Sarthak Shah | IFMR Rural Finance" w:date="2016-11-20T14:13:00Z"/>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69" w:author="Sarthak Shah | IFMR Rural Finance" w:date="2016-11-20T14:13:00Z"/>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70" w:author="Sarthak Shah | IFMR Rural Finance" w:date="2016-11-20T14:13:00Z"/>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71" w:author="Sarthak Shah | IFMR Rural Finance" w:date="2016-11-20T14:13:00Z"/>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72" w:author="Sarthak Shah | IFMR Rural Finance" w:date="2016-11-20T14:13:00Z"/>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73" w:author="Sarthak Shah | IFMR Rural Finance" w:date="2016-11-20T14:13:00Z"/>
                <w:rFonts w:ascii="Calibri" w:hAnsi="Calibri"/>
                <w:color w:val="000000"/>
                <w:sz w:val="22"/>
                <w:szCs w:val="22"/>
                <w:lang w:val="en-GB" w:eastAsia="en-GB"/>
              </w:rPr>
            </w:pPr>
          </w:p>
        </w:tc>
      </w:tr>
      <w:tr w:rsidR="00797588" w:rsidRPr="00797588" w:rsidDel="0080688C" w:rsidTr="00797588">
        <w:trPr>
          <w:trHeight w:val="900"/>
          <w:del w:id="574" w:author="Sarthak Shah | IFMR Rural Finance" w:date="2016-11-20T14:13:00Z"/>
        </w:trPr>
        <w:tc>
          <w:tcPr>
            <w:tcW w:w="15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75" w:author="Sarthak Shah | IFMR Rural Finance" w:date="2016-11-20T14:13:00Z"/>
                <w:rFonts w:ascii="Calibri" w:hAnsi="Calibri"/>
                <w:color w:val="000000"/>
                <w:sz w:val="22"/>
                <w:szCs w:val="22"/>
                <w:lang w:val="en-GB" w:eastAsia="en-GB"/>
              </w:rPr>
            </w:pPr>
          </w:p>
        </w:tc>
        <w:tc>
          <w:tcPr>
            <w:tcW w:w="417"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76" w:author="Sarthak Shah | IFMR Rural Finance" w:date="2016-11-20T14:13:00Z"/>
                <w:rFonts w:ascii="Calibri" w:hAnsi="Calibri"/>
                <w:color w:val="000000"/>
                <w:sz w:val="22"/>
                <w:szCs w:val="22"/>
                <w:lang w:val="en-GB" w:eastAsia="en-GB"/>
              </w:rPr>
            </w:pPr>
          </w:p>
        </w:tc>
        <w:tc>
          <w:tcPr>
            <w:tcW w:w="298" w:type="pct"/>
            <w:vMerge/>
            <w:tcBorders>
              <w:top w:val="nil"/>
              <w:left w:val="single" w:sz="4" w:space="0" w:color="auto"/>
              <w:bottom w:val="single" w:sz="4" w:space="0" w:color="000000"/>
              <w:right w:val="single" w:sz="4" w:space="0" w:color="auto"/>
            </w:tcBorders>
            <w:vAlign w:val="center"/>
            <w:hideMark/>
          </w:tcPr>
          <w:p w:rsidR="00797588" w:rsidRPr="00797588" w:rsidDel="0080688C" w:rsidRDefault="00797588" w:rsidP="00797588">
            <w:pPr>
              <w:rPr>
                <w:del w:id="577" w:author="Sarthak Shah | IFMR Rural Finance" w:date="2016-11-20T14:13:00Z"/>
                <w:rFonts w:ascii="Calibri" w:hAnsi="Calibri"/>
                <w:color w:val="000000"/>
                <w:sz w:val="22"/>
                <w:szCs w:val="22"/>
                <w:lang w:val="en-GB" w:eastAsia="en-GB"/>
              </w:rPr>
            </w:pPr>
          </w:p>
        </w:tc>
        <w:tc>
          <w:tcPr>
            <w:tcW w:w="25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578" w:author="Sarthak Shah | IFMR Rural Finance" w:date="2016-11-20T14:13:00Z"/>
                <w:rFonts w:ascii="Calibri" w:hAnsi="Calibri"/>
                <w:color w:val="000000"/>
                <w:sz w:val="22"/>
                <w:szCs w:val="22"/>
                <w:lang w:val="en-GB" w:eastAsia="en-GB"/>
              </w:rPr>
            </w:pPr>
            <w:del w:id="579" w:author="Sarthak Shah | IFMR Rural Finance" w:date="2016-11-20T14:13:00Z">
              <w:r w:rsidRPr="00797588" w:rsidDel="0080688C">
                <w:rPr>
                  <w:rFonts w:ascii="Calibri" w:hAnsi="Calibri"/>
                  <w:color w:val="000000"/>
                  <w:sz w:val="22"/>
                  <w:szCs w:val="22"/>
                  <w:lang w:val="en-GB" w:eastAsia="en-GB"/>
                </w:rPr>
                <w:delText>Applicant</w:delText>
              </w:r>
            </w:del>
          </w:p>
        </w:tc>
        <w:tc>
          <w:tcPr>
            <w:tcW w:w="376" w:type="pct"/>
            <w:vMerge w:val="restart"/>
            <w:tcBorders>
              <w:top w:val="nil"/>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jc w:val="center"/>
              <w:rPr>
                <w:del w:id="580" w:author="Sarthak Shah | IFMR Rural Finance" w:date="2016-11-20T14:13:00Z"/>
                <w:rFonts w:ascii="Calibri" w:hAnsi="Calibri"/>
                <w:color w:val="000000"/>
                <w:sz w:val="22"/>
                <w:szCs w:val="22"/>
                <w:lang w:val="en-GB" w:eastAsia="en-GB"/>
              </w:rPr>
            </w:pPr>
            <w:del w:id="581" w:author="Sarthak Shah | IFMR Rural Finance" w:date="2016-11-20T14:13:00Z">
              <w:r w:rsidRPr="00797588" w:rsidDel="0080688C">
                <w:rPr>
                  <w:rFonts w:ascii="Calibri" w:hAnsi="Calibri"/>
                  <w:color w:val="000000"/>
                  <w:sz w:val="22"/>
                  <w:szCs w:val="22"/>
                  <w:lang w:val="en-GB" w:eastAsia="en-GB"/>
                </w:rPr>
                <w:delText>Applicant Details</w:delText>
              </w:r>
            </w:del>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582" w:author="Sarthak Shah | IFMR Rural Finance" w:date="2016-11-20T14:13:00Z"/>
                <w:rFonts w:ascii="Calibri" w:hAnsi="Calibri"/>
                <w:color w:val="000000"/>
                <w:sz w:val="22"/>
                <w:szCs w:val="22"/>
                <w:lang w:val="en-GB" w:eastAsia="en-GB"/>
              </w:rPr>
            </w:pPr>
            <w:del w:id="583" w:author="Sarthak Shah | IFMR Rural Finance" w:date="2016-11-20T14:13:00Z">
              <w:r w:rsidRPr="00797588" w:rsidDel="0080688C">
                <w:rPr>
                  <w:rFonts w:ascii="Calibri" w:hAnsi="Calibri"/>
                  <w:color w:val="000000"/>
                  <w:sz w:val="22"/>
                  <w:szCs w:val="22"/>
                  <w:lang w:val="en-GB" w:eastAsia="en-GB"/>
                </w:rPr>
                <w:delText>Have you ever been a proprietor or partner of any other company</w:delText>
              </w:r>
            </w:del>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584" w:author="Sarthak Shah | IFMR Rural Finance" w:date="2016-11-20T14:13:00Z"/>
                <w:rFonts w:ascii="Calibri" w:hAnsi="Calibri"/>
                <w:color w:val="000000"/>
                <w:sz w:val="22"/>
                <w:szCs w:val="22"/>
                <w:lang w:val="en-GB" w:eastAsia="en-GB"/>
              </w:rPr>
            </w:pPr>
            <w:del w:id="585" w:author="Sarthak Shah | IFMR Rural Finance" w:date="2016-11-20T14:13:00Z">
              <w:r w:rsidRPr="00797588" w:rsidDel="0080688C">
                <w:rPr>
                  <w:rFonts w:ascii="Calibri" w:hAnsi="Calibri"/>
                  <w:color w:val="000000"/>
                  <w:sz w:val="22"/>
                  <w:szCs w:val="22"/>
                  <w:lang w:val="en-GB" w:eastAsia="en-GB"/>
                </w:rPr>
                <w:delText>1. Yes</w:delText>
              </w:r>
              <w:r w:rsidRPr="00797588" w:rsidDel="0080688C">
                <w:rPr>
                  <w:rFonts w:ascii="Calibri" w:hAnsi="Calibri"/>
                  <w:color w:val="000000"/>
                  <w:sz w:val="22"/>
                  <w:szCs w:val="22"/>
                  <w:lang w:val="en-GB" w:eastAsia="en-GB"/>
                </w:rPr>
                <w:br/>
                <w:delText>2. No</w:delText>
              </w:r>
            </w:del>
          </w:p>
        </w:tc>
        <w:tc>
          <w:tcPr>
            <w:tcW w:w="1080" w:type="pct"/>
            <w:vMerge w:val="restart"/>
            <w:tcBorders>
              <w:top w:val="nil"/>
              <w:left w:val="single" w:sz="4" w:space="0" w:color="auto"/>
              <w:bottom w:val="single" w:sz="4" w:space="0" w:color="000000"/>
              <w:right w:val="single" w:sz="4" w:space="0" w:color="auto"/>
            </w:tcBorders>
            <w:shd w:val="clear" w:color="auto" w:fill="auto"/>
            <w:vAlign w:val="center"/>
            <w:hideMark/>
          </w:tcPr>
          <w:p w:rsidR="00797588" w:rsidRPr="00797588" w:rsidDel="0080688C" w:rsidRDefault="00797588" w:rsidP="00797588">
            <w:pPr>
              <w:rPr>
                <w:del w:id="586" w:author="Sarthak Shah | IFMR Rural Finance" w:date="2016-11-20T14:13:00Z"/>
                <w:rFonts w:ascii="Calibri" w:hAnsi="Calibri"/>
                <w:color w:val="000000"/>
                <w:sz w:val="22"/>
                <w:szCs w:val="22"/>
                <w:lang w:val="en-GB" w:eastAsia="en-GB"/>
              </w:rPr>
            </w:pPr>
            <w:del w:id="587" w:author="Sarthak Shah | IFMR Rural Finance" w:date="2016-11-20T14:13:00Z">
              <w:r w:rsidRPr="00797588" w:rsidDel="0080688C">
                <w:rPr>
                  <w:rFonts w:ascii="Calibri" w:hAnsi="Calibri"/>
                  <w:color w:val="000000"/>
                  <w:sz w:val="22"/>
                  <w:szCs w:val="22"/>
                  <w:lang w:val="en-GB" w:eastAsia="en-GB"/>
                </w:rPr>
                <w:delText>4. Previously closed another business</w:delText>
              </w:r>
            </w:del>
          </w:p>
        </w:tc>
        <w:tc>
          <w:tcPr>
            <w:tcW w:w="419"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88" w:author="Sarthak Shah | IFMR Rural Finance" w:date="2016-11-20T14:13:00Z"/>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89" w:author="Sarthak Shah | IFMR Rural Finance" w:date="2016-11-20T14:13:00Z"/>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90" w:author="Sarthak Shah | IFMR Rural Finance" w:date="2016-11-20T14:13:00Z"/>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91" w:author="Sarthak Shah | IFMR Rural Finance" w:date="2016-11-20T14:13:00Z"/>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92" w:author="Sarthak Shah | IFMR Rural Finance" w:date="2016-11-20T14:13:00Z"/>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93" w:author="Sarthak Shah | IFMR Rural Finance" w:date="2016-11-20T14:13:00Z"/>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94" w:author="Sarthak Shah | IFMR Rural Finance" w:date="2016-11-20T14:13:00Z"/>
                <w:rFonts w:ascii="Calibri" w:hAnsi="Calibri"/>
                <w:color w:val="000000"/>
                <w:sz w:val="22"/>
                <w:szCs w:val="22"/>
                <w:lang w:val="en-GB" w:eastAsia="en-GB"/>
              </w:rPr>
            </w:pPr>
          </w:p>
        </w:tc>
      </w:tr>
      <w:tr w:rsidR="00797588" w:rsidRPr="00797588" w:rsidDel="0080688C" w:rsidTr="00797588">
        <w:trPr>
          <w:trHeight w:val="600"/>
          <w:del w:id="595" w:author="Sarthak Shah | IFMR Rural Finance" w:date="2016-11-20T14:13:00Z"/>
        </w:trPr>
        <w:tc>
          <w:tcPr>
            <w:tcW w:w="15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96" w:author="Sarthak Shah | IFMR Rural Finance" w:date="2016-11-20T14:13:00Z"/>
                <w:rFonts w:ascii="Calibri" w:hAnsi="Calibri"/>
                <w:color w:val="000000"/>
                <w:sz w:val="22"/>
                <w:szCs w:val="22"/>
                <w:lang w:val="en-GB" w:eastAsia="en-GB"/>
              </w:rPr>
            </w:pPr>
          </w:p>
        </w:tc>
        <w:tc>
          <w:tcPr>
            <w:tcW w:w="417"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97" w:author="Sarthak Shah | IFMR Rural Finance" w:date="2016-11-20T14:13:00Z"/>
                <w:rFonts w:ascii="Calibri" w:hAnsi="Calibri"/>
                <w:color w:val="000000"/>
                <w:sz w:val="22"/>
                <w:szCs w:val="22"/>
                <w:lang w:val="en-GB" w:eastAsia="en-GB"/>
              </w:rPr>
            </w:pPr>
          </w:p>
        </w:tc>
        <w:tc>
          <w:tcPr>
            <w:tcW w:w="298" w:type="pct"/>
            <w:vMerge/>
            <w:tcBorders>
              <w:top w:val="nil"/>
              <w:left w:val="single" w:sz="4" w:space="0" w:color="auto"/>
              <w:bottom w:val="single" w:sz="4" w:space="0" w:color="000000"/>
              <w:right w:val="single" w:sz="4" w:space="0" w:color="auto"/>
            </w:tcBorders>
            <w:vAlign w:val="center"/>
            <w:hideMark/>
          </w:tcPr>
          <w:p w:rsidR="00797588" w:rsidRPr="00797588" w:rsidDel="0080688C" w:rsidRDefault="00797588" w:rsidP="00797588">
            <w:pPr>
              <w:rPr>
                <w:del w:id="598" w:author="Sarthak Shah | IFMR Rural Finance" w:date="2016-11-20T14:13:00Z"/>
                <w:rFonts w:ascii="Calibri" w:hAnsi="Calibri"/>
                <w:color w:val="000000"/>
                <w:sz w:val="22"/>
                <w:szCs w:val="22"/>
                <w:lang w:val="en-GB" w:eastAsia="en-GB"/>
              </w:rPr>
            </w:pPr>
          </w:p>
        </w:tc>
        <w:tc>
          <w:tcPr>
            <w:tcW w:w="259"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599" w:author="Sarthak Shah | IFMR Rural Finance" w:date="2016-11-20T14:13:00Z"/>
                <w:rFonts w:ascii="Calibri" w:hAnsi="Calibri"/>
                <w:color w:val="000000"/>
                <w:sz w:val="22"/>
                <w:szCs w:val="22"/>
                <w:lang w:val="en-GB" w:eastAsia="en-GB"/>
              </w:rPr>
            </w:pPr>
          </w:p>
        </w:tc>
        <w:tc>
          <w:tcPr>
            <w:tcW w:w="376"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00" w:author="Sarthak Shah | IFMR Rural Finance" w:date="2016-11-20T14:13:00Z"/>
                <w:rFonts w:ascii="Calibri" w:hAnsi="Calibri"/>
                <w:color w:val="000000"/>
                <w:sz w:val="22"/>
                <w:szCs w:val="22"/>
                <w:lang w:val="en-GB" w:eastAsia="en-GB"/>
              </w:rPr>
            </w:pPr>
          </w:p>
        </w:tc>
        <w:tc>
          <w:tcPr>
            <w:tcW w:w="608" w:type="pct"/>
            <w:tcBorders>
              <w:top w:val="nil"/>
              <w:left w:val="nil"/>
              <w:bottom w:val="nil"/>
              <w:right w:val="single" w:sz="4" w:space="0" w:color="auto"/>
            </w:tcBorders>
            <w:shd w:val="clear" w:color="auto" w:fill="auto"/>
            <w:vAlign w:val="center"/>
            <w:hideMark/>
          </w:tcPr>
          <w:p w:rsidR="00797588" w:rsidRPr="00797588" w:rsidDel="0080688C" w:rsidRDefault="00797588" w:rsidP="00797588">
            <w:pPr>
              <w:rPr>
                <w:del w:id="601" w:author="Sarthak Shah | IFMR Rural Finance" w:date="2016-11-20T14:13:00Z"/>
                <w:rFonts w:ascii="Calibri" w:hAnsi="Calibri"/>
                <w:color w:val="000000"/>
                <w:sz w:val="22"/>
                <w:szCs w:val="22"/>
                <w:lang w:val="en-GB" w:eastAsia="en-GB"/>
              </w:rPr>
            </w:pPr>
            <w:del w:id="602" w:author="Sarthak Shah | IFMR Rural Finance" w:date="2016-11-20T14:13:00Z">
              <w:r w:rsidRPr="00797588" w:rsidDel="0080688C">
                <w:rPr>
                  <w:rFonts w:ascii="Calibri" w:hAnsi="Calibri"/>
                  <w:color w:val="000000"/>
                  <w:sz w:val="22"/>
                  <w:szCs w:val="22"/>
                  <w:lang w:val="en-GB" w:eastAsia="en-GB"/>
                </w:rPr>
                <w:delText>If yes, did the business close?</w:delText>
              </w:r>
            </w:del>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603" w:author="Sarthak Shah | IFMR Rural Finance" w:date="2016-11-20T14:13:00Z"/>
                <w:rFonts w:ascii="Calibri" w:hAnsi="Calibri"/>
                <w:color w:val="000000"/>
                <w:sz w:val="22"/>
                <w:szCs w:val="22"/>
                <w:lang w:val="en-GB" w:eastAsia="en-GB"/>
              </w:rPr>
            </w:pPr>
            <w:del w:id="604" w:author="Sarthak Shah | IFMR Rural Finance" w:date="2016-11-20T14:13:00Z">
              <w:r w:rsidRPr="00797588" w:rsidDel="0080688C">
                <w:rPr>
                  <w:rFonts w:ascii="Calibri" w:hAnsi="Calibri"/>
                  <w:color w:val="000000"/>
                  <w:sz w:val="22"/>
                  <w:szCs w:val="22"/>
                  <w:lang w:val="en-GB" w:eastAsia="en-GB"/>
                </w:rPr>
                <w:delText>1. Yes</w:delText>
              </w:r>
              <w:r w:rsidRPr="00797588" w:rsidDel="0080688C">
                <w:rPr>
                  <w:rFonts w:ascii="Calibri" w:hAnsi="Calibri"/>
                  <w:color w:val="000000"/>
                  <w:sz w:val="22"/>
                  <w:szCs w:val="22"/>
                  <w:lang w:val="en-GB" w:eastAsia="en-GB"/>
                </w:rPr>
                <w:br/>
                <w:delText>2. No</w:delText>
              </w:r>
            </w:del>
          </w:p>
        </w:tc>
        <w:tc>
          <w:tcPr>
            <w:tcW w:w="1080" w:type="pct"/>
            <w:vMerge/>
            <w:tcBorders>
              <w:top w:val="nil"/>
              <w:left w:val="single" w:sz="4" w:space="0" w:color="auto"/>
              <w:bottom w:val="single" w:sz="4" w:space="0" w:color="000000"/>
              <w:right w:val="single" w:sz="4" w:space="0" w:color="auto"/>
            </w:tcBorders>
            <w:vAlign w:val="center"/>
            <w:hideMark/>
          </w:tcPr>
          <w:p w:rsidR="00797588" w:rsidRPr="00797588" w:rsidDel="0080688C" w:rsidRDefault="00797588" w:rsidP="00797588">
            <w:pPr>
              <w:rPr>
                <w:del w:id="605" w:author="Sarthak Shah | IFMR Rural Finance" w:date="2016-11-20T14:13:00Z"/>
                <w:rFonts w:ascii="Calibri" w:hAnsi="Calibri"/>
                <w:color w:val="000000"/>
                <w:sz w:val="22"/>
                <w:szCs w:val="22"/>
                <w:lang w:val="en-GB" w:eastAsia="en-GB"/>
              </w:rPr>
            </w:pPr>
          </w:p>
        </w:tc>
        <w:tc>
          <w:tcPr>
            <w:tcW w:w="419"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06" w:author="Sarthak Shah | IFMR Rural Finance" w:date="2016-11-20T14:13:00Z"/>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07" w:author="Sarthak Shah | IFMR Rural Finance" w:date="2016-11-20T14:13:00Z"/>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08" w:author="Sarthak Shah | IFMR Rural Finance" w:date="2016-11-20T14:13:00Z"/>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09" w:author="Sarthak Shah | IFMR Rural Finance" w:date="2016-11-20T14:13:00Z"/>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10" w:author="Sarthak Shah | IFMR Rural Finance" w:date="2016-11-20T14:13:00Z"/>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11" w:author="Sarthak Shah | IFMR Rural Finance" w:date="2016-11-20T14:13:00Z"/>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12" w:author="Sarthak Shah | IFMR Rural Finance" w:date="2016-11-20T14:13:00Z"/>
                <w:rFonts w:ascii="Calibri" w:hAnsi="Calibri"/>
                <w:color w:val="000000"/>
                <w:sz w:val="22"/>
                <w:szCs w:val="22"/>
                <w:lang w:val="en-GB" w:eastAsia="en-GB"/>
              </w:rPr>
            </w:pPr>
          </w:p>
        </w:tc>
      </w:tr>
      <w:tr w:rsidR="00797588" w:rsidRPr="00797588" w:rsidDel="0080688C" w:rsidTr="00797588">
        <w:trPr>
          <w:trHeight w:val="900"/>
          <w:del w:id="613" w:author="Sarthak Shah | IFMR Rural Finance" w:date="2016-11-20T14:13:00Z"/>
        </w:trPr>
        <w:tc>
          <w:tcPr>
            <w:tcW w:w="15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14" w:author="Sarthak Shah | IFMR Rural Finance" w:date="2016-11-20T14:13:00Z"/>
                <w:rFonts w:ascii="Calibri" w:hAnsi="Calibri"/>
                <w:color w:val="000000"/>
                <w:sz w:val="22"/>
                <w:szCs w:val="22"/>
                <w:lang w:val="en-GB" w:eastAsia="en-GB"/>
              </w:rPr>
            </w:pPr>
          </w:p>
        </w:tc>
        <w:tc>
          <w:tcPr>
            <w:tcW w:w="417"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15" w:author="Sarthak Shah | IFMR Rural Finance" w:date="2016-11-20T14:13:00Z"/>
                <w:rFonts w:ascii="Calibri" w:hAnsi="Calibri"/>
                <w:color w:val="000000"/>
                <w:sz w:val="22"/>
                <w:szCs w:val="22"/>
                <w:lang w:val="en-GB" w:eastAsia="en-GB"/>
              </w:rPr>
            </w:pPr>
          </w:p>
        </w:tc>
        <w:tc>
          <w:tcPr>
            <w:tcW w:w="298" w:type="pct"/>
            <w:vMerge/>
            <w:tcBorders>
              <w:top w:val="nil"/>
              <w:left w:val="single" w:sz="4" w:space="0" w:color="auto"/>
              <w:bottom w:val="single" w:sz="4" w:space="0" w:color="000000"/>
              <w:right w:val="single" w:sz="4" w:space="0" w:color="auto"/>
            </w:tcBorders>
            <w:vAlign w:val="center"/>
            <w:hideMark/>
          </w:tcPr>
          <w:p w:rsidR="00797588" w:rsidRPr="00797588" w:rsidDel="0080688C" w:rsidRDefault="00797588" w:rsidP="00797588">
            <w:pPr>
              <w:rPr>
                <w:del w:id="616" w:author="Sarthak Shah | IFMR Rural Finance" w:date="2016-11-20T14:13:00Z"/>
                <w:rFonts w:ascii="Calibri" w:hAnsi="Calibri"/>
                <w:color w:val="000000"/>
                <w:sz w:val="22"/>
                <w:szCs w:val="22"/>
                <w:lang w:val="en-GB" w:eastAsia="en-GB"/>
              </w:rPr>
            </w:pPr>
          </w:p>
        </w:tc>
        <w:tc>
          <w:tcPr>
            <w:tcW w:w="25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617" w:author="Sarthak Shah | IFMR Rural Finance" w:date="2016-11-20T14:13:00Z"/>
                <w:rFonts w:ascii="Calibri" w:hAnsi="Calibri"/>
                <w:color w:val="000000"/>
                <w:sz w:val="22"/>
                <w:szCs w:val="22"/>
                <w:lang w:val="en-GB" w:eastAsia="en-GB"/>
              </w:rPr>
            </w:pPr>
            <w:del w:id="618" w:author="Sarthak Shah | IFMR Rural Finance" w:date="2016-11-20T14:13:00Z">
              <w:r w:rsidRPr="00797588" w:rsidDel="0080688C">
                <w:rPr>
                  <w:rFonts w:ascii="Calibri" w:hAnsi="Calibri"/>
                  <w:color w:val="000000"/>
                  <w:sz w:val="22"/>
                  <w:szCs w:val="22"/>
                  <w:lang w:val="en-GB" w:eastAsia="en-GB"/>
                </w:rPr>
                <w:delText>Business</w:delText>
              </w:r>
            </w:del>
          </w:p>
        </w:tc>
        <w:tc>
          <w:tcPr>
            <w:tcW w:w="376" w:type="pct"/>
            <w:vMerge w:val="restart"/>
            <w:tcBorders>
              <w:top w:val="nil"/>
              <w:left w:val="single" w:sz="4" w:space="0" w:color="auto"/>
              <w:bottom w:val="single" w:sz="4" w:space="0" w:color="auto"/>
              <w:right w:val="single" w:sz="4" w:space="0" w:color="000000"/>
            </w:tcBorders>
            <w:shd w:val="clear" w:color="auto" w:fill="auto"/>
            <w:vAlign w:val="center"/>
            <w:hideMark/>
          </w:tcPr>
          <w:p w:rsidR="00797588" w:rsidRPr="00797588" w:rsidDel="0080688C" w:rsidRDefault="00797588" w:rsidP="00797588">
            <w:pPr>
              <w:jc w:val="center"/>
              <w:rPr>
                <w:del w:id="619" w:author="Sarthak Shah | IFMR Rural Finance" w:date="2016-11-20T14:13:00Z"/>
                <w:rFonts w:ascii="Calibri" w:hAnsi="Calibri"/>
                <w:color w:val="000000"/>
                <w:sz w:val="22"/>
                <w:szCs w:val="22"/>
                <w:lang w:val="en-GB" w:eastAsia="en-GB"/>
              </w:rPr>
            </w:pPr>
            <w:del w:id="620" w:author="Sarthak Shah | IFMR Rural Finance" w:date="2016-11-20T14:13:00Z">
              <w:r w:rsidRPr="00797588" w:rsidDel="0080688C">
                <w:rPr>
                  <w:rFonts w:ascii="Calibri" w:hAnsi="Calibri"/>
                  <w:color w:val="000000"/>
                  <w:sz w:val="22"/>
                  <w:szCs w:val="22"/>
                  <w:lang w:val="en-GB" w:eastAsia="en-GB"/>
                </w:rPr>
                <w:delText>Business Details</w:delText>
              </w:r>
            </w:del>
          </w:p>
        </w:tc>
        <w:tc>
          <w:tcPr>
            <w:tcW w:w="608"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621" w:author="Sarthak Shah | IFMR Rural Finance" w:date="2016-11-20T14:13:00Z"/>
                <w:rFonts w:ascii="Calibri" w:hAnsi="Calibri"/>
                <w:color w:val="000000"/>
                <w:sz w:val="22"/>
                <w:szCs w:val="22"/>
                <w:lang w:val="en-GB" w:eastAsia="en-GB"/>
              </w:rPr>
            </w:pPr>
            <w:del w:id="622" w:author="Sarthak Shah | IFMR Rural Finance" w:date="2016-11-20T14:13:00Z">
              <w:r w:rsidRPr="00797588" w:rsidDel="0080688C">
                <w:rPr>
                  <w:rFonts w:ascii="Calibri" w:hAnsi="Calibri"/>
                  <w:color w:val="000000"/>
                  <w:sz w:val="22"/>
                  <w:szCs w:val="22"/>
                  <w:lang w:val="en-GB" w:eastAsia="en-GB"/>
                </w:rPr>
                <w:delText>Has anyone else been a partner of your present business</w:delText>
              </w:r>
            </w:del>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623" w:author="Sarthak Shah | IFMR Rural Finance" w:date="2016-11-20T14:13:00Z"/>
                <w:rFonts w:ascii="Calibri" w:hAnsi="Calibri"/>
                <w:color w:val="000000"/>
                <w:sz w:val="22"/>
                <w:szCs w:val="22"/>
                <w:lang w:val="en-GB" w:eastAsia="en-GB"/>
              </w:rPr>
            </w:pPr>
            <w:del w:id="624" w:author="Sarthak Shah | IFMR Rural Finance" w:date="2016-11-20T14:13:00Z">
              <w:r w:rsidRPr="00797588" w:rsidDel="0080688C">
                <w:rPr>
                  <w:rFonts w:ascii="Calibri" w:hAnsi="Calibri"/>
                  <w:color w:val="000000"/>
                  <w:sz w:val="22"/>
                  <w:szCs w:val="22"/>
                  <w:lang w:val="en-GB" w:eastAsia="en-GB"/>
                </w:rPr>
                <w:delText>1. Yes</w:delText>
              </w:r>
              <w:r w:rsidRPr="00797588" w:rsidDel="0080688C">
                <w:rPr>
                  <w:rFonts w:ascii="Calibri" w:hAnsi="Calibri"/>
                  <w:color w:val="000000"/>
                  <w:sz w:val="22"/>
                  <w:szCs w:val="22"/>
                  <w:lang w:val="en-GB" w:eastAsia="en-GB"/>
                </w:rPr>
                <w:br/>
                <w:delText>2. No</w:delText>
              </w:r>
            </w:del>
          </w:p>
        </w:tc>
        <w:tc>
          <w:tcPr>
            <w:tcW w:w="1080" w:type="pct"/>
            <w:vMerge w:val="restart"/>
            <w:tcBorders>
              <w:top w:val="nil"/>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rPr>
                <w:del w:id="625" w:author="Sarthak Shah | IFMR Rural Finance" w:date="2016-11-20T14:13:00Z"/>
                <w:rFonts w:ascii="Calibri" w:hAnsi="Calibri"/>
                <w:color w:val="000000"/>
                <w:sz w:val="22"/>
                <w:szCs w:val="22"/>
                <w:lang w:val="en-GB" w:eastAsia="en-GB"/>
              </w:rPr>
            </w:pPr>
            <w:del w:id="626" w:author="Sarthak Shah | IFMR Rural Finance" w:date="2016-11-20T14:13:00Z">
              <w:r w:rsidRPr="00797588" w:rsidDel="0080688C">
                <w:rPr>
                  <w:rFonts w:ascii="Calibri" w:hAnsi="Calibri"/>
                  <w:color w:val="000000"/>
                  <w:sz w:val="22"/>
                  <w:szCs w:val="22"/>
                  <w:lang w:val="en-GB" w:eastAsia="en-GB"/>
                </w:rPr>
                <w:delText>5. Previously dissolved partnership</w:delText>
              </w:r>
            </w:del>
          </w:p>
        </w:tc>
        <w:tc>
          <w:tcPr>
            <w:tcW w:w="419"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27" w:author="Sarthak Shah | IFMR Rural Finance" w:date="2016-11-20T14:13:00Z"/>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28" w:author="Sarthak Shah | IFMR Rural Finance" w:date="2016-11-20T14:13:00Z"/>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29" w:author="Sarthak Shah | IFMR Rural Finance" w:date="2016-11-20T14:13:00Z"/>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30" w:author="Sarthak Shah | IFMR Rural Finance" w:date="2016-11-20T14:13:00Z"/>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31" w:author="Sarthak Shah | IFMR Rural Finance" w:date="2016-11-20T14:13:00Z"/>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32" w:author="Sarthak Shah | IFMR Rural Finance" w:date="2016-11-20T14:13:00Z"/>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33" w:author="Sarthak Shah | IFMR Rural Finance" w:date="2016-11-20T14:13:00Z"/>
                <w:rFonts w:ascii="Calibri" w:hAnsi="Calibri"/>
                <w:color w:val="000000"/>
                <w:sz w:val="22"/>
                <w:szCs w:val="22"/>
                <w:lang w:val="en-GB" w:eastAsia="en-GB"/>
              </w:rPr>
            </w:pPr>
          </w:p>
        </w:tc>
      </w:tr>
      <w:tr w:rsidR="00797588" w:rsidRPr="00797588" w:rsidDel="0080688C" w:rsidTr="00797588">
        <w:trPr>
          <w:trHeight w:val="600"/>
          <w:del w:id="634" w:author="Sarthak Shah | IFMR Rural Finance" w:date="2016-11-20T14:13:00Z"/>
        </w:trPr>
        <w:tc>
          <w:tcPr>
            <w:tcW w:w="15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35" w:author="Sarthak Shah | IFMR Rural Finance" w:date="2016-11-20T14:13:00Z"/>
                <w:rFonts w:ascii="Calibri" w:hAnsi="Calibri"/>
                <w:color w:val="000000"/>
                <w:sz w:val="22"/>
                <w:szCs w:val="22"/>
                <w:lang w:val="en-GB" w:eastAsia="en-GB"/>
              </w:rPr>
            </w:pPr>
          </w:p>
        </w:tc>
        <w:tc>
          <w:tcPr>
            <w:tcW w:w="417"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36" w:author="Sarthak Shah | IFMR Rural Finance" w:date="2016-11-20T14:13:00Z"/>
                <w:rFonts w:ascii="Calibri" w:hAnsi="Calibri"/>
                <w:color w:val="000000"/>
                <w:sz w:val="22"/>
                <w:szCs w:val="22"/>
                <w:lang w:val="en-GB" w:eastAsia="en-GB"/>
              </w:rPr>
            </w:pPr>
          </w:p>
        </w:tc>
        <w:tc>
          <w:tcPr>
            <w:tcW w:w="298" w:type="pct"/>
            <w:vMerge/>
            <w:tcBorders>
              <w:top w:val="nil"/>
              <w:left w:val="single" w:sz="4" w:space="0" w:color="auto"/>
              <w:bottom w:val="single" w:sz="4" w:space="0" w:color="000000"/>
              <w:right w:val="single" w:sz="4" w:space="0" w:color="auto"/>
            </w:tcBorders>
            <w:vAlign w:val="center"/>
            <w:hideMark/>
          </w:tcPr>
          <w:p w:rsidR="00797588" w:rsidRPr="00797588" w:rsidDel="0080688C" w:rsidRDefault="00797588" w:rsidP="00797588">
            <w:pPr>
              <w:rPr>
                <w:del w:id="637" w:author="Sarthak Shah | IFMR Rural Finance" w:date="2016-11-20T14:13:00Z"/>
                <w:rFonts w:ascii="Calibri" w:hAnsi="Calibri"/>
                <w:color w:val="000000"/>
                <w:sz w:val="22"/>
                <w:szCs w:val="22"/>
                <w:lang w:val="en-GB" w:eastAsia="en-GB"/>
              </w:rPr>
            </w:pPr>
          </w:p>
        </w:tc>
        <w:tc>
          <w:tcPr>
            <w:tcW w:w="259"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38" w:author="Sarthak Shah | IFMR Rural Finance" w:date="2016-11-20T14:13:00Z"/>
                <w:rFonts w:ascii="Calibri" w:hAnsi="Calibri"/>
                <w:color w:val="000000"/>
                <w:sz w:val="22"/>
                <w:szCs w:val="22"/>
                <w:lang w:val="en-GB" w:eastAsia="en-GB"/>
              </w:rPr>
            </w:pPr>
          </w:p>
        </w:tc>
        <w:tc>
          <w:tcPr>
            <w:tcW w:w="376"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39" w:author="Sarthak Shah | IFMR Rural Finance" w:date="2016-11-20T14:13:00Z"/>
                <w:rFonts w:ascii="Calibri" w:hAnsi="Calibri"/>
                <w:color w:val="000000"/>
                <w:sz w:val="22"/>
                <w:szCs w:val="22"/>
                <w:lang w:val="en-GB" w:eastAsia="en-GB"/>
              </w:rPr>
            </w:pPr>
          </w:p>
        </w:tc>
        <w:tc>
          <w:tcPr>
            <w:tcW w:w="60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rPr>
                <w:del w:id="640" w:author="Sarthak Shah | IFMR Rural Finance" w:date="2016-11-20T14:13:00Z"/>
                <w:rFonts w:ascii="Calibri" w:hAnsi="Calibri"/>
                <w:color w:val="000000"/>
                <w:sz w:val="22"/>
                <w:szCs w:val="22"/>
                <w:lang w:val="en-GB" w:eastAsia="en-GB"/>
              </w:rPr>
            </w:pPr>
            <w:del w:id="641" w:author="Sarthak Shah | IFMR Rural Finance" w:date="2016-11-20T14:13:00Z">
              <w:r w:rsidRPr="00797588" w:rsidDel="0080688C">
                <w:rPr>
                  <w:rFonts w:ascii="Calibri" w:hAnsi="Calibri"/>
                  <w:color w:val="000000"/>
                  <w:sz w:val="22"/>
                  <w:szCs w:val="22"/>
                  <w:lang w:val="en-GB" w:eastAsia="en-GB"/>
                </w:rPr>
                <w:delText>If yes, when was that partnership dissolved?</w:delText>
              </w:r>
            </w:del>
          </w:p>
        </w:tc>
        <w:tc>
          <w:tcPr>
            <w:tcW w:w="443" w:type="pct"/>
            <w:tcBorders>
              <w:top w:val="nil"/>
              <w:left w:val="single" w:sz="4" w:space="0" w:color="auto"/>
              <w:bottom w:val="nil"/>
              <w:right w:val="single" w:sz="4" w:space="0" w:color="auto"/>
            </w:tcBorders>
            <w:shd w:val="clear" w:color="auto" w:fill="auto"/>
            <w:vAlign w:val="center"/>
            <w:hideMark/>
          </w:tcPr>
          <w:p w:rsidR="00797588" w:rsidRPr="00797588" w:rsidDel="0080688C" w:rsidRDefault="00797588" w:rsidP="00797588">
            <w:pPr>
              <w:rPr>
                <w:del w:id="642" w:author="Sarthak Shah | IFMR Rural Finance" w:date="2016-11-20T14:13:00Z"/>
                <w:rFonts w:ascii="Calibri" w:hAnsi="Calibri"/>
                <w:color w:val="000000"/>
                <w:sz w:val="22"/>
                <w:szCs w:val="22"/>
                <w:lang w:val="en-GB" w:eastAsia="en-GB"/>
              </w:rPr>
            </w:pPr>
            <w:del w:id="643" w:author="Sarthak Shah | IFMR Rural Finance" w:date="2016-11-20T14:13:00Z">
              <w:r w:rsidRPr="00797588" w:rsidDel="0080688C">
                <w:rPr>
                  <w:rFonts w:ascii="Calibri" w:hAnsi="Calibri"/>
                  <w:color w:val="000000"/>
                  <w:sz w:val="22"/>
                  <w:szCs w:val="22"/>
                  <w:lang w:val="en-GB" w:eastAsia="en-GB"/>
                </w:rPr>
                <w:delText>Date</w:delText>
              </w:r>
            </w:del>
          </w:p>
        </w:tc>
        <w:tc>
          <w:tcPr>
            <w:tcW w:w="1080"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44" w:author="Sarthak Shah | IFMR Rural Finance" w:date="2016-11-20T14:13:00Z"/>
                <w:rFonts w:ascii="Calibri" w:hAnsi="Calibri"/>
                <w:color w:val="000000"/>
                <w:sz w:val="22"/>
                <w:szCs w:val="22"/>
                <w:lang w:val="en-GB" w:eastAsia="en-GB"/>
              </w:rPr>
            </w:pPr>
          </w:p>
        </w:tc>
        <w:tc>
          <w:tcPr>
            <w:tcW w:w="419"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45" w:author="Sarthak Shah | IFMR Rural Finance" w:date="2016-11-20T14:13:00Z"/>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46" w:author="Sarthak Shah | IFMR Rural Finance" w:date="2016-11-20T14:13:00Z"/>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47" w:author="Sarthak Shah | IFMR Rural Finance" w:date="2016-11-20T14:13:00Z"/>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48" w:author="Sarthak Shah | IFMR Rural Finance" w:date="2016-11-20T14:13:00Z"/>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49" w:author="Sarthak Shah | IFMR Rural Finance" w:date="2016-11-20T14:13:00Z"/>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50" w:author="Sarthak Shah | IFMR Rural Finance" w:date="2016-11-20T14:13:00Z"/>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797588" w:rsidRPr="00797588" w:rsidDel="0080688C" w:rsidRDefault="00797588" w:rsidP="00797588">
            <w:pPr>
              <w:rPr>
                <w:del w:id="651" w:author="Sarthak Shah | IFMR Rural Finance" w:date="2016-11-20T14:13:00Z"/>
                <w:rFonts w:ascii="Calibri" w:hAnsi="Calibri"/>
                <w:color w:val="000000"/>
                <w:sz w:val="22"/>
                <w:szCs w:val="22"/>
                <w:lang w:val="en-GB" w:eastAsia="en-GB"/>
              </w:rPr>
            </w:pPr>
          </w:p>
        </w:tc>
      </w:tr>
      <w:tr w:rsidR="00797588" w:rsidRPr="00797588" w:rsidDel="0080688C" w:rsidTr="00797588">
        <w:trPr>
          <w:trHeight w:val="600"/>
          <w:del w:id="652" w:author="Sarthak Shah | IFMR Rural Finance" w:date="2016-11-20T14:13:00Z"/>
        </w:trPr>
        <w:tc>
          <w:tcPr>
            <w:tcW w:w="152" w:type="pct"/>
            <w:tcBorders>
              <w:top w:val="single" w:sz="4" w:space="0" w:color="auto"/>
              <w:left w:val="single" w:sz="4" w:space="0" w:color="auto"/>
              <w:bottom w:val="nil"/>
              <w:right w:val="single" w:sz="4" w:space="0" w:color="auto"/>
            </w:tcBorders>
            <w:shd w:val="clear" w:color="auto" w:fill="auto"/>
            <w:noWrap/>
            <w:vAlign w:val="center"/>
            <w:hideMark/>
          </w:tcPr>
          <w:p w:rsidR="00797588" w:rsidRPr="00797588" w:rsidDel="0080688C" w:rsidRDefault="00797588" w:rsidP="00797588">
            <w:pPr>
              <w:jc w:val="center"/>
              <w:rPr>
                <w:del w:id="653" w:author="Sarthak Shah | IFMR Rural Finance" w:date="2016-11-20T14:13:00Z"/>
                <w:rFonts w:ascii="Calibri" w:hAnsi="Calibri"/>
                <w:color w:val="000000"/>
                <w:sz w:val="22"/>
                <w:szCs w:val="22"/>
                <w:lang w:val="en-GB" w:eastAsia="en-GB"/>
              </w:rPr>
            </w:pPr>
            <w:del w:id="654" w:author="Sarthak Shah | IFMR Rural Finance" w:date="2016-11-20T14:13:00Z">
              <w:r w:rsidRPr="00797588" w:rsidDel="0080688C">
                <w:rPr>
                  <w:rFonts w:ascii="Calibri" w:hAnsi="Calibri"/>
                  <w:color w:val="000000"/>
                  <w:sz w:val="22"/>
                  <w:szCs w:val="22"/>
                  <w:lang w:val="en-GB" w:eastAsia="en-GB"/>
                </w:rPr>
                <w:delText>15</w:delText>
              </w:r>
            </w:del>
          </w:p>
        </w:tc>
        <w:tc>
          <w:tcPr>
            <w:tcW w:w="417" w:type="pct"/>
            <w:tcBorders>
              <w:top w:val="single" w:sz="4" w:space="0" w:color="auto"/>
              <w:left w:val="nil"/>
              <w:bottom w:val="nil"/>
              <w:right w:val="single" w:sz="4" w:space="0" w:color="auto"/>
            </w:tcBorders>
            <w:shd w:val="clear" w:color="auto" w:fill="auto"/>
            <w:vAlign w:val="center"/>
            <w:hideMark/>
          </w:tcPr>
          <w:p w:rsidR="00797588" w:rsidRPr="00797588" w:rsidDel="0080688C" w:rsidRDefault="00797588" w:rsidP="00797588">
            <w:pPr>
              <w:rPr>
                <w:del w:id="655" w:author="Sarthak Shah | IFMR Rural Finance" w:date="2016-11-20T14:13:00Z"/>
                <w:rFonts w:ascii="Calibri" w:hAnsi="Calibri"/>
                <w:color w:val="000000"/>
                <w:sz w:val="22"/>
                <w:szCs w:val="22"/>
                <w:lang w:val="en-GB" w:eastAsia="en-GB"/>
              </w:rPr>
            </w:pPr>
            <w:del w:id="656" w:author="Sarthak Shah | IFMR Rural Finance" w:date="2016-11-20T14:13:00Z">
              <w:r w:rsidRPr="00797588" w:rsidDel="0080688C">
                <w:rPr>
                  <w:rFonts w:ascii="Calibri" w:hAnsi="Calibri"/>
                  <w:color w:val="000000"/>
                  <w:sz w:val="22"/>
                  <w:szCs w:val="22"/>
                  <w:lang w:val="en-GB" w:eastAsia="en-GB"/>
                </w:rPr>
                <w:delText>Proxy Indicator Score</w:delText>
              </w:r>
            </w:del>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657" w:author="Sarthak Shah | IFMR Rural Finance" w:date="2016-11-20T14:13:00Z"/>
                <w:rFonts w:ascii="Calibri" w:hAnsi="Calibri"/>
                <w:color w:val="000000"/>
                <w:sz w:val="22"/>
                <w:szCs w:val="22"/>
                <w:lang w:val="en-GB" w:eastAsia="en-GB"/>
              </w:rPr>
            </w:pPr>
            <w:del w:id="658" w:author="Sarthak Shah | IFMR Rural Finance" w:date="2016-11-20T14:13:00Z">
              <w:r w:rsidRPr="00797588" w:rsidDel="0080688C">
                <w:rPr>
                  <w:rFonts w:ascii="Calibri" w:hAnsi="Calibri"/>
                  <w:color w:val="000000"/>
                  <w:sz w:val="22"/>
                  <w:szCs w:val="22"/>
                  <w:lang w:val="en-GB" w:eastAsia="en-GB"/>
                </w:rPr>
                <w:delText>Field Appraisal</w:delText>
              </w:r>
            </w:del>
          </w:p>
        </w:tc>
        <w:tc>
          <w:tcPr>
            <w:tcW w:w="259" w:type="pct"/>
            <w:tcBorders>
              <w:top w:val="single" w:sz="4" w:space="0" w:color="auto"/>
              <w:left w:val="nil"/>
              <w:bottom w:val="nil"/>
              <w:right w:val="single" w:sz="4" w:space="0" w:color="auto"/>
            </w:tcBorders>
            <w:shd w:val="clear" w:color="auto" w:fill="auto"/>
            <w:noWrap/>
            <w:vAlign w:val="center"/>
            <w:hideMark/>
          </w:tcPr>
          <w:p w:rsidR="00797588" w:rsidRPr="00797588" w:rsidDel="0080688C" w:rsidRDefault="00797588" w:rsidP="00797588">
            <w:pPr>
              <w:jc w:val="center"/>
              <w:rPr>
                <w:del w:id="659" w:author="Sarthak Shah | IFMR Rural Finance" w:date="2016-11-20T14:13:00Z"/>
                <w:rFonts w:ascii="Calibri" w:hAnsi="Calibri"/>
                <w:color w:val="000000"/>
                <w:sz w:val="22"/>
                <w:szCs w:val="22"/>
                <w:lang w:val="en-GB" w:eastAsia="en-GB"/>
              </w:rPr>
            </w:pPr>
            <w:del w:id="660" w:author="Sarthak Shah | IFMR Rural Finance" w:date="2016-11-20T14:13:00Z">
              <w:r w:rsidRPr="00797588" w:rsidDel="0080688C">
                <w:rPr>
                  <w:rFonts w:ascii="Calibri" w:hAnsi="Calibri"/>
                  <w:color w:val="000000"/>
                  <w:sz w:val="22"/>
                  <w:szCs w:val="22"/>
                  <w:lang w:val="en-GB" w:eastAsia="en-GB"/>
                </w:rPr>
                <w:delText>Applicant</w:delText>
              </w:r>
            </w:del>
          </w:p>
        </w:tc>
        <w:tc>
          <w:tcPr>
            <w:tcW w:w="376" w:type="pct"/>
            <w:tcBorders>
              <w:top w:val="single" w:sz="4" w:space="0" w:color="auto"/>
              <w:left w:val="nil"/>
              <w:bottom w:val="nil"/>
              <w:right w:val="single" w:sz="4" w:space="0" w:color="auto"/>
            </w:tcBorders>
            <w:shd w:val="clear" w:color="auto" w:fill="auto"/>
            <w:vAlign w:val="center"/>
            <w:hideMark/>
          </w:tcPr>
          <w:p w:rsidR="00797588" w:rsidRPr="00797588" w:rsidDel="0080688C" w:rsidRDefault="00797588" w:rsidP="00797588">
            <w:pPr>
              <w:jc w:val="center"/>
              <w:rPr>
                <w:del w:id="661" w:author="Sarthak Shah | IFMR Rural Finance" w:date="2016-11-20T14:13:00Z"/>
                <w:rFonts w:ascii="Calibri" w:hAnsi="Calibri"/>
                <w:color w:val="000000"/>
                <w:sz w:val="22"/>
                <w:szCs w:val="22"/>
                <w:lang w:val="en-GB" w:eastAsia="en-GB"/>
              </w:rPr>
            </w:pPr>
            <w:del w:id="662" w:author="Sarthak Shah | IFMR Rural Finance" w:date="2016-11-20T14:13:00Z">
              <w:r w:rsidRPr="00797588" w:rsidDel="0080688C">
                <w:rPr>
                  <w:rFonts w:ascii="Calibri" w:hAnsi="Calibri"/>
                  <w:color w:val="000000"/>
                  <w:sz w:val="22"/>
                  <w:szCs w:val="22"/>
                  <w:lang w:val="en-GB" w:eastAsia="en-GB"/>
                </w:rPr>
                <w:delText>Proxy Indicator</w:delText>
              </w:r>
            </w:del>
          </w:p>
        </w:tc>
        <w:tc>
          <w:tcPr>
            <w:tcW w:w="608" w:type="pct"/>
            <w:tcBorders>
              <w:top w:val="single" w:sz="4" w:space="0" w:color="auto"/>
              <w:left w:val="nil"/>
              <w:bottom w:val="nil"/>
              <w:right w:val="nil"/>
            </w:tcBorders>
            <w:shd w:val="clear" w:color="auto" w:fill="auto"/>
            <w:vAlign w:val="center"/>
            <w:hideMark/>
          </w:tcPr>
          <w:p w:rsidR="00797588" w:rsidRPr="00797588" w:rsidDel="0080688C" w:rsidRDefault="00797588" w:rsidP="00797588">
            <w:pPr>
              <w:rPr>
                <w:del w:id="663" w:author="Sarthak Shah | IFMR Rural Finance" w:date="2016-11-20T14:13:00Z"/>
                <w:rFonts w:ascii="Calibri" w:hAnsi="Calibri"/>
                <w:color w:val="000000"/>
                <w:sz w:val="22"/>
                <w:szCs w:val="22"/>
                <w:lang w:val="en-GB" w:eastAsia="en-GB"/>
              </w:rPr>
            </w:pPr>
          </w:p>
        </w:tc>
        <w:tc>
          <w:tcPr>
            <w:tcW w:w="443" w:type="pct"/>
            <w:tcBorders>
              <w:top w:val="single" w:sz="4" w:space="0" w:color="auto"/>
              <w:left w:val="single" w:sz="4" w:space="0" w:color="auto"/>
              <w:bottom w:val="nil"/>
              <w:right w:val="single" w:sz="4" w:space="0" w:color="auto"/>
            </w:tcBorders>
            <w:shd w:val="clear" w:color="auto" w:fill="auto"/>
            <w:vAlign w:val="center"/>
            <w:hideMark/>
          </w:tcPr>
          <w:p w:rsidR="00797588" w:rsidRPr="00797588" w:rsidDel="0080688C" w:rsidRDefault="00797588" w:rsidP="00797588">
            <w:pPr>
              <w:rPr>
                <w:del w:id="664" w:author="Sarthak Shah | IFMR Rural Finance" w:date="2016-11-20T14:13:00Z"/>
                <w:rFonts w:ascii="Calibri" w:hAnsi="Calibri"/>
                <w:color w:val="000000"/>
                <w:sz w:val="22"/>
                <w:szCs w:val="22"/>
                <w:lang w:val="en-GB" w:eastAsia="en-GB"/>
              </w:rPr>
            </w:pPr>
            <w:del w:id="665" w:author="Sarthak Shah | IFMR Rural Finance" w:date="2016-11-20T14:13:00Z">
              <w:r w:rsidRPr="00797588" w:rsidDel="0080688C">
                <w:rPr>
                  <w:rFonts w:ascii="Calibri" w:hAnsi="Calibri"/>
                  <w:color w:val="000000"/>
                  <w:sz w:val="22"/>
                  <w:szCs w:val="22"/>
                  <w:lang w:val="en-GB" w:eastAsia="en-GB"/>
                </w:rPr>
                <w:delText> </w:delText>
              </w:r>
            </w:del>
          </w:p>
        </w:tc>
        <w:tc>
          <w:tcPr>
            <w:tcW w:w="1080" w:type="pct"/>
            <w:tcBorders>
              <w:top w:val="single" w:sz="4" w:space="0" w:color="auto"/>
              <w:left w:val="nil"/>
              <w:bottom w:val="nil"/>
              <w:right w:val="single" w:sz="4" w:space="0" w:color="auto"/>
            </w:tcBorders>
            <w:shd w:val="clear" w:color="auto" w:fill="auto"/>
            <w:vAlign w:val="center"/>
            <w:hideMark/>
          </w:tcPr>
          <w:p w:rsidR="00797588" w:rsidRPr="00797588" w:rsidDel="0080688C" w:rsidRDefault="00797588" w:rsidP="00797588">
            <w:pPr>
              <w:rPr>
                <w:del w:id="666" w:author="Sarthak Shah | IFMR Rural Finance" w:date="2016-11-20T14:13:00Z"/>
                <w:rFonts w:ascii="Calibri" w:hAnsi="Calibri"/>
                <w:color w:val="000000"/>
                <w:sz w:val="22"/>
                <w:szCs w:val="22"/>
                <w:lang w:val="en-GB" w:eastAsia="en-GB"/>
              </w:rPr>
            </w:pPr>
            <w:del w:id="667" w:author="Sarthak Shah | IFMR Rural Finance" w:date="2016-11-20T14:13:00Z">
              <w:r w:rsidRPr="00797588" w:rsidDel="0080688C">
                <w:rPr>
                  <w:rFonts w:ascii="Calibri" w:hAnsi="Calibri"/>
                  <w:color w:val="000000"/>
                  <w:sz w:val="22"/>
                  <w:szCs w:val="22"/>
                  <w:lang w:val="en-GB" w:eastAsia="en-GB"/>
                </w:rPr>
                <w:delText> </w:delText>
              </w:r>
            </w:del>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668" w:author="Sarthak Shah | IFMR Rural Finance" w:date="2016-11-20T14:13:00Z"/>
                <w:rFonts w:ascii="Calibri" w:hAnsi="Calibri"/>
                <w:color w:val="000000"/>
                <w:sz w:val="22"/>
                <w:szCs w:val="22"/>
                <w:lang w:val="en-GB" w:eastAsia="en-GB"/>
              </w:rPr>
            </w:pPr>
            <w:del w:id="669" w:author="Sarthak Shah | IFMR Rural Finance" w:date="2016-11-20T14:13:00Z">
              <w:r w:rsidRPr="00797588" w:rsidDel="0080688C">
                <w:rPr>
                  <w:rFonts w:ascii="Calibri" w:hAnsi="Calibri"/>
                  <w:color w:val="000000"/>
                  <w:sz w:val="22"/>
                  <w:szCs w:val="22"/>
                  <w:lang w:val="en-GB" w:eastAsia="en-GB"/>
                </w:rPr>
                <w:delText>4</w:delText>
              </w:r>
            </w:del>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670" w:author="Sarthak Shah | IFMR Rural Finance" w:date="2016-11-20T14:13:00Z"/>
                <w:rFonts w:ascii="Calibri" w:hAnsi="Calibri"/>
                <w:color w:val="000000"/>
                <w:sz w:val="22"/>
                <w:szCs w:val="22"/>
                <w:lang w:val="en-GB" w:eastAsia="en-GB"/>
              </w:rPr>
            </w:pPr>
            <w:del w:id="671" w:author="Sarthak Shah | IFMR Rural Finance" w:date="2016-11-20T14:13:00Z">
              <w:r w:rsidRPr="00797588" w:rsidDel="0080688C">
                <w:rPr>
                  <w:rFonts w:ascii="Calibri" w:hAnsi="Calibri"/>
                  <w:color w:val="000000"/>
                  <w:sz w:val="22"/>
                  <w:szCs w:val="22"/>
                  <w:lang w:val="en-GB" w:eastAsia="en-GB"/>
                </w:rPr>
                <w:delText xml:space="preserve">  2/29</w:delText>
              </w:r>
            </w:del>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672" w:author="Sarthak Shah | IFMR Rural Finance" w:date="2016-11-20T14:13:00Z"/>
                <w:rFonts w:ascii="Calibri" w:hAnsi="Calibri"/>
                <w:color w:val="000000"/>
                <w:sz w:val="22"/>
                <w:szCs w:val="22"/>
                <w:lang w:val="en-GB" w:eastAsia="en-GB"/>
              </w:rPr>
            </w:pPr>
            <w:del w:id="673" w:author="Sarthak Shah | IFMR Rural Finance" w:date="2016-11-20T14:13:00Z">
              <w:r w:rsidRPr="00797588" w:rsidDel="0080688C">
                <w:rPr>
                  <w:rFonts w:ascii="Calibri" w:hAnsi="Calibri"/>
                  <w:color w:val="000000"/>
                  <w:sz w:val="22"/>
                  <w:szCs w:val="22"/>
                  <w:lang w:val="en-GB" w:eastAsia="en-GB"/>
                </w:rPr>
                <w:delText> </w:delText>
              </w:r>
            </w:del>
          </w:p>
        </w:tc>
        <w:tc>
          <w:tcPr>
            <w:tcW w:w="103"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674" w:author="Sarthak Shah | IFMR Rural Finance" w:date="2016-11-20T14:13:00Z"/>
                <w:rFonts w:ascii="Calibri" w:hAnsi="Calibri"/>
                <w:color w:val="000000"/>
                <w:sz w:val="22"/>
                <w:szCs w:val="22"/>
                <w:lang w:val="en-GB" w:eastAsia="en-GB"/>
              </w:rPr>
            </w:pPr>
            <w:del w:id="675" w:author="Sarthak Shah | IFMR Rural Finance" w:date="2016-11-20T14:13:00Z">
              <w:r w:rsidRPr="00797588" w:rsidDel="0080688C">
                <w:rPr>
                  <w:rFonts w:ascii="Calibri" w:hAnsi="Calibri"/>
                  <w:color w:val="000000"/>
                  <w:sz w:val="22"/>
                  <w:szCs w:val="22"/>
                  <w:lang w:val="en-GB" w:eastAsia="en-GB"/>
                </w:rPr>
                <w:delText> </w:delText>
              </w:r>
            </w:del>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676" w:author="Sarthak Shah | IFMR Rural Finance" w:date="2016-11-20T14:13:00Z"/>
                <w:rFonts w:ascii="Calibri" w:hAnsi="Calibri"/>
                <w:color w:val="000000"/>
                <w:sz w:val="22"/>
                <w:szCs w:val="22"/>
                <w:lang w:val="en-GB" w:eastAsia="en-GB"/>
              </w:rPr>
            </w:pPr>
            <w:del w:id="677" w:author="Sarthak Shah | IFMR Rural Finance" w:date="2016-11-20T14:13:00Z">
              <w:r w:rsidRPr="00797588" w:rsidDel="0080688C">
                <w:rPr>
                  <w:rFonts w:ascii="Calibri" w:hAnsi="Calibri"/>
                  <w:color w:val="000000"/>
                  <w:sz w:val="22"/>
                  <w:szCs w:val="22"/>
                  <w:lang w:val="en-GB" w:eastAsia="en-GB"/>
                </w:rPr>
                <w:delText> </w:delText>
              </w:r>
            </w:del>
          </w:p>
        </w:tc>
        <w:tc>
          <w:tcPr>
            <w:tcW w:w="98"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678" w:author="Sarthak Shah | IFMR Rural Finance" w:date="2016-11-20T14:13:00Z"/>
                <w:rFonts w:ascii="Calibri" w:hAnsi="Calibri"/>
                <w:color w:val="000000"/>
                <w:sz w:val="22"/>
                <w:szCs w:val="22"/>
                <w:lang w:val="en-GB" w:eastAsia="en-GB"/>
              </w:rPr>
            </w:pPr>
            <w:del w:id="679" w:author="Sarthak Shah | IFMR Rural Finance" w:date="2016-11-20T14:13:00Z">
              <w:r w:rsidRPr="00797588" w:rsidDel="0080688C">
                <w:rPr>
                  <w:rFonts w:ascii="Calibri" w:hAnsi="Calibri"/>
                  <w:color w:val="000000"/>
                  <w:sz w:val="22"/>
                  <w:szCs w:val="22"/>
                  <w:lang w:val="en-GB" w:eastAsia="en-GB"/>
                </w:rPr>
                <w:delText> </w:delText>
              </w:r>
            </w:del>
          </w:p>
        </w:tc>
        <w:tc>
          <w:tcPr>
            <w:tcW w:w="112"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680" w:author="Sarthak Shah | IFMR Rural Finance" w:date="2016-11-20T14:13:00Z"/>
                <w:rFonts w:ascii="Calibri" w:hAnsi="Calibri"/>
                <w:color w:val="000000"/>
                <w:sz w:val="22"/>
                <w:szCs w:val="22"/>
                <w:lang w:val="en-GB" w:eastAsia="en-GB"/>
              </w:rPr>
            </w:pPr>
            <w:del w:id="681" w:author="Sarthak Shah | IFMR Rural Finance" w:date="2016-11-20T14:13:00Z">
              <w:r w:rsidRPr="00797588" w:rsidDel="0080688C">
                <w:rPr>
                  <w:rFonts w:ascii="Calibri" w:hAnsi="Calibri"/>
                  <w:color w:val="000000"/>
                  <w:sz w:val="22"/>
                  <w:szCs w:val="22"/>
                  <w:lang w:val="en-GB" w:eastAsia="en-GB"/>
                </w:rPr>
                <w:delText> </w:delText>
              </w:r>
            </w:del>
          </w:p>
        </w:tc>
      </w:tr>
      <w:tr w:rsidR="00797588" w:rsidRPr="00797588" w:rsidDel="0080688C" w:rsidTr="00797588">
        <w:trPr>
          <w:trHeight w:val="900"/>
          <w:del w:id="682" w:author="Sarthak Shah | IFMR Rural Finance" w:date="2016-11-20T14:13:00Z"/>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683" w:author="Sarthak Shah | IFMR Rural Finance" w:date="2016-11-20T14:13:00Z"/>
                <w:rFonts w:ascii="Calibri" w:hAnsi="Calibri"/>
                <w:color w:val="000000"/>
                <w:sz w:val="22"/>
                <w:szCs w:val="22"/>
                <w:lang w:val="en-GB" w:eastAsia="en-GB"/>
              </w:rPr>
            </w:pPr>
            <w:del w:id="684" w:author="Sarthak Shah | IFMR Rural Finance" w:date="2016-11-20T14:13:00Z">
              <w:r w:rsidRPr="00797588" w:rsidDel="0080688C">
                <w:rPr>
                  <w:rFonts w:ascii="Calibri" w:hAnsi="Calibri"/>
                  <w:color w:val="000000"/>
                  <w:sz w:val="22"/>
                  <w:szCs w:val="22"/>
                  <w:lang w:val="en-GB" w:eastAsia="en-GB"/>
                </w:rPr>
                <w:delText>16</w:delText>
              </w:r>
            </w:del>
          </w:p>
        </w:tc>
        <w:tc>
          <w:tcPr>
            <w:tcW w:w="417"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685" w:author="Sarthak Shah | IFMR Rural Finance" w:date="2016-11-20T14:13:00Z"/>
                <w:rFonts w:ascii="Calibri" w:hAnsi="Calibri"/>
                <w:color w:val="000000"/>
                <w:sz w:val="22"/>
                <w:szCs w:val="22"/>
                <w:lang w:val="en-GB" w:eastAsia="en-GB"/>
              </w:rPr>
            </w:pPr>
            <w:del w:id="686" w:author="Sarthak Shah | IFMR Rural Finance" w:date="2016-11-20T14:13:00Z">
              <w:r w:rsidRPr="00797588" w:rsidDel="0080688C">
                <w:rPr>
                  <w:rFonts w:ascii="Calibri" w:hAnsi="Calibri"/>
                  <w:color w:val="000000"/>
                  <w:sz w:val="22"/>
                  <w:szCs w:val="22"/>
                  <w:lang w:val="en-GB" w:eastAsia="en-GB"/>
                </w:rPr>
                <w:delText>Commercial High mark / CIBIL</w:delText>
              </w:r>
            </w:del>
          </w:p>
        </w:tc>
        <w:tc>
          <w:tcPr>
            <w:tcW w:w="298"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687" w:author="Sarthak Shah | IFMR Rural Finance" w:date="2016-11-20T14:13:00Z"/>
                <w:rFonts w:ascii="Calibri" w:hAnsi="Calibri"/>
                <w:color w:val="000000"/>
                <w:sz w:val="22"/>
                <w:szCs w:val="22"/>
                <w:lang w:val="en-GB" w:eastAsia="en-GB"/>
              </w:rPr>
            </w:pPr>
            <w:del w:id="688" w:author="Sarthak Shah | IFMR Rural Finance" w:date="2016-11-20T14:13:00Z">
              <w:r w:rsidRPr="00797588" w:rsidDel="0080688C">
                <w:rPr>
                  <w:rFonts w:ascii="Calibri" w:hAnsi="Calibri"/>
                  <w:color w:val="000000"/>
                  <w:sz w:val="22"/>
                  <w:szCs w:val="22"/>
                  <w:lang w:val="en-GB" w:eastAsia="en-GB"/>
                </w:rPr>
                <w:delText>Screening</w:delText>
              </w:r>
            </w:del>
          </w:p>
        </w:tc>
        <w:tc>
          <w:tcPr>
            <w:tcW w:w="259"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689" w:author="Sarthak Shah | IFMR Rural Finance" w:date="2016-11-20T14:13:00Z"/>
                <w:rFonts w:ascii="Calibri" w:hAnsi="Calibri"/>
                <w:color w:val="000000"/>
                <w:sz w:val="22"/>
                <w:szCs w:val="22"/>
                <w:lang w:val="en-GB" w:eastAsia="en-GB"/>
              </w:rPr>
            </w:pPr>
            <w:del w:id="690" w:author="Sarthak Shah | IFMR Rural Finance" w:date="2016-11-20T14:13:00Z">
              <w:r w:rsidRPr="00797588" w:rsidDel="0080688C">
                <w:rPr>
                  <w:rFonts w:ascii="Calibri" w:hAnsi="Calibri"/>
                  <w:color w:val="000000"/>
                  <w:sz w:val="22"/>
                  <w:szCs w:val="22"/>
                  <w:lang w:val="en-GB" w:eastAsia="en-GB"/>
                </w:rPr>
                <w:delText>Business</w:delText>
              </w:r>
            </w:del>
          </w:p>
        </w:tc>
        <w:tc>
          <w:tcPr>
            <w:tcW w:w="376"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691" w:author="Sarthak Shah | IFMR Rural Finance" w:date="2016-11-20T14:13:00Z"/>
                <w:rFonts w:ascii="Calibri" w:hAnsi="Calibri"/>
                <w:color w:val="000000"/>
                <w:sz w:val="22"/>
                <w:szCs w:val="22"/>
                <w:lang w:val="en-GB" w:eastAsia="en-GB"/>
              </w:rPr>
            </w:pPr>
            <w:del w:id="692" w:author="Sarthak Shah | IFMR Rural Finance" w:date="2016-11-20T14:13:00Z">
              <w:r w:rsidRPr="00797588" w:rsidDel="0080688C">
                <w:rPr>
                  <w:rFonts w:ascii="Calibri" w:hAnsi="Calibri"/>
                  <w:color w:val="000000"/>
                  <w:sz w:val="22"/>
                  <w:szCs w:val="22"/>
                  <w:lang w:val="en-GB" w:eastAsia="en-GB"/>
                </w:rPr>
                <w:delText>CB Check</w:delText>
              </w:r>
            </w:del>
          </w:p>
        </w:tc>
        <w:tc>
          <w:tcPr>
            <w:tcW w:w="608"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693" w:author="Sarthak Shah | IFMR Rural Finance" w:date="2016-11-20T14:13:00Z"/>
                <w:rFonts w:ascii="Calibri" w:hAnsi="Calibri"/>
                <w:color w:val="000000"/>
                <w:sz w:val="22"/>
                <w:szCs w:val="22"/>
                <w:lang w:val="en-GB" w:eastAsia="en-GB"/>
              </w:rPr>
            </w:pPr>
            <w:del w:id="694" w:author="Sarthak Shah | IFMR Rural Finance" w:date="2016-11-20T14:13:00Z">
              <w:r w:rsidRPr="00797588" w:rsidDel="0080688C">
                <w:rPr>
                  <w:rFonts w:ascii="Calibri" w:hAnsi="Calibri"/>
                  <w:color w:val="000000"/>
                  <w:sz w:val="22"/>
                  <w:szCs w:val="22"/>
                  <w:lang w:val="en-GB" w:eastAsia="en-GB"/>
                </w:rPr>
                <w:delText> </w:delText>
              </w:r>
            </w:del>
          </w:p>
        </w:tc>
        <w:tc>
          <w:tcPr>
            <w:tcW w:w="443"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rPr>
                <w:del w:id="695" w:author="Sarthak Shah | IFMR Rural Finance" w:date="2016-11-20T14:13:00Z"/>
                <w:rFonts w:ascii="Calibri" w:hAnsi="Calibri"/>
                <w:color w:val="000000"/>
                <w:sz w:val="22"/>
                <w:szCs w:val="22"/>
                <w:lang w:val="en-GB" w:eastAsia="en-GB"/>
              </w:rPr>
            </w:pPr>
            <w:del w:id="696" w:author="Sarthak Shah | IFMR Rural Finance" w:date="2016-11-20T14:13:00Z">
              <w:r w:rsidRPr="00797588" w:rsidDel="0080688C">
                <w:rPr>
                  <w:rFonts w:ascii="Calibri" w:hAnsi="Calibri"/>
                  <w:color w:val="000000"/>
                  <w:sz w:val="22"/>
                  <w:szCs w:val="22"/>
                  <w:lang w:val="en-GB" w:eastAsia="en-GB"/>
                </w:rPr>
                <w:delText> </w:delText>
              </w:r>
            </w:del>
          </w:p>
        </w:tc>
        <w:tc>
          <w:tcPr>
            <w:tcW w:w="1080"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697" w:author="Sarthak Shah | IFMR Rural Finance" w:date="2016-11-20T14:13:00Z"/>
                <w:rFonts w:ascii="Calibri" w:hAnsi="Calibri"/>
                <w:color w:val="000000"/>
                <w:sz w:val="22"/>
                <w:szCs w:val="22"/>
                <w:lang w:val="en-GB" w:eastAsia="en-GB"/>
              </w:rPr>
            </w:pPr>
            <w:del w:id="698" w:author="Sarthak Shah | IFMR Rural Finance" w:date="2016-11-20T14:13:00Z">
              <w:r w:rsidRPr="00797588" w:rsidDel="0080688C">
                <w:rPr>
                  <w:rFonts w:ascii="Calibri" w:hAnsi="Calibri"/>
                  <w:color w:val="000000"/>
                  <w:sz w:val="22"/>
                  <w:szCs w:val="22"/>
                  <w:lang w:val="en-GB" w:eastAsia="en-GB"/>
                </w:rPr>
                <w:delText>1. No Data</w:delText>
              </w:r>
              <w:r w:rsidRPr="00797588" w:rsidDel="0080688C">
                <w:rPr>
                  <w:rFonts w:ascii="Calibri" w:hAnsi="Calibri"/>
                  <w:color w:val="000000"/>
                  <w:sz w:val="22"/>
                  <w:szCs w:val="22"/>
                  <w:lang w:val="en-GB" w:eastAsia="en-GB"/>
                </w:rPr>
                <w:br/>
                <w:delText>2. STD</w:delText>
              </w:r>
              <w:r w:rsidRPr="00797588" w:rsidDel="0080688C">
                <w:rPr>
                  <w:rFonts w:ascii="Calibri" w:hAnsi="Calibri"/>
                  <w:color w:val="000000"/>
                  <w:sz w:val="22"/>
                  <w:szCs w:val="22"/>
                  <w:lang w:val="en-GB" w:eastAsia="en-GB"/>
                </w:rPr>
                <w:br/>
                <w:delText>3. Sub DBT, Loss</w:delText>
              </w:r>
            </w:del>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699" w:author="Sarthak Shah | IFMR Rural Finance" w:date="2016-11-20T14:13:00Z"/>
                <w:rFonts w:ascii="Calibri" w:hAnsi="Calibri"/>
                <w:color w:val="000000"/>
                <w:sz w:val="22"/>
                <w:szCs w:val="22"/>
                <w:lang w:val="en-GB" w:eastAsia="en-GB"/>
              </w:rPr>
            </w:pPr>
            <w:del w:id="700" w:author="Sarthak Shah | IFMR Rural Finance" w:date="2016-11-20T14:13:00Z">
              <w:r w:rsidRPr="00797588" w:rsidDel="0080688C">
                <w:rPr>
                  <w:rFonts w:ascii="Calibri" w:hAnsi="Calibri"/>
                  <w:color w:val="000000"/>
                  <w:sz w:val="22"/>
                  <w:szCs w:val="22"/>
                  <w:lang w:val="en-GB" w:eastAsia="en-GB"/>
                </w:rPr>
                <w:delText>5</w:delText>
              </w:r>
            </w:del>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701" w:author="Sarthak Shah | IFMR Rural Finance" w:date="2016-11-20T14:13:00Z"/>
                <w:rFonts w:ascii="Calibri" w:hAnsi="Calibri"/>
                <w:color w:val="000000"/>
                <w:sz w:val="22"/>
                <w:szCs w:val="22"/>
                <w:lang w:val="en-GB" w:eastAsia="en-GB"/>
              </w:rPr>
            </w:pPr>
            <w:del w:id="702" w:author="Sarthak Shah | IFMR Rural Finance" w:date="2016-11-20T14:13:00Z">
              <w:r w:rsidRPr="00797588" w:rsidDel="0080688C">
                <w:rPr>
                  <w:rFonts w:ascii="Calibri" w:hAnsi="Calibri"/>
                  <w:color w:val="000000"/>
                  <w:sz w:val="22"/>
                  <w:szCs w:val="22"/>
                  <w:lang w:val="en-GB" w:eastAsia="en-GB"/>
                </w:rPr>
                <w:delText xml:space="preserve">  5/58</w:delText>
              </w:r>
            </w:del>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703" w:author="Sarthak Shah | IFMR Rural Finance" w:date="2016-11-20T14:13:00Z"/>
                <w:rFonts w:ascii="Calibri" w:hAnsi="Calibri"/>
                <w:color w:val="000000"/>
                <w:sz w:val="22"/>
                <w:szCs w:val="22"/>
                <w:lang w:val="en-GB" w:eastAsia="en-GB"/>
              </w:rPr>
            </w:pPr>
            <w:del w:id="704" w:author="Sarthak Shah | IFMR Rural Finance" w:date="2016-11-20T14:13:00Z">
              <w:r w:rsidRPr="00797588" w:rsidDel="0080688C">
                <w:rPr>
                  <w:rFonts w:ascii="Calibri" w:hAnsi="Calibri"/>
                  <w:color w:val="000000"/>
                  <w:sz w:val="22"/>
                  <w:szCs w:val="22"/>
                  <w:lang w:val="en-GB" w:eastAsia="en-GB"/>
                </w:rPr>
                <w:delText>3</w:delText>
              </w:r>
            </w:del>
          </w:p>
        </w:tc>
        <w:tc>
          <w:tcPr>
            <w:tcW w:w="103"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705" w:author="Sarthak Shah | IFMR Rural Finance" w:date="2016-11-20T14:13:00Z"/>
                <w:rFonts w:ascii="Calibri" w:hAnsi="Calibri"/>
                <w:color w:val="000000"/>
                <w:sz w:val="22"/>
                <w:szCs w:val="22"/>
                <w:lang w:val="en-GB" w:eastAsia="en-GB"/>
              </w:rPr>
            </w:pPr>
            <w:del w:id="706" w:author="Sarthak Shah | IFMR Rural Finance" w:date="2016-11-20T14:13:00Z">
              <w:r w:rsidRPr="00797588" w:rsidDel="0080688C">
                <w:rPr>
                  <w:rFonts w:ascii="Calibri" w:hAnsi="Calibri"/>
                  <w:color w:val="000000"/>
                  <w:sz w:val="22"/>
                  <w:szCs w:val="22"/>
                  <w:lang w:val="en-GB" w:eastAsia="en-GB"/>
                </w:rPr>
                <w:delText>5</w:delText>
              </w:r>
            </w:del>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707" w:author="Sarthak Shah | IFMR Rural Finance" w:date="2016-11-20T14:13:00Z"/>
                <w:rFonts w:ascii="Calibri" w:hAnsi="Calibri"/>
                <w:color w:val="000000"/>
                <w:sz w:val="22"/>
                <w:szCs w:val="22"/>
                <w:lang w:val="en-GB" w:eastAsia="en-GB"/>
              </w:rPr>
            </w:pPr>
            <w:del w:id="708" w:author="Sarthak Shah | IFMR Rural Finance" w:date="2016-11-20T14:13:00Z">
              <w:r w:rsidRPr="00797588" w:rsidDel="0080688C">
                <w:rPr>
                  <w:rFonts w:ascii="Calibri" w:hAnsi="Calibri"/>
                  <w:color w:val="000000"/>
                  <w:sz w:val="22"/>
                  <w:szCs w:val="22"/>
                  <w:lang w:val="en-GB" w:eastAsia="en-GB"/>
                </w:rPr>
                <w:delText>0</w:delText>
              </w:r>
            </w:del>
          </w:p>
        </w:tc>
        <w:tc>
          <w:tcPr>
            <w:tcW w:w="98"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709" w:author="Sarthak Shah | IFMR Rural Finance" w:date="2016-11-20T14:13:00Z"/>
                <w:rFonts w:ascii="Calibri" w:hAnsi="Calibri"/>
                <w:color w:val="000000"/>
                <w:sz w:val="22"/>
                <w:szCs w:val="22"/>
                <w:lang w:val="en-GB" w:eastAsia="en-GB"/>
              </w:rPr>
            </w:pPr>
            <w:del w:id="710" w:author="Sarthak Shah | IFMR Rural Finance" w:date="2016-11-20T14:13:00Z">
              <w:r w:rsidRPr="00797588" w:rsidDel="0080688C">
                <w:rPr>
                  <w:rFonts w:ascii="Calibri" w:hAnsi="Calibri"/>
                  <w:color w:val="000000"/>
                  <w:sz w:val="22"/>
                  <w:szCs w:val="22"/>
                  <w:lang w:val="en-GB" w:eastAsia="en-GB"/>
                </w:rPr>
                <w:delText> </w:delText>
              </w:r>
            </w:del>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711" w:author="Sarthak Shah | IFMR Rural Finance" w:date="2016-11-20T14:13:00Z"/>
                <w:rFonts w:ascii="Calibri" w:hAnsi="Calibri"/>
                <w:color w:val="000000"/>
                <w:sz w:val="22"/>
                <w:szCs w:val="22"/>
                <w:lang w:val="en-GB" w:eastAsia="en-GB"/>
              </w:rPr>
            </w:pPr>
            <w:del w:id="712" w:author="Sarthak Shah | IFMR Rural Finance" w:date="2016-11-20T14:13:00Z">
              <w:r w:rsidRPr="00797588" w:rsidDel="0080688C">
                <w:rPr>
                  <w:rFonts w:ascii="Calibri" w:hAnsi="Calibri"/>
                  <w:color w:val="000000"/>
                  <w:sz w:val="22"/>
                  <w:szCs w:val="22"/>
                  <w:lang w:val="en-GB" w:eastAsia="en-GB"/>
                </w:rPr>
                <w:delText> </w:delText>
              </w:r>
            </w:del>
          </w:p>
        </w:tc>
      </w:tr>
      <w:tr w:rsidR="00797588" w:rsidRPr="00797588" w:rsidDel="0080688C" w:rsidTr="00797588">
        <w:trPr>
          <w:trHeight w:val="1500"/>
          <w:del w:id="713" w:author="Sarthak Shah | IFMR Rural Finance" w:date="2016-11-20T14:13:00Z"/>
        </w:trPr>
        <w:tc>
          <w:tcPr>
            <w:tcW w:w="152" w:type="pct"/>
            <w:tcBorders>
              <w:top w:val="nil"/>
              <w:left w:val="single" w:sz="4" w:space="0" w:color="auto"/>
              <w:bottom w:val="nil"/>
              <w:right w:val="single" w:sz="4" w:space="0" w:color="auto"/>
            </w:tcBorders>
            <w:shd w:val="clear" w:color="auto" w:fill="auto"/>
            <w:noWrap/>
            <w:vAlign w:val="center"/>
            <w:hideMark/>
          </w:tcPr>
          <w:p w:rsidR="00797588" w:rsidRPr="00797588" w:rsidDel="0080688C" w:rsidRDefault="00797588" w:rsidP="00797588">
            <w:pPr>
              <w:jc w:val="center"/>
              <w:rPr>
                <w:del w:id="714" w:author="Sarthak Shah | IFMR Rural Finance" w:date="2016-11-20T14:13:00Z"/>
                <w:rFonts w:ascii="Calibri" w:hAnsi="Calibri"/>
                <w:color w:val="000000"/>
                <w:sz w:val="22"/>
                <w:szCs w:val="22"/>
                <w:lang w:val="en-GB" w:eastAsia="en-GB"/>
              </w:rPr>
            </w:pPr>
            <w:del w:id="715" w:author="Sarthak Shah | IFMR Rural Finance" w:date="2016-11-20T14:13:00Z">
              <w:r w:rsidRPr="00797588" w:rsidDel="0080688C">
                <w:rPr>
                  <w:rFonts w:ascii="Calibri" w:hAnsi="Calibri"/>
                  <w:color w:val="000000"/>
                  <w:sz w:val="22"/>
                  <w:szCs w:val="22"/>
                  <w:lang w:val="en-GB" w:eastAsia="en-GB"/>
                </w:rPr>
                <w:delText>17</w:delText>
              </w:r>
            </w:del>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716" w:author="Sarthak Shah | IFMR Rural Finance" w:date="2016-11-20T14:13:00Z"/>
                <w:rFonts w:ascii="Calibri" w:hAnsi="Calibri"/>
                <w:color w:val="000000"/>
                <w:sz w:val="22"/>
                <w:szCs w:val="22"/>
                <w:lang w:val="en-GB" w:eastAsia="en-GB"/>
              </w:rPr>
            </w:pPr>
            <w:del w:id="717" w:author="Sarthak Shah | IFMR Rural Finance" w:date="2016-11-20T14:13:00Z">
              <w:r w:rsidRPr="00797588" w:rsidDel="0080688C">
                <w:rPr>
                  <w:rFonts w:ascii="Calibri" w:hAnsi="Calibri"/>
                  <w:color w:val="000000"/>
                  <w:sz w:val="22"/>
                  <w:szCs w:val="22"/>
                  <w:lang w:val="en-GB" w:eastAsia="en-GB"/>
                </w:rPr>
                <w:delText>No of cheque returns including EMI's</w:delText>
              </w:r>
            </w:del>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718" w:author="Sarthak Shah | IFMR Rural Finance" w:date="2016-11-20T14:13:00Z"/>
                <w:rFonts w:ascii="Calibri" w:hAnsi="Calibri"/>
                <w:color w:val="000000"/>
                <w:sz w:val="22"/>
                <w:szCs w:val="22"/>
                <w:lang w:val="en-GB" w:eastAsia="en-GB"/>
              </w:rPr>
            </w:pPr>
            <w:del w:id="719" w:author="Sarthak Shah | IFMR Rural Finance" w:date="2016-11-20T14:13:00Z">
              <w:r w:rsidRPr="00797588" w:rsidDel="0080688C">
                <w:rPr>
                  <w:rFonts w:ascii="Calibri" w:hAnsi="Calibri"/>
                  <w:color w:val="000000"/>
                  <w:sz w:val="22"/>
                  <w:szCs w:val="22"/>
                  <w:lang w:val="en-GB" w:eastAsia="en-GB"/>
                </w:rPr>
                <w:delText>Field Appraisal</w:delText>
              </w:r>
            </w:del>
          </w:p>
        </w:tc>
        <w:tc>
          <w:tcPr>
            <w:tcW w:w="259"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720" w:author="Sarthak Shah | IFMR Rural Finance" w:date="2016-11-20T14:13:00Z"/>
                <w:rFonts w:ascii="Calibri" w:hAnsi="Calibri"/>
                <w:color w:val="000000"/>
                <w:sz w:val="22"/>
                <w:szCs w:val="22"/>
                <w:lang w:val="en-GB" w:eastAsia="en-GB"/>
              </w:rPr>
            </w:pPr>
            <w:del w:id="721" w:author="Sarthak Shah | IFMR Rural Finance" w:date="2016-11-20T14:13:00Z">
              <w:r w:rsidRPr="00797588" w:rsidDel="0080688C">
                <w:rPr>
                  <w:rFonts w:ascii="Calibri" w:hAnsi="Calibri"/>
                  <w:color w:val="000000"/>
                  <w:sz w:val="22"/>
                  <w:szCs w:val="22"/>
                  <w:lang w:val="en-GB" w:eastAsia="en-GB"/>
                </w:rPr>
                <w:delText>Business</w:delText>
              </w:r>
            </w:del>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722" w:author="Sarthak Shah | IFMR Rural Finance" w:date="2016-11-20T14:13:00Z"/>
                <w:rFonts w:ascii="Calibri" w:hAnsi="Calibri"/>
                <w:color w:val="000000"/>
                <w:sz w:val="22"/>
                <w:szCs w:val="22"/>
                <w:lang w:val="en-GB" w:eastAsia="en-GB"/>
              </w:rPr>
            </w:pPr>
            <w:del w:id="723" w:author="Sarthak Shah | IFMR Rural Finance" w:date="2016-11-20T14:13:00Z">
              <w:r w:rsidRPr="00797588" w:rsidDel="0080688C">
                <w:rPr>
                  <w:rFonts w:ascii="Calibri" w:hAnsi="Calibri"/>
                  <w:color w:val="000000"/>
                  <w:sz w:val="22"/>
                  <w:szCs w:val="22"/>
                  <w:lang w:val="en-GB" w:eastAsia="en-GB"/>
                </w:rPr>
                <w:delText>Bank Statement Details</w:delText>
              </w:r>
            </w:del>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724" w:author="Sarthak Shah | IFMR Rural Finance" w:date="2016-11-20T14:13:00Z"/>
                <w:rFonts w:ascii="Calibri" w:hAnsi="Calibri"/>
                <w:color w:val="000000"/>
                <w:sz w:val="22"/>
                <w:szCs w:val="22"/>
                <w:lang w:val="en-GB" w:eastAsia="en-GB"/>
              </w:rPr>
            </w:pPr>
            <w:del w:id="725" w:author="Sarthak Shah | IFMR Rural Finance" w:date="2016-11-20T14:13:00Z">
              <w:r w:rsidRPr="00797588" w:rsidDel="0080688C">
                <w:rPr>
                  <w:rFonts w:ascii="Calibri" w:hAnsi="Calibri"/>
                  <w:color w:val="000000"/>
                  <w:sz w:val="22"/>
                  <w:szCs w:val="22"/>
                  <w:lang w:val="en-GB" w:eastAsia="en-GB"/>
                </w:rPr>
                <w:delText>No. of cheques bounced</w:delText>
              </w:r>
            </w:del>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726" w:author="Sarthak Shah | IFMR Rural Finance" w:date="2016-11-20T14:13:00Z"/>
                <w:rFonts w:ascii="Calibri" w:hAnsi="Calibri"/>
                <w:color w:val="000000"/>
                <w:sz w:val="22"/>
                <w:szCs w:val="22"/>
                <w:lang w:val="en-GB" w:eastAsia="en-GB"/>
              </w:rPr>
            </w:pPr>
            <w:del w:id="727" w:author="Sarthak Shah | IFMR Rural Finance" w:date="2016-11-20T14:13:00Z">
              <w:r w:rsidRPr="00797588" w:rsidDel="0080688C">
                <w:rPr>
                  <w:rFonts w:ascii="Calibri" w:hAnsi="Calibri"/>
                  <w:color w:val="000000"/>
                  <w:sz w:val="22"/>
                  <w:szCs w:val="22"/>
                  <w:lang w:val="en-GB" w:eastAsia="en-GB"/>
                </w:rPr>
                <w:delText> </w:delText>
              </w:r>
            </w:del>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728" w:author="Sarthak Shah | IFMR Rural Finance" w:date="2016-11-20T14:13:00Z"/>
                <w:rFonts w:ascii="Calibri" w:hAnsi="Calibri"/>
                <w:color w:val="000000"/>
                <w:sz w:val="22"/>
                <w:szCs w:val="22"/>
                <w:lang w:val="en-GB" w:eastAsia="en-GB"/>
              </w:rPr>
            </w:pPr>
            <w:del w:id="729" w:author="Sarthak Shah | IFMR Rural Finance" w:date="2016-11-20T14:13:00Z">
              <w:r w:rsidRPr="00797588" w:rsidDel="0080688C">
                <w:rPr>
                  <w:rFonts w:ascii="Calibri" w:hAnsi="Calibri"/>
                  <w:color w:val="000000"/>
                  <w:sz w:val="22"/>
                  <w:szCs w:val="22"/>
                  <w:lang w:val="en-GB" w:eastAsia="en-GB"/>
                </w:rPr>
                <w:delText>1. 0-1</w:delText>
              </w:r>
              <w:r w:rsidRPr="00797588" w:rsidDel="0080688C">
                <w:rPr>
                  <w:rFonts w:ascii="Calibri" w:hAnsi="Calibri"/>
                  <w:color w:val="000000"/>
                  <w:sz w:val="22"/>
                  <w:szCs w:val="22"/>
                  <w:lang w:val="en-GB" w:eastAsia="en-GB"/>
                </w:rPr>
                <w:br/>
                <w:delText>2. 2-3</w:delText>
              </w:r>
              <w:r w:rsidRPr="00797588" w:rsidDel="0080688C">
                <w:rPr>
                  <w:rFonts w:ascii="Calibri" w:hAnsi="Calibri"/>
                  <w:color w:val="000000"/>
                  <w:sz w:val="22"/>
                  <w:szCs w:val="22"/>
                  <w:lang w:val="en-GB" w:eastAsia="en-GB"/>
                </w:rPr>
                <w:br/>
                <w:delText>3. 3-4</w:delText>
              </w:r>
              <w:r w:rsidRPr="00797588" w:rsidDel="0080688C">
                <w:rPr>
                  <w:rFonts w:ascii="Calibri" w:hAnsi="Calibri"/>
                  <w:color w:val="000000"/>
                  <w:sz w:val="22"/>
                  <w:szCs w:val="22"/>
                  <w:lang w:val="en-GB" w:eastAsia="en-GB"/>
                </w:rPr>
                <w:br/>
                <w:delText>4. 4-6</w:delText>
              </w:r>
              <w:r w:rsidRPr="00797588" w:rsidDel="0080688C">
                <w:rPr>
                  <w:rFonts w:ascii="Calibri" w:hAnsi="Calibri"/>
                  <w:color w:val="000000"/>
                  <w:sz w:val="22"/>
                  <w:szCs w:val="22"/>
                  <w:lang w:val="en-GB" w:eastAsia="en-GB"/>
                </w:rPr>
                <w:br/>
                <w:delText>5. &gt;6</w:delText>
              </w:r>
            </w:del>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730" w:author="Sarthak Shah | IFMR Rural Finance" w:date="2016-11-20T14:13:00Z"/>
                <w:rFonts w:ascii="Calibri" w:hAnsi="Calibri"/>
                <w:color w:val="000000"/>
                <w:sz w:val="22"/>
                <w:szCs w:val="22"/>
                <w:lang w:val="en-GB" w:eastAsia="en-GB"/>
              </w:rPr>
            </w:pPr>
            <w:del w:id="731" w:author="Sarthak Shah | IFMR Rural Finance" w:date="2016-11-20T14:13:00Z">
              <w:r w:rsidRPr="00797588" w:rsidDel="0080688C">
                <w:rPr>
                  <w:rFonts w:ascii="Calibri" w:hAnsi="Calibri"/>
                  <w:color w:val="000000"/>
                  <w:sz w:val="22"/>
                  <w:szCs w:val="22"/>
                  <w:lang w:val="en-GB" w:eastAsia="en-GB"/>
                </w:rPr>
                <w:delText>4</w:delText>
              </w:r>
            </w:del>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732" w:author="Sarthak Shah | IFMR Rural Finance" w:date="2016-11-20T14:13:00Z"/>
                <w:rFonts w:ascii="Calibri" w:hAnsi="Calibri"/>
                <w:color w:val="000000"/>
                <w:sz w:val="22"/>
                <w:szCs w:val="22"/>
                <w:lang w:val="en-GB" w:eastAsia="en-GB"/>
              </w:rPr>
            </w:pPr>
            <w:del w:id="733" w:author="Sarthak Shah | IFMR Rural Finance" w:date="2016-11-20T14:13:00Z">
              <w:r w:rsidRPr="00797588" w:rsidDel="0080688C">
                <w:rPr>
                  <w:rFonts w:ascii="Calibri" w:hAnsi="Calibri"/>
                  <w:color w:val="000000"/>
                  <w:sz w:val="22"/>
                  <w:szCs w:val="22"/>
                  <w:lang w:val="en-GB" w:eastAsia="en-GB"/>
                </w:rPr>
                <w:delText xml:space="preserve">  2/29</w:delText>
              </w:r>
            </w:del>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734" w:author="Sarthak Shah | IFMR Rural Finance" w:date="2016-11-20T14:13:00Z"/>
                <w:rFonts w:ascii="Calibri" w:hAnsi="Calibri"/>
                <w:color w:val="000000"/>
                <w:sz w:val="22"/>
                <w:szCs w:val="22"/>
                <w:lang w:val="en-GB" w:eastAsia="en-GB"/>
              </w:rPr>
            </w:pPr>
            <w:del w:id="735" w:author="Sarthak Shah | IFMR Rural Finance" w:date="2016-11-20T14:13:00Z">
              <w:r w:rsidRPr="00797588" w:rsidDel="0080688C">
                <w:rPr>
                  <w:rFonts w:ascii="Calibri" w:hAnsi="Calibri"/>
                  <w:color w:val="000000"/>
                  <w:sz w:val="22"/>
                  <w:szCs w:val="22"/>
                  <w:lang w:val="en-GB" w:eastAsia="en-GB"/>
                </w:rPr>
                <w:delText>5</w:delText>
              </w:r>
            </w:del>
          </w:p>
        </w:tc>
        <w:tc>
          <w:tcPr>
            <w:tcW w:w="103"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736" w:author="Sarthak Shah | IFMR Rural Finance" w:date="2016-11-20T14:13:00Z"/>
                <w:rFonts w:ascii="Calibri" w:hAnsi="Calibri"/>
                <w:color w:val="000000"/>
                <w:sz w:val="22"/>
                <w:szCs w:val="22"/>
                <w:lang w:val="en-GB" w:eastAsia="en-GB"/>
              </w:rPr>
            </w:pPr>
            <w:del w:id="737" w:author="Sarthak Shah | IFMR Rural Finance" w:date="2016-11-20T14:13:00Z">
              <w:r w:rsidRPr="00797588" w:rsidDel="0080688C">
                <w:rPr>
                  <w:rFonts w:ascii="Calibri" w:hAnsi="Calibri"/>
                  <w:color w:val="000000"/>
                  <w:sz w:val="22"/>
                  <w:szCs w:val="22"/>
                  <w:lang w:val="en-GB" w:eastAsia="en-GB"/>
                </w:rPr>
                <w:delText>4</w:delText>
              </w:r>
            </w:del>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738" w:author="Sarthak Shah | IFMR Rural Finance" w:date="2016-11-20T14:13:00Z"/>
                <w:rFonts w:ascii="Calibri" w:hAnsi="Calibri"/>
                <w:color w:val="000000"/>
                <w:sz w:val="22"/>
                <w:szCs w:val="22"/>
                <w:lang w:val="en-GB" w:eastAsia="en-GB"/>
              </w:rPr>
            </w:pPr>
            <w:del w:id="739" w:author="Sarthak Shah | IFMR Rural Finance" w:date="2016-11-20T14:13:00Z">
              <w:r w:rsidRPr="00797588" w:rsidDel="0080688C">
                <w:rPr>
                  <w:rFonts w:ascii="Calibri" w:hAnsi="Calibri"/>
                  <w:color w:val="000000"/>
                  <w:sz w:val="22"/>
                  <w:szCs w:val="22"/>
                  <w:lang w:val="en-GB" w:eastAsia="en-GB"/>
                </w:rPr>
                <w:delText>3</w:delText>
              </w:r>
            </w:del>
          </w:p>
        </w:tc>
        <w:tc>
          <w:tcPr>
            <w:tcW w:w="98"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740" w:author="Sarthak Shah | IFMR Rural Finance" w:date="2016-11-20T14:13:00Z"/>
                <w:rFonts w:ascii="Calibri" w:hAnsi="Calibri"/>
                <w:color w:val="000000"/>
                <w:sz w:val="22"/>
                <w:szCs w:val="22"/>
                <w:lang w:val="en-GB" w:eastAsia="en-GB"/>
              </w:rPr>
            </w:pPr>
            <w:del w:id="741" w:author="Sarthak Shah | IFMR Rural Finance" w:date="2016-11-20T14:13:00Z">
              <w:r w:rsidRPr="00797588" w:rsidDel="0080688C">
                <w:rPr>
                  <w:rFonts w:ascii="Calibri" w:hAnsi="Calibri"/>
                  <w:color w:val="000000"/>
                  <w:sz w:val="22"/>
                  <w:szCs w:val="22"/>
                  <w:lang w:val="en-GB" w:eastAsia="en-GB"/>
                </w:rPr>
                <w:delText>1</w:delText>
              </w:r>
            </w:del>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742" w:author="Sarthak Shah | IFMR Rural Finance" w:date="2016-11-20T14:13:00Z"/>
                <w:rFonts w:ascii="Calibri" w:hAnsi="Calibri"/>
                <w:color w:val="000000"/>
                <w:sz w:val="22"/>
                <w:szCs w:val="22"/>
                <w:lang w:val="en-GB" w:eastAsia="en-GB"/>
              </w:rPr>
            </w:pPr>
            <w:del w:id="743" w:author="Sarthak Shah | IFMR Rural Finance" w:date="2016-11-20T14:13:00Z">
              <w:r w:rsidRPr="00797588" w:rsidDel="0080688C">
                <w:rPr>
                  <w:rFonts w:ascii="Calibri" w:hAnsi="Calibri"/>
                  <w:color w:val="000000"/>
                  <w:sz w:val="22"/>
                  <w:szCs w:val="22"/>
                  <w:lang w:val="en-GB" w:eastAsia="en-GB"/>
                </w:rPr>
                <w:delText>0</w:delText>
              </w:r>
            </w:del>
          </w:p>
        </w:tc>
      </w:tr>
      <w:tr w:rsidR="00797588" w:rsidRPr="00797588" w:rsidDel="0080688C" w:rsidTr="00797588">
        <w:trPr>
          <w:trHeight w:val="1200"/>
          <w:del w:id="744" w:author="Sarthak Shah | IFMR Rural Finance" w:date="2016-11-20T14:13:00Z"/>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745" w:author="Sarthak Shah | IFMR Rural Finance" w:date="2016-11-20T14:13:00Z"/>
                <w:rFonts w:ascii="Calibri" w:hAnsi="Calibri"/>
                <w:color w:val="000000"/>
                <w:sz w:val="22"/>
                <w:szCs w:val="22"/>
                <w:lang w:val="en-GB" w:eastAsia="en-GB"/>
              </w:rPr>
            </w:pPr>
            <w:del w:id="746" w:author="Sarthak Shah | IFMR Rural Finance" w:date="2016-11-20T14:13:00Z">
              <w:r w:rsidRPr="00797588" w:rsidDel="0080688C">
                <w:rPr>
                  <w:rFonts w:ascii="Calibri" w:hAnsi="Calibri"/>
                  <w:color w:val="000000"/>
                  <w:sz w:val="22"/>
                  <w:szCs w:val="22"/>
                  <w:lang w:val="en-GB" w:eastAsia="en-GB"/>
                </w:rPr>
                <w:delText>18</w:delText>
              </w:r>
            </w:del>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747" w:author="Sarthak Shah | IFMR Rural Finance" w:date="2016-11-20T14:13:00Z"/>
                <w:rFonts w:ascii="Calibri" w:hAnsi="Calibri"/>
                <w:color w:val="000000"/>
                <w:sz w:val="22"/>
                <w:szCs w:val="22"/>
                <w:lang w:val="en-GB" w:eastAsia="en-GB"/>
              </w:rPr>
            </w:pPr>
            <w:del w:id="748" w:author="Sarthak Shah | IFMR Rural Finance" w:date="2016-11-20T14:13:00Z">
              <w:r w:rsidRPr="00797588" w:rsidDel="0080688C">
                <w:rPr>
                  <w:rFonts w:ascii="Calibri" w:hAnsi="Calibri"/>
                  <w:color w:val="000000"/>
                  <w:sz w:val="22"/>
                  <w:szCs w:val="22"/>
                  <w:lang w:val="en-GB" w:eastAsia="en-GB"/>
                </w:rPr>
                <w:delText>Number of EMI boucnes</w:delText>
              </w:r>
            </w:del>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749" w:author="Sarthak Shah | IFMR Rural Finance" w:date="2016-11-20T14:13:00Z"/>
                <w:rFonts w:ascii="Calibri" w:hAnsi="Calibri"/>
                <w:color w:val="000000"/>
                <w:sz w:val="22"/>
                <w:szCs w:val="22"/>
                <w:lang w:val="en-GB" w:eastAsia="en-GB"/>
              </w:rPr>
            </w:pPr>
            <w:del w:id="750" w:author="Sarthak Shah | IFMR Rural Finance" w:date="2016-11-20T14:13:00Z">
              <w:r w:rsidRPr="00797588" w:rsidDel="0080688C">
                <w:rPr>
                  <w:rFonts w:ascii="Calibri" w:hAnsi="Calibri"/>
                  <w:color w:val="000000"/>
                  <w:sz w:val="22"/>
                  <w:szCs w:val="22"/>
                  <w:lang w:val="en-GB" w:eastAsia="en-GB"/>
                </w:rPr>
                <w:delText>Field Appraisal</w:delText>
              </w:r>
            </w:del>
          </w:p>
        </w:tc>
        <w:tc>
          <w:tcPr>
            <w:tcW w:w="259"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751" w:author="Sarthak Shah | IFMR Rural Finance" w:date="2016-11-20T14:13:00Z"/>
                <w:rFonts w:ascii="Calibri" w:hAnsi="Calibri"/>
                <w:color w:val="000000"/>
                <w:sz w:val="22"/>
                <w:szCs w:val="22"/>
                <w:lang w:val="en-GB" w:eastAsia="en-GB"/>
              </w:rPr>
            </w:pPr>
            <w:del w:id="752" w:author="Sarthak Shah | IFMR Rural Finance" w:date="2016-11-20T14:13:00Z">
              <w:r w:rsidRPr="00797588" w:rsidDel="0080688C">
                <w:rPr>
                  <w:rFonts w:ascii="Calibri" w:hAnsi="Calibri"/>
                  <w:color w:val="000000"/>
                  <w:sz w:val="22"/>
                  <w:szCs w:val="22"/>
                  <w:lang w:val="en-GB" w:eastAsia="en-GB"/>
                </w:rPr>
                <w:delText>Business</w:delText>
              </w:r>
            </w:del>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753" w:author="Sarthak Shah | IFMR Rural Finance" w:date="2016-11-20T14:13:00Z"/>
                <w:rFonts w:ascii="Calibri" w:hAnsi="Calibri"/>
                <w:color w:val="000000"/>
                <w:sz w:val="22"/>
                <w:szCs w:val="22"/>
                <w:lang w:val="en-GB" w:eastAsia="en-GB"/>
              </w:rPr>
            </w:pPr>
            <w:del w:id="754" w:author="Sarthak Shah | IFMR Rural Finance" w:date="2016-11-20T14:13:00Z">
              <w:r w:rsidRPr="00797588" w:rsidDel="0080688C">
                <w:rPr>
                  <w:rFonts w:ascii="Calibri" w:hAnsi="Calibri"/>
                  <w:color w:val="000000"/>
                  <w:sz w:val="22"/>
                  <w:szCs w:val="22"/>
                  <w:lang w:val="en-GB" w:eastAsia="en-GB"/>
                </w:rPr>
                <w:delText>Bank Statement Details</w:delText>
              </w:r>
            </w:del>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755" w:author="Sarthak Shah | IFMR Rural Finance" w:date="2016-11-20T14:13:00Z"/>
                <w:rFonts w:ascii="Calibri" w:hAnsi="Calibri"/>
                <w:color w:val="000000"/>
                <w:sz w:val="22"/>
                <w:szCs w:val="22"/>
                <w:lang w:val="en-GB" w:eastAsia="en-GB"/>
              </w:rPr>
            </w:pPr>
            <w:del w:id="756" w:author="Sarthak Shah | IFMR Rural Finance" w:date="2016-11-20T14:13:00Z">
              <w:r w:rsidRPr="00797588" w:rsidDel="0080688C">
                <w:rPr>
                  <w:rFonts w:ascii="Calibri" w:hAnsi="Calibri"/>
                  <w:color w:val="000000"/>
                  <w:sz w:val="22"/>
                  <w:szCs w:val="22"/>
                  <w:lang w:val="en-GB" w:eastAsia="en-GB"/>
                </w:rPr>
                <w:delText>No of EMI cheques bounced*</w:delText>
              </w:r>
            </w:del>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757" w:author="Sarthak Shah | IFMR Rural Finance" w:date="2016-11-20T14:13:00Z"/>
                <w:rFonts w:ascii="Calibri" w:hAnsi="Calibri"/>
                <w:color w:val="000000"/>
                <w:sz w:val="22"/>
                <w:szCs w:val="22"/>
                <w:lang w:val="en-GB" w:eastAsia="en-GB"/>
              </w:rPr>
            </w:pPr>
            <w:del w:id="758" w:author="Sarthak Shah | IFMR Rural Finance" w:date="2016-11-20T14:13:00Z">
              <w:r w:rsidRPr="00797588" w:rsidDel="0080688C">
                <w:rPr>
                  <w:rFonts w:ascii="Calibri" w:hAnsi="Calibri"/>
                  <w:color w:val="000000"/>
                  <w:sz w:val="22"/>
                  <w:szCs w:val="22"/>
                  <w:lang w:val="en-GB" w:eastAsia="en-GB"/>
                </w:rPr>
                <w:delText> </w:delText>
              </w:r>
            </w:del>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759" w:author="Sarthak Shah | IFMR Rural Finance" w:date="2016-11-20T14:13:00Z"/>
                <w:rFonts w:ascii="Calibri" w:hAnsi="Calibri"/>
                <w:color w:val="000000"/>
                <w:sz w:val="22"/>
                <w:szCs w:val="22"/>
                <w:lang w:val="en-GB" w:eastAsia="en-GB"/>
              </w:rPr>
            </w:pPr>
            <w:del w:id="760" w:author="Sarthak Shah | IFMR Rural Finance" w:date="2016-11-20T14:13:00Z">
              <w:r w:rsidRPr="00797588" w:rsidDel="0080688C">
                <w:rPr>
                  <w:rFonts w:ascii="Calibri" w:hAnsi="Calibri"/>
                  <w:color w:val="000000"/>
                  <w:sz w:val="22"/>
                  <w:szCs w:val="22"/>
                  <w:lang w:val="en-GB" w:eastAsia="en-GB"/>
                </w:rPr>
                <w:delText>1. No Bounces</w:delText>
              </w:r>
              <w:r w:rsidRPr="00797588" w:rsidDel="0080688C">
                <w:rPr>
                  <w:rFonts w:ascii="Calibri" w:hAnsi="Calibri"/>
                  <w:color w:val="000000"/>
                  <w:sz w:val="22"/>
                  <w:szCs w:val="22"/>
                  <w:lang w:val="en-GB" w:eastAsia="en-GB"/>
                </w:rPr>
                <w:br/>
                <w:delText>2. Technical Bounces paid in same month</w:delText>
              </w:r>
              <w:r w:rsidRPr="00797588" w:rsidDel="0080688C">
                <w:rPr>
                  <w:rFonts w:ascii="Calibri" w:hAnsi="Calibri"/>
                  <w:color w:val="000000"/>
                  <w:sz w:val="22"/>
                  <w:szCs w:val="22"/>
                  <w:lang w:val="en-GB" w:eastAsia="en-GB"/>
                </w:rPr>
                <w:br/>
                <w:delText>3. 3 bounces paid in same month</w:delText>
              </w:r>
              <w:r w:rsidRPr="00797588" w:rsidDel="0080688C">
                <w:rPr>
                  <w:rFonts w:ascii="Calibri" w:hAnsi="Calibri"/>
                  <w:color w:val="000000"/>
                  <w:sz w:val="22"/>
                  <w:szCs w:val="22"/>
                  <w:lang w:val="en-GB" w:eastAsia="en-GB"/>
                </w:rPr>
                <w:br/>
                <w:delText>4. &gt;3 bounces paid after the month</w:delText>
              </w:r>
            </w:del>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761" w:author="Sarthak Shah | IFMR Rural Finance" w:date="2016-11-20T14:13:00Z"/>
                <w:rFonts w:ascii="Calibri" w:hAnsi="Calibri"/>
                <w:color w:val="000000"/>
                <w:sz w:val="22"/>
                <w:szCs w:val="22"/>
                <w:lang w:val="en-GB" w:eastAsia="en-GB"/>
              </w:rPr>
            </w:pPr>
            <w:del w:id="762" w:author="Sarthak Shah | IFMR Rural Finance" w:date="2016-11-20T14:13:00Z">
              <w:r w:rsidRPr="00797588" w:rsidDel="0080688C">
                <w:rPr>
                  <w:rFonts w:ascii="Calibri" w:hAnsi="Calibri"/>
                  <w:color w:val="000000"/>
                  <w:sz w:val="22"/>
                  <w:szCs w:val="22"/>
                  <w:lang w:val="en-GB" w:eastAsia="en-GB"/>
                </w:rPr>
                <w:delText>5</w:delText>
              </w:r>
            </w:del>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763" w:author="Sarthak Shah | IFMR Rural Finance" w:date="2016-11-20T14:13:00Z"/>
                <w:rFonts w:ascii="Calibri" w:hAnsi="Calibri"/>
                <w:color w:val="000000"/>
                <w:sz w:val="22"/>
                <w:szCs w:val="22"/>
                <w:lang w:val="en-GB" w:eastAsia="en-GB"/>
              </w:rPr>
            </w:pPr>
            <w:del w:id="764" w:author="Sarthak Shah | IFMR Rural Finance" w:date="2016-11-20T14:13:00Z">
              <w:r w:rsidRPr="00797588" w:rsidDel="0080688C">
                <w:rPr>
                  <w:rFonts w:ascii="Calibri" w:hAnsi="Calibri"/>
                  <w:color w:val="000000"/>
                  <w:sz w:val="22"/>
                  <w:szCs w:val="22"/>
                  <w:lang w:val="en-GB" w:eastAsia="en-GB"/>
                </w:rPr>
                <w:delText xml:space="preserve">  5/58</w:delText>
              </w:r>
            </w:del>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765" w:author="Sarthak Shah | IFMR Rural Finance" w:date="2016-11-20T14:13:00Z"/>
                <w:rFonts w:ascii="Calibri" w:hAnsi="Calibri"/>
                <w:color w:val="000000"/>
                <w:sz w:val="22"/>
                <w:szCs w:val="22"/>
                <w:lang w:val="en-GB" w:eastAsia="en-GB"/>
              </w:rPr>
            </w:pPr>
            <w:del w:id="766" w:author="Sarthak Shah | IFMR Rural Finance" w:date="2016-11-20T14:13:00Z">
              <w:r w:rsidRPr="00797588" w:rsidDel="0080688C">
                <w:rPr>
                  <w:rFonts w:ascii="Calibri" w:hAnsi="Calibri"/>
                  <w:color w:val="000000"/>
                  <w:sz w:val="22"/>
                  <w:szCs w:val="22"/>
                  <w:lang w:val="en-GB" w:eastAsia="en-GB"/>
                </w:rPr>
                <w:delText>5</w:delText>
              </w:r>
            </w:del>
          </w:p>
        </w:tc>
        <w:tc>
          <w:tcPr>
            <w:tcW w:w="103"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767" w:author="Sarthak Shah | IFMR Rural Finance" w:date="2016-11-20T14:13:00Z"/>
                <w:rFonts w:ascii="Calibri" w:hAnsi="Calibri"/>
                <w:color w:val="000000"/>
                <w:sz w:val="22"/>
                <w:szCs w:val="22"/>
                <w:lang w:val="en-GB" w:eastAsia="en-GB"/>
              </w:rPr>
            </w:pPr>
            <w:del w:id="768" w:author="Sarthak Shah | IFMR Rural Finance" w:date="2016-11-20T14:13:00Z">
              <w:r w:rsidRPr="00797588" w:rsidDel="0080688C">
                <w:rPr>
                  <w:rFonts w:ascii="Calibri" w:hAnsi="Calibri"/>
                  <w:color w:val="000000"/>
                  <w:sz w:val="22"/>
                  <w:szCs w:val="22"/>
                  <w:lang w:val="en-GB" w:eastAsia="en-GB"/>
                </w:rPr>
                <w:delText>4</w:delText>
              </w:r>
            </w:del>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769" w:author="Sarthak Shah | IFMR Rural Finance" w:date="2016-11-20T14:13:00Z"/>
                <w:rFonts w:ascii="Calibri" w:hAnsi="Calibri"/>
                <w:color w:val="000000"/>
                <w:sz w:val="22"/>
                <w:szCs w:val="22"/>
                <w:lang w:val="en-GB" w:eastAsia="en-GB"/>
              </w:rPr>
            </w:pPr>
            <w:del w:id="770" w:author="Sarthak Shah | IFMR Rural Finance" w:date="2016-11-20T14:13:00Z">
              <w:r w:rsidRPr="00797588" w:rsidDel="0080688C">
                <w:rPr>
                  <w:rFonts w:ascii="Calibri" w:hAnsi="Calibri"/>
                  <w:color w:val="000000"/>
                  <w:sz w:val="22"/>
                  <w:szCs w:val="22"/>
                  <w:lang w:val="en-GB" w:eastAsia="en-GB"/>
                </w:rPr>
                <w:delText>2</w:delText>
              </w:r>
            </w:del>
          </w:p>
        </w:tc>
        <w:tc>
          <w:tcPr>
            <w:tcW w:w="98"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771" w:author="Sarthak Shah | IFMR Rural Finance" w:date="2016-11-20T14:13:00Z"/>
                <w:rFonts w:ascii="Calibri" w:hAnsi="Calibri"/>
                <w:color w:val="000000"/>
                <w:sz w:val="22"/>
                <w:szCs w:val="22"/>
                <w:lang w:val="en-GB" w:eastAsia="en-GB"/>
              </w:rPr>
            </w:pPr>
            <w:del w:id="772" w:author="Sarthak Shah | IFMR Rural Finance" w:date="2016-11-20T14:13:00Z">
              <w:r w:rsidRPr="00797588" w:rsidDel="0080688C">
                <w:rPr>
                  <w:rFonts w:ascii="Calibri" w:hAnsi="Calibri"/>
                  <w:color w:val="000000"/>
                  <w:sz w:val="22"/>
                  <w:szCs w:val="22"/>
                  <w:lang w:val="en-GB" w:eastAsia="en-GB"/>
                </w:rPr>
                <w:delText>0</w:delText>
              </w:r>
            </w:del>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773" w:author="Sarthak Shah | IFMR Rural Finance" w:date="2016-11-20T14:13:00Z"/>
                <w:rFonts w:ascii="Calibri" w:hAnsi="Calibri"/>
                <w:color w:val="000000"/>
                <w:sz w:val="22"/>
                <w:szCs w:val="22"/>
                <w:lang w:val="en-GB" w:eastAsia="en-GB"/>
              </w:rPr>
            </w:pPr>
            <w:del w:id="774" w:author="Sarthak Shah | IFMR Rural Finance" w:date="2016-11-20T14:13:00Z">
              <w:r w:rsidRPr="00797588" w:rsidDel="0080688C">
                <w:rPr>
                  <w:rFonts w:ascii="Calibri" w:hAnsi="Calibri"/>
                  <w:color w:val="000000"/>
                  <w:sz w:val="22"/>
                  <w:szCs w:val="22"/>
                  <w:lang w:val="en-GB" w:eastAsia="en-GB"/>
                </w:rPr>
                <w:delText> </w:delText>
              </w:r>
            </w:del>
          </w:p>
        </w:tc>
      </w:tr>
      <w:tr w:rsidR="00797588" w:rsidRPr="00797588" w:rsidDel="0080688C" w:rsidTr="00797588">
        <w:trPr>
          <w:trHeight w:val="1500"/>
          <w:del w:id="775" w:author="Sarthak Shah | IFMR Rural Finance" w:date="2016-11-20T14:13:00Z"/>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776" w:author="Sarthak Shah | IFMR Rural Finance" w:date="2016-11-20T14:13:00Z"/>
                <w:rFonts w:ascii="Calibri" w:hAnsi="Calibri"/>
                <w:color w:val="000000"/>
                <w:sz w:val="22"/>
                <w:szCs w:val="22"/>
                <w:lang w:val="en-GB" w:eastAsia="en-GB"/>
              </w:rPr>
            </w:pPr>
            <w:del w:id="777" w:author="Sarthak Shah | IFMR Rural Finance" w:date="2016-11-20T14:13:00Z">
              <w:r w:rsidRPr="00797588" w:rsidDel="0080688C">
                <w:rPr>
                  <w:rFonts w:ascii="Calibri" w:hAnsi="Calibri"/>
                  <w:color w:val="000000"/>
                  <w:sz w:val="22"/>
                  <w:szCs w:val="22"/>
                  <w:lang w:val="en-GB" w:eastAsia="en-GB"/>
                </w:rPr>
                <w:lastRenderedPageBreak/>
                <w:delText>19</w:delText>
              </w:r>
            </w:del>
          </w:p>
        </w:tc>
        <w:tc>
          <w:tcPr>
            <w:tcW w:w="41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rPr>
                <w:del w:id="778" w:author="Sarthak Shah | IFMR Rural Finance" w:date="2016-11-20T14:13:00Z"/>
                <w:rFonts w:ascii="Calibri" w:hAnsi="Calibri"/>
                <w:color w:val="000000"/>
                <w:sz w:val="22"/>
                <w:szCs w:val="22"/>
                <w:lang w:val="en-GB" w:eastAsia="en-GB"/>
              </w:rPr>
            </w:pPr>
            <w:del w:id="779" w:author="Sarthak Shah | IFMR Rural Finance" w:date="2016-11-20T14:13:00Z">
              <w:r w:rsidRPr="00797588" w:rsidDel="0080688C">
                <w:rPr>
                  <w:rFonts w:ascii="Calibri" w:hAnsi="Calibri"/>
                  <w:color w:val="000000"/>
                  <w:sz w:val="22"/>
                  <w:szCs w:val="22"/>
                  <w:lang w:val="en-GB" w:eastAsia="en-GB"/>
                </w:rPr>
                <w:delText xml:space="preserve">No of Bounces in kinara loan track </w:delText>
              </w:r>
            </w:del>
          </w:p>
        </w:tc>
        <w:tc>
          <w:tcPr>
            <w:tcW w:w="29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rPr>
                <w:del w:id="780" w:author="Sarthak Shah | IFMR Rural Finance" w:date="2016-11-20T14:13:00Z"/>
                <w:rFonts w:ascii="Calibri" w:hAnsi="Calibri"/>
                <w:color w:val="000000"/>
                <w:sz w:val="22"/>
                <w:szCs w:val="22"/>
                <w:lang w:val="en-GB" w:eastAsia="en-GB"/>
              </w:rPr>
            </w:pPr>
            <w:del w:id="781" w:author="Sarthak Shah | IFMR Rural Finance" w:date="2016-11-20T14:13:00Z">
              <w:r w:rsidRPr="00797588" w:rsidDel="0080688C">
                <w:rPr>
                  <w:rFonts w:ascii="Calibri" w:hAnsi="Calibri"/>
                  <w:color w:val="000000"/>
                  <w:sz w:val="22"/>
                  <w:szCs w:val="22"/>
                  <w:lang w:val="en-GB" w:eastAsia="en-GB"/>
                </w:rPr>
                <w:delText>Field Appraisal</w:delText>
              </w:r>
            </w:del>
          </w:p>
        </w:tc>
        <w:tc>
          <w:tcPr>
            <w:tcW w:w="2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rPr>
                <w:del w:id="782" w:author="Sarthak Shah | IFMR Rural Finance" w:date="2016-11-20T14:13:00Z"/>
                <w:rFonts w:ascii="Calibri" w:hAnsi="Calibri"/>
                <w:color w:val="000000"/>
                <w:sz w:val="22"/>
                <w:szCs w:val="22"/>
                <w:lang w:val="en-GB" w:eastAsia="en-GB"/>
              </w:rPr>
            </w:pPr>
            <w:del w:id="783" w:author="Sarthak Shah | IFMR Rural Finance" w:date="2016-11-20T14:13:00Z">
              <w:r w:rsidRPr="00797588" w:rsidDel="0080688C">
                <w:rPr>
                  <w:rFonts w:ascii="Calibri" w:hAnsi="Calibri"/>
                  <w:color w:val="000000"/>
                  <w:sz w:val="22"/>
                  <w:szCs w:val="22"/>
                  <w:lang w:val="en-GB" w:eastAsia="en-GB"/>
                </w:rPr>
                <w:delText> </w:delText>
              </w:r>
            </w:del>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rPr>
                <w:del w:id="784" w:author="Sarthak Shah | IFMR Rural Finance" w:date="2016-11-20T14:13:00Z"/>
                <w:rFonts w:ascii="Calibri" w:hAnsi="Calibri"/>
                <w:color w:val="000000"/>
                <w:sz w:val="22"/>
                <w:szCs w:val="22"/>
                <w:lang w:val="en-GB" w:eastAsia="en-GB"/>
              </w:rPr>
            </w:pPr>
            <w:del w:id="785" w:author="Sarthak Shah | IFMR Rural Finance" w:date="2016-11-20T14:13:00Z">
              <w:r w:rsidRPr="00797588" w:rsidDel="0080688C">
                <w:rPr>
                  <w:rFonts w:ascii="Calibri" w:hAnsi="Calibri"/>
                  <w:color w:val="000000"/>
                  <w:sz w:val="22"/>
                  <w:szCs w:val="22"/>
                  <w:lang w:val="en-GB" w:eastAsia="en-GB"/>
                </w:rPr>
                <w:delText> </w:delText>
              </w:r>
            </w:del>
          </w:p>
        </w:tc>
        <w:tc>
          <w:tcPr>
            <w:tcW w:w="60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rPr>
                <w:del w:id="786" w:author="Sarthak Shah | IFMR Rural Finance" w:date="2016-11-20T14:13:00Z"/>
                <w:rFonts w:ascii="Calibri" w:hAnsi="Calibri"/>
                <w:color w:val="000000"/>
                <w:sz w:val="22"/>
                <w:szCs w:val="22"/>
                <w:lang w:val="en-GB" w:eastAsia="en-GB"/>
              </w:rPr>
            </w:pPr>
            <w:del w:id="787" w:author="Sarthak Shah | IFMR Rural Finance" w:date="2016-11-20T14:13:00Z">
              <w:r w:rsidRPr="00797588" w:rsidDel="0080688C">
                <w:rPr>
                  <w:rFonts w:ascii="Calibri" w:hAnsi="Calibri"/>
                  <w:color w:val="000000"/>
                  <w:sz w:val="22"/>
                  <w:szCs w:val="22"/>
                  <w:lang w:val="en-GB" w:eastAsia="en-GB"/>
                </w:rPr>
                <w:delText> </w:delText>
              </w:r>
            </w:del>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rPr>
                <w:del w:id="788" w:author="Sarthak Shah | IFMR Rural Finance" w:date="2016-11-20T14:13:00Z"/>
                <w:rFonts w:ascii="Calibri" w:hAnsi="Calibri"/>
                <w:color w:val="000000"/>
                <w:sz w:val="22"/>
                <w:szCs w:val="22"/>
                <w:lang w:val="en-GB" w:eastAsia="en-GB"/>
              </w:rPr>
            </w:pPr>
            <w:del w:id="789" w:author="Sarthak Shah | IFMR Rural Finance" w:date="2016-11-20T14:13:00Z">
              <w:r w:rsidRPr="00797588" w:rsidDel="0080688C">
                <w:rPr>
                  <w:rFonts w:ascii="Calibri" w:hAnsi="Calibri"/>
                  <w:color w:val="000000"/>
                  <w:sz w:val="22"/>
                  <w:szCs w:val="22"/>
                  <w:lang w:val="en-GB" w:eastAsia="en-GB"/>
                </w:rPr>
                <w:delText>From Kinara records for existing customer ID for applicant/ Business</w:delText>
              </w:r>
            </w:del>
          </w:p>
        </w:tc>
        <w:tc>
          <w:tcPr>
            <w:tcW w:w="108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97588" w:rsidRPr="00797588" w:rsidDel="0080688C" w:rsidRDefault="00797588" w:rsidP="00797588">
            <w:pPr>
              <w:rPr>
                <w:del w:id="790" w:author="Sarthak Shah | IFMR Rural Finance" w:date="2016-11-20T14:13:00Z"/>
                <w:rFonts w:ascii="Calibri" w:hAnsi="Calibri"/>
                <w:color w:val="000000"/>
                <w:sz w:val="22"/>
                <w:szCs w:val="22"/>
                <w:lang w:val="en-GB" w:eastAsia="en-GB"/>
              </w:rPr>
            </w:pPr>
            <w:del w:id="791" w:author="Sarthak Shah | IFMR Rural Finance" w:date="2016-11-20T14:13:00Z">
              <w:r w:rsidRPr="00797588" w:rsidDel="0080688C">
                <w:rPr>
                  <w:rFonts w:ascii="Calibri" w:hAnsi="Calibri"/>
                  <w:color w:val="000000"/>
                  <w:sz w:val="22"/>
                  <w:szCs w:val="22"/>
                  <w:lang w:val="en-GB" w:eastAsia="en-GB"/>
                </w:rPr>
                <w:delText>1. No Bounces</w:delText>
              </w:r>
              <w:r w:rsidRPr="00797588" w:rsidDel="0080688C">
                <w:rPr>
                  <w:rFonts w:ascii="Calibri" w:hAnsi="Calibri"/>
                  <w:color w:val="000000"/>
                  <w:sz w:val="22"/>
                  <w:szCs w:val="22"/>
                  <w:lang w:val="en-GB" w:eastAsia="en-GB"/>
                </w:rPr>
                <w:br/>
                <w:delText>2. Technical Bounces paid in same month</w:delText>
              </w:r>
              <w:r w:rsidRPr="00797588" w:rsidDel="0080688C">
                <w:rPr>
                  <w:rFonts w:ascii="Calibri" w:hAnsi="Calibri"/>
                  <w:color w:val="000000"/>
                  <w:sz w:val="22"/>
                  <w:szCs w:val="22"/>
                  <w:lang w:val="en-GB" w:eastAsia="en-GB"/>
                </w:rPr>
                <w:br/>
                <w:delText>3. 2 bounces paid in same month</w:delText>
              </w:r>
              <w:r w:rsidRPr="00797588" w:rsidDel="0080688C">
                <w:rPr>
                  <w:rFonts w:ascii="Calibri" w:hAnsi="Calibri"/>
                  <w:color w:val="000000"/>
                  <w:sz w:val="22"/>
                  <w:szCs w:val="22"/>
                  <w:lang w:val="en-GB" w:eastAsia="en-GB"/>
                </w:rPr>
                <w:br/>
                <w:delText>4. &gt;2 bounces paid after the month</w:delText>
              </w:r>
            </w:del>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792" w:author="Sarthak Shah | IFMR Rural Finance" w:date="2016-11-20T14:13:00Z"/>
                <w:rFonts w:ascii="Calibri" w:hAnsi="Calibri"/>
                <w:color w:val="000000"/>
                <w:sz w:val="22"/>
                <w:szCs w:val="22"/>
                <w:lang w:val="en-GB" w:eastAsia="en-GB"/>
              </w:rPr>
            </w:pPr>
            <w:del w:id="793" w:author="Sarthak Shah | IFMR Rural Finance" w:date="2016-11-20T14:13:00Z">
              <w:r w:rsidRPr="00797588" w:rsidDel="0080688C">
                <w:rPr>
                  <w:rFonts w:ascii="Calibri" w:hAnsi="Calibri"/>
                  <w:color w:val="000000"/>
                  <w:sz w:val="22"/>
                  <w:szCs w:val="22"/>
                  <w:lang w:val="en-GB" w:eastAsia="en-GB"/>
                </w:rPr>
                <w:delText>5</w:delText>
              </w:r>
            </w:del>
          </w:p>
        </w:tc>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794" w:author="Sarthak Shah | IFMR Rural Finance" w:date="2016-11-20T14:13:00Z"/>
                <w:rFonts w:ascii="Calibri" w:hAnsi="Calibri"/>
                <w:color w:val="000000"/>
                <w:sz w:val="22"/>
                <w:szCs w:val="22"/>
                <w:lang w:val="en-GB" w:eastAsia="en-GB"/>
              </w:rPr>
            </w:pPr>
            <w:del w:id="795" w:author="Sarthak Shah | IFMR Rural Finance" w:date="2016-11-20T14:13:00Z">
              <w:r w:rsidRPr="00797588" w:rsidDel="0080688C">
                <w:rPr>
                  <w:rFonts w:ascii="Calibri" w:hAnsi="Calibri"/>
                  <w:color w:val="000000"/>
                  <w:sz w:val="22"/>
                  <w:szCs w:val="22"/>
                  <w:lang w:val="en-GB" w:eastAsia="en-GB"/>
                </w:rPr>
                <w:delText xml:space="preserve">  5/58</w:delText>
              </w:r>
            </w:del>
          </w:p>
        </w:tc>
        <w:tc>
          <w:tcPr>
            <w:tcW w:w="112"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796" w:author="Sarthak Shah | IFMR Rural Finance" w:date="2016-11-20T14:13:00Z"/>
                <w:rFonts w:ascii="Calibri" w:hAnsi="Calibri"/>
                <w:color w:val="000000"/>
                <w:sz w:val="22"/>
                <w:szCs w:val="22"/>
                <w:lang w:val="en-GB" w:eastAsia="en-GB"/>
              </w:rPr>
            </w:pPr>
            <w:del w:id="797" w:author="Sarthak Shah | IFMR Rural Finance" w:date="2016-11-20T14:13:00Z">
              <w:r w:rsidRPr="00797588" w:rsidDel="0080688C">
                <w:rPr>
                  <w:rFonts w:ascii="Calibri" w:hAnsi="Calibri"/>
                  <w:color w:val="000000"/>
                  <w:sz w:val="22"/>
                  <w:szCs w:val="22"/>
                  <w:lang w:val="en-GB" w:eastAsia="en-GB"/>
                </w:rPr>
                <w:delText>5</w:delText>
              </w:r>
            </w:del>
          </w:p>
        </w:tc>
        <w:tc>
          <w:tcPr>
            <w:tcW w:w="103"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798" w:author="Sarthak Shah | IFMR Rural Finance" w:date="2016-11-20T14:13:00Z"/>
                <w:rFonts w:ascii="Calibri" w:hAnsi="Calibri"/>
                <w:color w:val="000000"/>
                <w:sz w:val="22"/>
                <w:szCs w:val="22"/>
                <w:lang w:val="en-GB" w:eastAsia="en-GB"/>
              </w:rPr>
            </w:pPr>
            <w:del w:id="799" w:author="Sarthak Shah | IFMR Rural Finance" w:date="2016-11-20T14:13:00Z">
              <w:r w:rsidRPr="00797588" w:rsidDel="0080688C">
                <w:rPr>
                  <w:rFonts w:ascii="Calibri" w:hAnsi="Calibri"/>
                  <w:color w:val="000000"/>
                  <w:sz w:val="22"/>
                  <w:szCs w:val="22"/>
                  <w:lang w:val="en-GB" w:eastAsia="en-GB"/>
                </w:rPr>
                <w:delText>4</w:delText>
              </w:r>
            </w:del>
          </w:p>
        </w:tc>
        <w:tc>
          <w:tcPr>
            <w:tcW w:w="112"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800" w:author="Sarthak Shah | IFMR Rural Finance" w:date="2016-11-20T14:13:00Z"/>
                <w:rFonts w:ascii="Calibri" w:hAnsi="Calibri"/>
                <w:color w:val="000000"/>
                <w:sz w:val="22"/>
                <w:szCs w:val="22"/>
                <w:lang w:val="en-GB" w:eastAsia="en-GB"/>
              </w:rPr>
            </w:pPr>
            <w:del w:id="801" w:author="Sarthak Shah | IFMR Rural Finance" w:date="2016-11-20T14:13:00Z">
              <w:r w:rsidRPr="00797588" w:rsidDel="0080688C">
                <w:rPr>
                  <w:rFonts w:ascii="Calibri" w:hAnsi="Calibri"/>
                  <w:color w:val="000000"/>
                  <w:sz w:val="22"/>
                  <w:szCs w:val="22"/>
                  <w:lang w:val="en-GB" w:eastAsia="en-GB"/>
                </w:rPr>
                <w:delText>2</w:delText>
              </w:r>
            </w:del>
          </w:p>
        </w:tc>
        <w:tc>
          <w:tcPr>
            <w:tcW w:w="98"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802" w:author="Sarthak Shah | IFMR Rural Finance" w:date="2016-11-20T14:13:00Z"/>
                <w:rFonts w:ascii="Calibri" w:hAnsi="Calibri"/>
                <w:color w:val="000000"/>
                <w:sz w:val="22"/>
                <w:szCs w:val="22"/>
                <w:lang w:val="en-GB" w:eastAsia="en-GB"/>
              </w:rPr>
            </w:pPr>
            <w:del w:id="803" w:author="Sarthak Shah | IFMR Rural Finance" w:date="2016-11-20T14:13:00Z">
              <w:r w:rsidRPr="00797588" w:rsidDel="0080688C">
                <w:rPr>
                  <w:rFonts w:ascii="Calibri" w:hAnsi="Calibri"/>
                  <w:color w:val="000000"/>
                  <w:sz w:val="22"/>
                  <w:szCs w:val="22"/>
                  <w:lang w:val="en-GB" w:eastAsia="en-GB"/>
                </w:rPr>
                <w:delText>0</w:delText>
              </w:r>
            </w:del>
          </w:p>
        </w:tc>
        <w:tc>
          <w:tcPr>
            <w:tcW w:w="112"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804" w:author="Sarthak Shah | IFMR Rural Finance" w:date="2016-11-20T14:13:00Z"/>
                <w:rFonts w:ascii="Calibri" w:hAnsi="Calibri"/>
                <w:color w:val="000000"/>
                <w:sz w:val="22"/>
                <w:szCs w:val="22"/>
                <w:lang w:val="en-GB" w:eastAsia="en-GB"/>
              </w:rPr>
            </w:pPr>
            <w:del w:id="805" w:author="Sarthak Shah | IFMR Rural Finance" w:date="2016-11-20T14:13:00Z">
              <w:r w:rsidRPr="00797588" w:rsidDel="0080688C">
                <w:rPr>
                  <w:rFonts w:ascii="Calibri" w:hAnsi="Calibri"/>
                  <w:color w:val="000000"/>
                  <w:sz w:val="22"/>
                  <w:szCs w:val="22"/>
                  <w:lang w:val="en-GB" w:eastAsia="en-GB"/>
                </w:rPr>
                <w:delText> </w:delText>
              </w:r>
            </w:del>
          </w:p>
        </w:tc>
      </w:tr>
      <w:tr w:rsidR="00797588" w:rsidRPr="00797588" w:rsidDel="0080688C" w:rsidTr="00797588">
        <w:trPr>
          <w:trHeight w:val="600"/>
          <w:del w:id="806" w:author="Sarthak Shah | IFMR Rural Finance" w:date="2016-11-20T14:13:00Z"/>
        </w:trPr>
        <w:tc>
          <w:tcPr>
            <w:tcW w:w="152" w:type="pct"/>
            <w:tcBorders>
              <w:top w:val="single" w:sz="4" w:space="0" w:color="auto"/>
              <w:left w:val="single" w:sz="4" w:space="0" w:color="auto"/>
              <w:bottom w:val="nil"/>
              <w:right w:val="single" w:sz="4" w:space="0" w:color="auto"/>
            </w:tcBorders>
            <w:shd w:val="clear" w:color="auto" w:fill="auto"/>
            <w:noWrap/>
            <w:vAlign w:val="center"/>
            <w:hideMark/>
          </w:tcPr>
          <w:p w:rsidR="00797588" w:rsidRPr="00797588" w:rsidDel="0080688C" w:rsidRDefault="00797588" w:rsidP="00797588">
            <w:pPr>
              <w:jc w:val="center"/>
              <w:rPr>
                <w:del w:id="807" w:author="Sarthak Shah | IFMR Rural Finance" w:date="2016-11-20T14:13:00Z"/>
                <w:rFonts w:ascii="Calibri" w:hAnsi="Calibri"/>
                <w:color w:val="000000"/>
                <w:sz w:val="22"/>
                <w:szCs w:val="22"/>
                <w:lang w:val="en-GB" w:eastAsia="en-GB"/>
              </w:rPr>
            </w:pPr>
            <w:del w:id="808" w:author="Sarthak Shah | IFMR Rural Finance" w:date="2016-11-20T14:13:00Z">
              <w:r w:rsidRPr="00797588" w:rsidDel="0080688C">
                <w:rPr>
                  <w:rFonts w:ascii="Calibri" w:hAnsi="Calibri"/>
                  <w:color w:val="000000"/>
                  <w:sz w:val="22"/>
                  <w:szCs w:val="22"/>
                  <w:lang w:val="en-GB" w:eastAsia="en-GB"/>
                </w:rPr>
                <w:delText>20</w:delText>
              </w:r>
            </w:del>
          </w:p>
        </w:tc>
        <w:tc>
          <w:tcPr>
            <w:tcW w:w="417"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809" w:author="Sarthak Shah | IFMR Rural Finance" w:date="2016-11-20T14:13:00Z"/>
                <w:rFonts w:ascii="Calibri" w:hAnsi="Calibri"/>
                <w:color w:val="000000"/>
                <w:sz w:val="22"/>
                <w:szCs w:val="22"/>
                <w:lang w:val="en-GB" w:eastAsia="en-GB"/>
              </w:rPr>
            </w:pPr>
            <w:del w:id="810" w:author="Sarthak Shah | IFMR Rural Finance" w:date="2016-11-20T14:13:00Z">
              <w:r w:rsidRPr="00797588" w:rsidDel="0080688C">
                <w:rPr>
                  <w:rFonts w:ascii="Calibri" w:hAnsi="Calibri"/>
                  <w:color w:val="000000"/>
                  <w:sz w:val="22"/>
                  <w:szCs w:val="22"/>
                  <w:lang w:val="en-GB" w:eastAsia="en-GB"/>
                </w:rPr>
                <w:delText>Electricity availability</w:delText>
              </w:r>
            </w:del>
          </w:p>
        </w:tc>
        <w:tc>
          <w:tcPr>
            <w:tcW w:w="298"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811" w:author="Sarthak Shah | IFMR Rural Finance" w:date="2016-11-20T14:13:00Z"/>
                <w:rFonts w:ascii="Calibri" w:hAnsi="Calibri"/>
                <w:color w:val="000000"/>
                <w:sz w:val="22"/>
                <w:szCs w:val="22"/>
                <w:lang w:val="en-GB" w:eastAsia="en-GB"/>
              </w:rPr>
            </w:pPr>
            <w:del w:id="812" w:author="Sarthak Shah | IFMR Rural Finance" w:date="2016-11-20T14:13:00Z">
              <w:r w:rsidRPr="00797588" w:rsidDel="0080688C">
                <w:rPr>
                  <w:rFonts w:ascii="Calibri" w:hAnsi="Calibri"/>
                  <w:color w:val="000000"/>
                  <w:sz w:val="22"/>
                  <w:szCs w:val="22"/>
                  <w:lang w:val="en-GB" w:eastAsia="en-GB"/>
                </w:rPr>
                <w:delText>Field Appraisal</w:delText>
              </w:r>
            </w:del>
          </w:p>
        </w:tc>
        <w:tc>
          <w:tcPr>
            <w:tcW w:w="259"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813" w:author="Sarthak Shah | IFMR Rural Finance" w:date="2016-11-20T14:13:00Z"/>
                <w:rFonts w:ascii="Calibri" w:hAnsi="Calibri"/>
                <w:color w:val="000000"/>
                <w:sz w:val="22"/>
                <w:szCs w:val="22"/>
                <w:lang w:val="en-GB" w:eastAsia="en-GB"/>
              </w:rPr>
            </w:pPr>
            <w:del w:id="814" w:author="Sarthak Shah | IFMR Rural Finance" w:date="2016-11-20T14:13:00Z">
              <w:r w:rsidRPr="00797588" w:rsidDel="0080688C">
                <w:rPr>
                  <w:rFonts w:ascii="Calibri" w:hAnsi="Calibri"/>
                  <w:color w:val="000000"/>
                  <w:sz w:val="22"/>
                  <w:szCs w:val="22"/>
                  <w:lang w:val="en-GB" w:eastAsia="en-GB"/>
                </w:rPr>
                <w:delText> </w:delText>
              </w:r>
            </w:del>
          </w:p>
        </w:tc>
        <w:tc>
          <w:tcPr>
            <w:tcW w:w="376"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815" w:author="Sarthak Shah | IFMR Rural Finance" w:date="2016-11-20T14:13:00Z"/>
                <w:rFonts w:ascii="Calibri" w:hAnsi="Calibri"/>
                <w:color w:val="000000"/>
                <w:sz w:val="22"/>
                <w:szCs w:val="22"/>
                <w:lang w:val="en-GB" w:eastAsia="en-GB"/>
              </w:rPr>
            </w:pPr>
            <w:del w:id="816" w:author="Sarthak Shah | IFMR Rural Finance" w:date="2016-11-20T14:13:00Z">
              <w:r w:rsidRPr="00797588" w:rsidDel="0080688C">
                <w:rPr>
                  <w:rFonts w:ascii="Calibri" w:hAnsi="Calibri"/>
                  <w:color w:val="000000"/>
                  <w:sz w:val="22"/>
                  <w:szCs w:val="22"/>
                  <w:lang w:val="en-GB" w:eastAsia="en-GB"/>
                </w:rPr>
                <w:delText> </w:delText>
              </w:r>
            </w:del>
          </w:p>
        </w:tc>
        <w:tc>
          <w:tcPr>
            <w:tcW w:w="608"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817" w:author="Sarthak Shah | IFMR Rural Finance" w:date="2016-11-20T14:13:00Z"/>
                <w:rFonts w:ascii="Calibri" w:hAnsi="Calibri"/>
                <w:color w:val="000000"/>
                <w:sz w:val="22"/>
                <w:szCs w:val="22"/>
                <w:lang w:val="en-GB" w:eastAsia="en-GB"/>
              </w:rPr>
            </w:pPr>
            <w:del w:id="818" w:author="Sarthak Shah | IFMR Rural Finance" w:date="2016-11-20T14:13:00Z">
              <w:r w:rsidRPr="00797588" w:rsidDel="0080688C">
                <w:rPr>
                  <w:rFonts w:ascii="Calibri" w:hAnsi="Calibri"/>
                  <w:color w:val="000000"/>
                  <w:sz w:val="22"/>
                  <w:szCs w:val="22"/>
                  <w:lang w:val="en-GB" w:eastAsia="en-GB"/>
                </w:rPr>
                <w:delText> </w:delText>
              </w:r>
            </w:del>
          </w:p>
        </w:tc>
        <w:tc>
          <w:tcPr>
            <w:tcW w:w="443"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819" w:author="Sarthak Shah | IFMR Rural Finance" w:date="2016-11-20T14:13:00Z"/>
                <w:rFonts w:ascii="Calibri" w:hAnsi="Calibri"/>
                <w:color w:val="000000"/>
                <w:sz w:val="22"/>
                <w:szCs w:val="22"/>
                <w:lang w:val="en-GB" w:eastAsia="en-GB"/>
              </w:rPr>
            </w:pPr>
            <w:del w:id="820" w:author="Sarthak Shah | IFMR Rural Finance" w:date="2016-11-20T14:13:00Z">
              <w:r w:rsidRPr="00797588" w:rsidDel="0080688C">
                <w:rPr>
                  <w:rFonts w:ascii="Calibri" w:hAnsi="Calibri"/>
                  <w:color w:val="000000"/>
                  <w:sz w:val="22"/>
                  <w:szCs w:val="22"/>
                  <w:lang w:val="en-GB" w:eastAsia="en-GB"/>
                </w:rPr>
                <w:delText> </w:delText>
              </w:r>
            </w:del>
          </w:p>
        </w:tc>
        <w:tc>
          <w:tcPr>
            <w:tcW w:w="1080" w:type="pct"/>
            <w:tcBorders>
              <w:top w:val="single" w:sz="4" w:space="0" w:color="auto"/>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821" w:author="Sarthak Shah | IFMR Rural Finance" w:date="2016-11-20T14:13:00Z"/>
                <w:rFonts w:ascii="Calibri" w:hAnsi="Calibri"/>
                <w:color w:val="000000"/>
                <w:sz w:val="22"/>
                <w:szCs w:val="22"/>
                <w:lang w:val="en-GB" w:eastAsia="en-GB"/>
              </w:rPr>
            </w:pPr>
            <w:del w:id="822" w:author="Sarthak Shah | IFMR Rural Finance" w:date="2016-11-20T14:13:00Z">
              <w:r w:rsidRPr="00797588" w:rsidDel="0080688C">
                <w:rPr>
                  <w:rFonts w:ascii="Calibri" w:hAnsi="Calibri"/>
                  <w:color w:val="000000"/>
                  <w:sz w:val="22"/>
                  <w:szCs w:val="22"/>
                  <w:lang w:val="en-GB" w:eastAsia="en-GB"/>
                </w:rPr>
                <w:delText> </w:delText>
              </w:r>
            </w:del>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823" w:author="Sarthak Shah | IFMR Rural Finance" w:date="2016-11-20T14:13:00Z"/>
                <w:rFonts w:ascii="Calibri" w:hAnsi="Calibri"/>
                <w:color w:val="000000"/>
                <w:sz w:val="22"/>
                <w:szCs w:val="22"/>
                <w:lang w:val="en-GB" w:eastAsia="en-GB"/>
              </w:rPr>
            </w:pPr>
            <w:del w:id="824" w:author="Sarthak Shah | IFMR Rural Finance" w:date="2016-11-20T14:13:00Z">
              <w:r w:rsidRPr="00797588" w:rsidDel="0080688C">
                <w:rPr>
                  <w:rFonts w:ascii="Calibri" w:hAnsi="Calibri"/>
                  <w:color w:val="000000"/>
                  <w:sz w:val="22"/>
                  <w:szCs w:val="22"/>
                  <w:lang w:val="en-GB" w:eastAsia="en-GB"/>
                </w:rPr>
                <w:delText>0.5</w:delText>
              </w:r>
            </w:del>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825" w:author="Sarthak Shah | IFMR Rural Finance" w:date="2016-11-20T14:13:00Z"/>
                <w:rFonts w:ascii="Calibri" w:hAnsi="Calibri"/>
                <w:color w:val="000000"/>
                <w:sz w:val="22"/>
                <w:szCs w:val="22"/>
                <w:lang w:val="en-GB" w:eastAsia="en-GB"/>
              </w:rPr>
            </w:pPr>
            <w:del w:id="826" w:author="Sarthak Shah | IFMR Rural Finance" w:date="2016-11-20T14:13:00Z">
              <w:r w:rsidRPr="00797588" w:rsidDel="0080688C">
                <w:rPr>
                  <w:rFonts w:ascii="Calibri" w:hAnsi="Calibri"/>
                  <w:color w:val="000000"/>
                  <w:sz w:val="22"/>
                  <w:szCs w:val="22"/>
                  <w:lang w:val="en-GB" w:eastAsia="en-GB"/>
                </w:rPr>
                <w:delText>0.862%</w:delText>
              </w:r>
            </w:del>
          </w:p>
        </w:tc>
        <w:tc>
          <w:tcPr>
            <w:tcW w:w="112" w:type="pct"/>
            <w:tcBorders>
              <w:top w:val="single" w:sz="4" w:space="0" w:color="auto"/>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827" w:author="Sarthak Shah | IFMR Rural Finance" w:date="2016-11-20T14:13:00Z"/>
                <w:rFonts w:ascii="Calibri" w:hAnsi="Calibri"/>
                <w:color w:val="000000"/>
                <w:sz w:val="22"/>
                <w:szCs w:val="22"/>
                <w:lang w:val="en-GB" w:eastAsia="en-GB"/>
              </w:rPr>
            </w:pPr>
            <w:del w:id="828" w:author="Sarthak Shah | IFMR Rural Finance" w:date="2016-11-20T14:13:00Z">
              <w:r w:rsidRPr="00797588" w:rsidDel="0080688C">
                <w:rPr>
                  <w:rFonts w:ascii="Calibri" w:hAnsi="Calibri"/>
                  <w:color w:val="000000"/>
                  <w:sz w:val="22"/>
                  <w:szCs w:val="22"/>
                  <w:lang w:val="en-GB" w:eastAsia="en-GB"/>
                </w:rPr>
                <w:delText> </w:delText>
              </w:r>
            </w:del>
          </w:p>
        </w:tc>
        <w:tc>
          <w:tcPr>
            <w:tcW w:w="103" w:type="pct"/>
            <w:tcBorders>
              <w:top w:val="single" w:sz="4" w:space="0" w:color="auto"/>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829" w:author="Sarthak Shah | IFMR Rural Finance" w:date="2016-11-20T14:13:00Z"/>
                <w:rFonts w:ascii="Calibri" w:hAnsi="Calibri"/>
                <w:color w:val="000000"/>
                <w:sz w:val="22"/>
                <w:szCs w:val="22"/>
                <w:lang w:val="en-GB" w:eastAsia="en-GB"/>
              </w:rPr>
            </w:pPr>
            <w:del w:id="830" w:author="Sarthak Shah | IFMR Rural Finance" w:date="2016-11-20T14:13:00Z">
              <w:r w:rsidRPr="00797588" w:rsidDel="0080688C">
                <w:rPr>
                  <w:rFonts w:ascii="Calibri" w:hAnsi="Calibri"/>
                  <w:color w:val="000000"/>
                  <w:sz w:val="22"/>
                  <w:szCs w:val="22"/>
                  <w:lang w:val="en-GB" w:eastAsia="en-GB"/>
                </w:rPr>
                <w:delText> </w:delText>
              </w:r>
            </w:del>
          </w:p>
        </w:tc>
        <w:tc>
          <w:tcPr>
            <w:tcW w:w="112" w:type="pct"/>
            <w:tcBorders>
              <w:top w:val="single" w:sz="4" w:space="0" w:color="auto"/>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831" w:author="Sarthak Shah | IFMR Rural Finance" w:date="2016-11-20T14:13:00Z"/>
                <w:rFonts w:ascii="Calibri" w:hAnsi="Calibri"/>
                <w:color w:val="000000"/>
                <w:sz w:val="22"/>
                <w:szCs w:val="22"/>
                <w:lang w:val="en-GB" w:eastAsia="en-GB"/>
              </w:rPr>
            </w:pPr>
            <w:del w:id="832" w:author="Sarthak Shah | IFMR Rural Finance" w:date="2016-11-20T14:13:00Z">
              <w:r w:rsidRPr="00797588" w:rsidDel="0080688C">
                <w:rPr>
                  <w:rFonts w:ascii="Calibri" w:hAnsi="Calibri"/>
                  <w:color w:val="000000"/>
                  <w:sz w:val="22"/>
                  <w:szCs w:val="22"/>
                  <w:lang w:val="en-GB" w:eastAsia="en-GB"/>
                </w:rPr>
                <w:delText> </w:delText>
              </w:r>
            </w:del>
          </w:p>
        </w:tc>
        <w:tc>
          <w:tcPr>
            <w:tcW w:w="98" w:type="pct"/>
            <w:tcBorders>
              <w:top w:val="single" w:sz="4" w:space="0" w:color="auto"/>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833" w:author="Sarthak Shah | IFMR Rural Finance" w:date="2016-11-20T14:13:00Z"/>
                <w:rFonts w:ascii="Calibri" w:hAnsi="Calibri"/>
                <w:color w:val="000000"/>
                <w:sz w:val="22"/>
                <w:szCs w:val="22"/>
                <w:lang w:val="en-GB" w:eastAsia="en-GB"/>
              </w:rPr>
            </w:pPr>
            <w:del w:id="834" w:author="Sarthak Shah | IFMR Rural Finance" w:date="2016-11-20T14:13:00Z">
              <w:r w:rsidRPr="00797588" w:rsidDel="0080688C">
                <w:rPr>
                  <w:rFonts w:ascii="Calibri" w:hAnsi="Calibri"/>
                  <w:color w:val="000000"/>
                  <w:sz w:val="22"/>
                  <w:szCs w:val="22"/>
                  <w:lang w:val="en-GB" w:eastAsia="en-GB"/>
                </w:rPr>
                <w:delText> </w:delText>
              </w:r>
            </w:del>
          </w:p>
        </w:tc>
        <w:tc>
          <w:tcPr>
            <w:tcW w:w="112" w:type="pct"/>
            <w:tcBorders>
              <w:top w:val="single" w:sz="4" w:space="0" w:color="auto"/>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835" w:author="Sarthak Shah | IFMR Rural Finance" w:date="2016-11-20T14:13:00Z"/>
                <w:rFonts w:ascii="Calibri" w:hAnsi="Calibri"/>
                <w:color w:val="000000"/>
                <w:sz w:val="22"/>
                <w:szCs w:val="22"/>
                <w:lang w:val="en-GB" w:eastAsia="en-GB"/>
              </w:rPr>
            </w:pPr>
            <w:del w:id="836" w:author="Sarthak Shah | IFMR Rural Finance" w:date="2016-11-20T14:13:00Z">
              <w:r w:rsidRPr="00797588" w:rsidDel="0080688C">
                <w:rPr>
                  <w:rFonts w:ascii="Calibri" w:hAnsi="Calibri"/>
                  <w:color w:val="000000"/>
                  <w:sz w:val="22"/>
                  <w:szCs w:val="22"/>
                  <w:lang w:val="en-GB" w:eastAsia="en-GB"/>
                </w:rPr>
                <w:delText> </w:delText>
              </w:r>
            </w:del>
          </w:p>
        </w:tc>
      </w:tr>
      <w:tr w:rsidR="00797588" w:rsidRPr="00797588" w:rsidDel="0080688C" w:rsidTr="00797588">
        <w:trPr>
          <w:trHeight w:val="600"/>
          <w:del w:id="837" w:author="Sarthak Shah | IFMR Rural Finance" w:date="2016-11-20T14:13:00Z"/>
        </w:trPr>
        <w:tc>
          <w:tcPr>
            <w:tcW w:w="152" w:type="pct"/>
            <w:tcBorders>
              <w:top w:val="single" w:sz="4" w:space="0" w:color="auto"/>
              <w:left w:val="single" w:sz="4" w:space="0" w:color="auto"/>
              <w:bottom w:val="nil"/>
              <w:right w:val="single" w:sz="4" w:space="0" w:color="auto"/>
            </w:tcBorders>
            <w:shd w:val="clear" w:color="auto" w:fill="auto"/>
            <w:noWrap/>
            <w:vAlign w:val="center"/>
            <w:hideMark/>
          </w:tcPr>
          <w:p w:rsidR="00797588" w:rsidRPr="00797588" w:rsidDel="0080688C" w:rsidRDefault="00797588" w:rsidP="00797588">
            <w:pPr>
              <w:jc w:val="center"/>
              <w:rPr>
                <w:del w:id="838" w:author="Sarthak Shah | IFMR Rural Finance" w:date="2016-11-20T14:13:00Z"/>
                <w:rFonts w:ascii="Calibri" w:hAnsi="Calibri"/>
                <w:color w:val="000000"/>
                <w:sz w:val="22"/>
                <w:szCs w:val="22"/>
                <w:lang w:val="en-GB" w:eastAsia="en-GB"/>
              </w:rPr>
            </w:pPr>
            <w:del w:id="839" w:author="Sarthak Shah | IFMR Rural Finance" w:date="2016-11-20T14:13:00Z">
              <w:r w:rsidRPr="00797588" w:rsidDel="0080688C">
                <w:rPr>
                  <w:rFonts w:ascii="Calibri" w:hAnsi="Calibri"/>
                  <w:color w:val="000000"/>
                  <w:sz w:val="22"/>
                  <w:szCs w:val="22"/>
                  <w:lang w:val="en-GB" w:eastAsia="en-GB"/>
                </w:rPr>
                <w:delText>21</w:delText>
              </w:r>
            </w:del>
          </w:p>
        </w:tc>
        <w:tc>
          <w:tcPr>
            <w:tcW w:w="417"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840" w:author="Sarthak Shah | IFMR Rural Finance" w:date="2016-11-20T14:13:00Z"/>
                <w:rFonts w:ascii="Calibri" w:hAnsi="Calibri"/>
                <w:color w:val="000000"/>
                <w:sz w:val="22"/>
                <w:szCs w:val="22"/>
                <w:lang w:val="en-GB" w:eastAsia="en-GB"/>
              </w:rPr>
            </w:pPr>
            <w:del w:id="841" w:author="Sarthak Shah | IFMR Rural Finance" w:date="2016-11-20T14:13:00Z">
              <w:r w:rsidRPr="00797588" w:rsidDel="0080688C">
                <w:rPr>
                  <w:rFonts w:ascii="Calibri" w:hAnsi="Calibri"/>
                  <w:color w:val="000000"/>
                  <w:sz w:val="22"/>
                  <w:szCs w:val="22"/>
                  <w:lang w:val="en-GB" w:eastAsia="en-GB"/>
                </w:rPr>
                <w:delText>Space availability</w:delText>
              </w:r>
            </w:del>
          </w:p>
        </w:tc>
        <w:tc>
          <w:tcPr>
            <w:tcW w:w="29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842" w:author="Sarthak Shah | IFMR Rural Finance" w:date="2016-11-20T14:13:00Z"/>
                <w:rFonts w:ascii="Calibri" w:hAnsi="Calibri"/>
                <w:color w:val="000000"/>
                <w:sz w:val="22"/>
                <w:szCs w:val="22"/>
                <w:lang w:val="en-GB" w:eastAsia="en-GB"/>
              </w:rPr>
            </w:pPr>
            <w:del w:id="843" w:author="Sarthak Shah | IFMR Rural Finance" w:date="2016-11-20T14:13:00Z">
              <w:r w:rsidRPr="00797588" w:rsidDel="0080688C">
                <w:rPr>
                  <w:rFonts w:ascii="Calibri" w:hAnsi="Calibri"/>
                  <w:color w:val="000000"/>
                  <w:sz w:val="22"/>
                  <w:szCs w:val="22"/>
                  <w:lang w:val="en-GB" w:eastAsia="en-GB"/>
                </w:rPr>
                <w:delText>Field Appraisal</w:delText>
              </w:r>
            </w:del>
          </w:p>
        </w:tc>
        <w:tc>
          <w:tcPr>
            <w:tcW w:w="259"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844" w:author="Sarthak Shah | IFMR Rural Finance" w:date="2016-11-20T14:13:00Z"/>
                <w:rFonts w:ascii="Calibri" w:hAnsi="Calibri"/>
                <w:color w:val="000000"/>
                <w:sz w:val="22"/>
                <w:szCs w:val="22"/>
                <w:lang w:val="en-GB" w:eastAsia="en-GB"/>
              </w:rPr>
            </w:pPr>
            <w:del w:id="845" w:author="Sarthak Shah | IFMR Rural Finance" w:date="2016-11-20T14:13:00Z">
              <w:r w:rsidRPr="00797588" w:rsidDel="0080688C">
                <w:rPr>
                  <w:rFonts w:ascii="Calibri" w:hAnsi="Calibri"/>
                  <w:color w:val="000000"/>
                  <w:sz w:val="22"/>
                  <w:szCs w:val="22"/>
                  <w:lang w:val="en-GB" w:eastAsia="en-GB"/>
                </w:rPr>
                <w:delText> </w:delText>
              </w:r>
            </w:del>
          </w:p>
        </w:tc>
        <w:tc>
          <w:tcPr>
            <w:tcW w:w="376"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846" w:author="Sarthak Shah | IFMR Rural Finance" w:date="2016-11-20T14:13:00Z"/>
                <w:rFonts w:ascii="Calibri" w:hAnsi="Calibri"/>
                <w:color w:val="000000"/>
                <w:sz w:val="22"/>
                <w:szCs w:val="22"/>
                <w:lang w:val="en-GB" w:eastAsia="en-GB"/>
              </w:rPr>
            </w:pPr>
            <w:del w:id="847" w:author="Sarthak Shah | IFMR Rural Finance" w:date="2016-11-20T14:13:00Z">
              <w:r w:rsidRPr="00797588" w:rsidDel="0080688C">
                <w:rPr>
                  <w:rFonts w:ascii="Calibri" w:hAnsi="Calibri"/>
                  <w:color w:val="000000"/>
                  <w:sz w:val="22"/>
                  <w:szCs w:val="22"/>
                  <w:lang w:val="en-GB" w:eastAsia="en-GB"/>
                </w:rPr>
                <w:delText> </w:delText>
              </w:r>
            </w:del>
          </w:p>
        </w:tc>
        <w:tc>
          <w:tcPr>
            <w:tcW w:w="608"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848" w:author="Sarthak Shah | IFMR Rural Finance" w:date="2016-11-20T14:13:00Z"/>
                <w:rFonts w:ascii="Calibri" w:hAnsi="Calibri"/>
                <w:color w:val="000000"/>
                <w:sz w:val="22"/>
                <w:szCs w:val="22"/>
                <w:lang w:val="en-GB" w:eastAsia="en-GB"/>
              </w:rPr>
            </w:pPr>
            <w:del w:id="849" w:author="Sarthak Shah | IFMR Rural Finance" w:date="2016-11-20T14:13:00Z">
              <w:r w:rsidRPr="00797588" w:rsidDel="0080688C">
                <w:rPr>
                  <w:rFonts w:ascii="Calibri" w:hAnsi="Calibri"/>
                  <w:color w:val="000000"/>
                  <w:sz w:val="22"/>
                  <w:szCs w:val="22"/>
                  <w:lang w:val="en-GB" w:eastAsia="en-GB"/>
                </w:rPr>
                <w:delText> </w:delText>
              </w:r>
            </w:del>
          </w:p>
        </w:tc>
        <w:tc>
          <w:tcPr>
            <w:tcW w:w="443"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850" w:author="Sarthak Shah | IFMR Rural Finance" w:date="2016-11-20T14:13:00Z"/>
                <w:rFonts w:ascii="Calibri" w:hAnsi="Calibri"/>
                <w:color w:val="000000"/>
                <w:sz w:val="22"/>
                <w:szCs w:val="22"/>
                <w:lang w:val="en-GB" w:eastAsia="en-GB"/>
              </w:rPr>
            </w:pPr>
            <w:del w:id="851" w:author="Sarthak Shah | IFMR Rural Finance" w:date="2016-11-20T14:13:00Z">
              <w:r w:rsidRPr="00797588" w:rsidDel="0080688C">
                <w:rPr>
                  <w:rFonts w:ascii="Calibri" w:hAnsi="Calibri"/>
                  <w:color w:val="000000"/>
                  <w:sz w:val="22"/>
                  <w:szCs w:val="22"/>
                  <w:lang w:val="en-GB" w:eastAsia="en-GB"/>
                </w:rPr>
                <w:delText> </w:delText>
              </w:r>
            </w:del>
          </w:p>
        </w:tc>
        <w:tc>
          <w:tcPr>
            <w:tcW w:w="1080" w:type="pct"/>
            <w:tcBorders>
              <w:top w:val="nil"/>
              <w:left w:val="nil"/>
              <w:bottom w:val="single" w:sz="4" w:space="0" w:color="auto"/>
              <w:right w:val="single" w:sz="4" w:space="0" w:color="auto"/>
            </w:tcBorders>
            <w:shd w:val="clear" w:color="auto" w:fill="auto"/>
            <w:vAlign w:val="center"/>
            <w:hideMark/>
          </w:tcPr>
          <w:p w:rsidR="00797588" w:rsidRPr="00797588" w:rsidDel="0080688C" w:rsidRDefault="00797588" w:rsidP="00797588">
            <w:pPr>
              <w:rPr>
                <w:del w:id="852" w:author="Sarthak Shah | IFMR Rural Finance" w:date="2016-11-20T14:13:00Z"/>
                <w:rFonts w:ascii="Calibri" w:hAnsi="Calibri"/>
                <w:color w:val="000000"/>
                <w:sz w:val="22"/>
                <w:szCs w:val="22"/>
                <w:lang w:val="en-GB" w:eastAsia="en-GB"/>
              </w:rPr>
            </w:pPr>
            <w:del w:id="853" w:author="Sarthak Shah | IFMR Rural Finance" w:date="2016-11-20T14:13:00Z">
              <w:r w:rsidRPr="00797588" w:rsidDel="0080688C">
                <w:rPr>
                  <w:rFonts w:ascii="Calibri" w:hAnsi="Calibri"/>
                  <w:color w:val="000000"/>
                  <w:sz w:val="22"/>
                  <w:szCs w:val="22"/>
                  <w:lang w:val="en-GB" w:eastAsia="en-GB"/>
                </w:rPr>
                <w:delText> </w:delText>
              </w:r>
            </w:del>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854" w:author="Sarthak Shah | IFMR Rural Finance" w:date="2016-11-20T14:13:00Z"/>
                <w:rFonts w:ascii="Calibri" w:hAnsi="Calibri"/>
                <w:color w:val="000000"/>
                <w:sz w:val="22"/>
                <w:szCs w:val="22"/>
                <w:lang w:val="en-GB" w:eastAsia="en-GB"/>
              </w:rPr>
            </w:pPr>
            <w:del w:id="855" w:author="Sarthak Shah | IFMR Rural Finance" w:date="2016-11-20T14:13:00Z">
              <w:r w:rsidRPr="00797588" w:rsidDel="0080688C">
                <w:rPr>
                  <w:rFonts w:ascii="Calibri" w:hAnsi="Calibri"/>
                  <w:color w:val="000000"/>
                  <w:sz w:val="22"/>
                  <w:szCs w:val="22"/>
                  <w:lang w:val="en-GB" w:eastAsia="en-GB"/>
                </w:rPr>
                <w:delText>0.5</w:delText>
              </w:r>
            </w:del>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856" w:author="Sarthak Shah | IFMR Rural Finance" w:date="2016-11-20T14:13:00Z"/>
                <w:rFonts w:ascii="Calibri" w:hAnsi="Calibri"/>
                <w:color w:val="000000"/>
                <w:sz w:val="22"/>
                <w:szCs w:val="22"/>
                <w:lang w:val="en-GB" w:eastAsia="en-GB"/>
              </w:rPr>
            </w:pPr>
            <w:del w:id="857" w:author="Sarthak Shah | IFMR Rural Finance" w:date="2016-11-20T14:13:00Z">
              <w:r w:rsidRPr="00797588" w:rsidDel="0080688C">
                <w:rPr>
                  <w:rFonts w:ascii="Calibri" w:hAnsi="Calibri"/>
                  <w:color w:val="000000"/>
                  <w:sz w:val="22"/>
                  <w:szCs w:val="22"/>
                  <w:lang w:val="en-GB" w:eastAsia="en-GB"/>
                </w:rPr>
                <w:delText>0.862%</w:delText>
              </w:r>
            </w:del>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858" w:author="Sarthak Shah | IFMR Rural Finance" w:date="2016-11-20T14:13:00Z"/>
                <w:rFonts w:ascii="Calibri" w:hAnsi="Calibri"/>
                <w:color w:val="000000"/>
                <w:sz w:val="22"/>
                <w:szCs w:val="22"/>
                <w:lang w:val="en-GB" w:eastAsia="en-GB"/>
              </w:rPr>
            </w:pPr>
            <w:del w:id="859" w:author="Sarthak Shah | IFMR Rural Finance" w:date="2016-11-20T14:13:00Z">
              <w:r w:rsidRPr="00797588" w:rsidDel="0080688C">
                <w:rPr>
                  <w:rFonts w:ascii="Calibri" w:hAnsi="Calibri"/>
                  <w:color w:val="000000"/>
                  <w:sz w:val="22"/>
                  <w:szCs w:val="22"/>
                  <w:lang w:val="en-GB" w:eastAsia="en-GB"/>
                </w:rPr>
                <w:delText> </w:delText>
              </w:r>
            </w:del>
          </w:p>
        </w:tc>
        <w:tc>
          <w:tcPr>
            <w:tcW w:w="103"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860" w:author="Sarthak Shah | IFMR Rural Finance" w:date="2016-11-20T14:13:00Z"/>
                <w:rFonts w:ascii="Calibri" w:hAnsi="Calibri"/>
                <w:color w:val="000000"/>
                <w:sz w:val="22"/>
                <w:szCs w:val="22"/>
                <w:lang w:val="en-GB" w:eastAsia="en-GB"/>
              </w:rPr>
            </w:pPr>
            <w:del w:id="861" w:author="Sarthak Shah | IFMR Rural Finance" w:date="2016-11-20T14:13:00Z">
              <w:r w:rsidRPr="00797588" w:rsidDel="0080688C">
                <w:rPr>
                  <w:rFonts w:ascii="Calibri" w:hAnsi="Calibri"/>
                  <w:color w:val="000000"/>
                  <w:sz w:val="22"/>
                  <w:szCs w:val="22"/>
                  <w:lang w:val="en-GB" w:eastAsia="en-GB"/>
                </w:rPr>
                <w:delText> </w:delText>
              </w:r>
            </w:del>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862" w:author="Sarthak Shah | IFMR Rural Finance" w:date="2016-11-20T14:13:00Z"/>
                <w:rFonts w:ascii="Calibri" w:hAnsi="Calibri"/>
                <w:color w:val="000000"/>
                <w:sz w:val="22"/>
                <w:szCs w:val="22"/>
                <w:lang w:val="en-GB" w:eastAsia="en-GB"/>
              </w:rPr>
            </w:pPr>
            <w:del w:id="863" w:author="Sarthak Shah | IFMR Rural Finance" w:date="2016-11-20T14:13:00Z">
              <w:r w:rsidRPr="00797588" w:rsidDel="0080688C">
                <w:rPr>
                  <w:rFonts w:ascii="Calibri" w:hAnsi="Calibri"/>
                  <w:color w:val="000000"/>
                  <w:sz w:val="22"/>
                  <w:szCs w:val="22"/>
                  <w:lang w:val="en-GB" w:eastAsia="en-GB"/>
                </w:rPr>
                <w:delText> </w:delText>
              </w:r>
            </w:del>
          </w:p>
        </w:tc>
        <w:tc>
          <w:tcPr>
            <w:tcW w:w="98"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864" w:author="Sarthak Shah | IFMR Rural Finance" w:date="2016-11-20T14:13:00Z"/>
                <w:rFonts w:ascii="Calibri" w:hAnsi="Calibri"/>
                <w:color w:val="000000"/>
                <w:sz w:val="22"/>
                <w:szCs w:val="22"/>
                <w:lang w:val="en-GB" w:eastAsia="en-GB"/>
              </w:rPr>
            </w:pPr>
            <w:del w:id="865" w:author="Sarthak Shah | IFMR Rural Finance" w:date="2016-11-20T14:13:00Z">
              <w:r w:rsidRPr="00797588" w:rsidDel="0080688C">
                <w:rPr>
                  <w:rFonts w:ascii="Calibri" w:hAnsi="Calibri"/>
                  <w:color w:val="000000"/>
                  <w:sz w:val="22"/>
                  <w:szCs w:val="22"/>
                  <w:lang w:val="en-GB" w:eastAsia="en-GB"/>
                </w:rPr>
                <w:delText> </w:delText>
              </w:r>
            </w:del>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866" w:author="Sarthak Shah | IFMR Rural Finance" w:date="2016-11-20T14:13:00Z"/>
                <w:rFonts w:ascii="Calibri" w:hAnsi="Calibri"/>
                <w:color w:val="000000"/>
                <w:sz w:val="22"/>
                <w:szCs w:val="22"/>
                <w:lang w:val="en-GB" w:eastAsia="en-GB"/>
              </w:rPr>
            </w:pPr>
            <w:del w:id="867" w:author="Sarthak Shah | IFMR Rural Finance" w:date="2016-11-20T14:13:00Z">
              <w:r w:rsidRPr="00797588" w:rsidDel="0080688C">
                <w:rPr>
                  <w:rFonts w:ascii="Calibri" w:hAnsi="Calibri"/>
                  <w:color w:val="000000"/>
                  <w:sz w:val="22"/>
                  <w:szCs w:val="22"/>
                  <w:lang w:val="en-GB" w:eastAsia="en-GB"/>
                </w:rPr>
                <w:delText> </w:delText>
              </w:r>
            </w:del>
          </w:p>
        </w:tc>
      </w:tr>
      <w:tr w:rsidR="00797588" w:rsidRPr="00797588" w:rsidDel="0080688C" w:rsidTr="00797588">
        <w:trPr>
          <w:trHeight w:val="300"/>
          <w:del w:id="868" w:author="Sarthak Shah | IFMR Rural Finance" w:date="2016-11-20T14:13:00Z"/>
        </w:trPr>
        <w:tc>
          <w:tcPr>
            <w:tcW w:w="3633" w:type="pct"/>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rsidR="00797588" w:rsidRPr="00797588" w:rsidDel="0080688C" w:rsidRDefault="00797588" w:rsidP="00797588">
            <w:pPr>
              <w:jc w:val="center"/>
              <w:rPr>
                <w:del w:id="869" w:author="Sarthak Shah | IFMR Rural Finance" w:date="2016-11-20T14:13:00Z"/>
                <w:rFonts w:ascii="Calibri" w:hAnsi="Calibri"/>
                <w:b/>
                <w:bCs/>
                <w:color w:val="000000"/>
                <w:sz w:val="22"/>
                <w:szCs w:val="22"/>
                <w:lang w:val="en-GB" w:eastAsia="en-GB"/>
              </w:rPr>
            </w:pPr>
            <w:del w:id="870" w:author="Sarthak Shah | IFMR Rural Finance" w:date="2016-11-20T14:13:00Z">
              <w:r w:rsidRPr="00797588" w:rsidDel="0080688C">
                <w:rPr>
                  <w:rFonts w:ascii="Calibri" w:hAnsi="Calibri"/>
                  <w:b/>
                  <w:bCs/>
                  <w:color w:val="000000"/>
                  <w:sz w:val="22"/>
                  <w:szCs w:val="22"/>
                  <w:lang w:val="en-GB" w:eastAsia="en-GB"/>
                </w:rPr>
                <w:delText>CONSOLIDATED</w:delText>
              </w:r>
            </w:del>
          </w:p>
        </w:tc>
        <w:tc>
          <w:tcPr>
            <w:tcW w:w="419"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871" w:author="Sarthak Shah | IFMR Rural Finance" w:date="2016-11-20T14:13:00Z"/>
                <w:rFonts w:ascii="Calibri" w:hAnsi="Calibri"/>
                <w:b/>
                <w:bCs/>
                <w:color w:val="000000"/>
                <w:sz w:val="22"/>
                <w:szCs w:val="22"/>
                <w:lang w:val="en-GB" w:eastAsia="en-GB"/>
              </w:rPr>
            </w:pPr>
            <w:del w:id="872" w:author="Sarthak Shah | IFMR Rural Finance" w:date="2016-11-20T14:13:00Z">
              <w:r w:rsidRPr="00797588" w:rsidDel="0080688C">
                <w:rPr>
                  <w:rFonts w:ascii="Calibri" w:hAnsi="Calibri"/>
                  <w:b/>
                  <w:bCs/>
                  <w:color w:val="000000"/>
                  <w:sz w:val="22"/>
                  <w:szCs w:val="22"/>
                  <w:lang w:val="en-GB" w:eastAsia="en-GB"/>
                </w:rPr>
                <w:delText>58</w:delText>
              </w:r>
            </w:del>
          </w:p>
        </w:tc>
        <w:tc>
          <w:tcPr>
            <w:tcW w:w="410" w:type="pct"/>
            <w:tcBorders>
              <w:top w:val="nil"/>
              <w:left w:val="nil"/>
              <w:bottom w:val="single" w:sz="4" w:space="0" w:color="auto"/>
              <w:right w:val="single" w:sz="4" w:space="0" w:color="auto"/>
            </w:tcBorders>
            <w:shd w:val="clear" w:color="auto" w:fill="auto"/>
            <w:noWrap/>
            <w:vAlign w:val="center"/>
            <w:hideMark/>
          </w:tcPr>
          <w:p w:rsidR="00797588" w:rsidRPr="00797588" w:rsidDel="0080688C" w:rsidRDefault="00797588" w:rsidP="00797588">
            <w:pPr>
              <w:jc w:val="center"/>
              <w:rPr>
                <w:del w:id="873" w:author="Sarthak Shah | IFMR Rural Finance" w:date="2016-11-20T14:13:00Z"/>
                <w:rFonts w:ascii="Calibri" w:hAnsi="Calibri"/>
                <w:b/>
                <w:bCs/>
                <w:color w:val="000000"/>
                <w:sz w:val="22"/>
                <w:szCs w:val="22"/>
                <w:lang w:val="en-GB" w:eastAsia="en-GB"/>
              </w:rPr>
            </w:pPr>
            <w:del w:id="874" w:author="Sarthak Shah | IFMR Rural Finance" w:date="2016-11-20T14:13:00Z">
              <w:r w:rsidRPr="00797588" w:rsidDel="0080688C">
                <w:rPr>
                  <w:rFonts w:ascii="Calibri" w:hAnsi="Calibri"/>
                  <w:b/>
                  <w:bCs/>
                  <w:color w:val="000000"/>
                  <w:sz w:val="22"/>
                  <w:szCs w:val="22"/>
                  <w:lang w:val="en-GB" w:eastAsia="en-GB"/>
                </w:rPr>
                <w:delText>100%</w:delText>
              </w:r>
            </w:del>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875" w:author="Sarthak Shah | IFMR Rural Finance" w:date="2016-11-20T14:13:00Z"/>
                <w:rFonts w:ascii="Calibri" w:hAnsi="Calibri"/>
                <w:color w:val="000000"/>
                <w:sz w:val="22"/>
                <w:szCs w:val="22"/>
                <w:lang w:val="en-GB" w:eastAsia="en-GB"/>
              </w:rPr>
            </w:pPr>
            <w:del w:id="876" w:author="Sarthak Shah | IFMR Rural Finance" w:date="2016-11-20T14:13:00Z">
              <w:r w:rsidRPr="00797588" w:rsidDel="0080688C">
                <w:rPr>
                  <w:rFonts w:ascii="Calibri" w:hAnsi="Calibri"/>
                  <w:color w:val="000000"/>
                  <w:sz w:val="22"/>
                  <w:szCs w:val="22"/>
                  <w:lang w:val="en-GB" w:eastAsia="en-GB"/>
                </w:rPr>
                <w:delText> </w:delText>
              </w:r>
            </w:del>
          </w:p>
        </w:tc>
        <w:tc>
          <w:tcPr>
            <w:tcW w:w="103"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877" w:author="Sarthak Shah | IFMR Rural Finance" w:date="2016-11-20T14:13:00Z"/>
                <w:rFonts w:ascii="Calibri" w:hAnsi="Calibri"/>
                <w:color w:val="000000"/>
                <w:sz w:val="22"/>
                <w:szCs w:val="22"/>
                <w:lang w:val="en-GB" w:eastAsia="en-GB"/>
              </w:rPr>
            </w:pPr>
            <w:del w:id="878" w:author="Sarthak Shah | IFMR Rural Finance" w:date="2016-11-20T14:13:00Z">
              <w:r w:rsidRPr="00797588" w:rsidDel="0080688C">
                <w:rPr>
                  <w:rFonts w:ascii="Calibri" w:hAnsi="Calibri"/>
                  <w:color w:val="000000"/>
                  <w:sz w:val="22"/>
                  <w:szCs w:val="22"/>
                  <w:lang w:val="en-GB" w:eastAsia="en-GB"/>
                </w:rPr>
                <w:delText> </w:delText>
              </w:r>
            </w:del>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879" w:author="Sarthak Shah | IFMR Rural Finance" w:date="2016-11-20T14:13:00Z"/>
                <w:rFonts w:ascii="Calibri" w:hAnsi="Calibri"/>
                <w:color w:val="000000"/>
                <w:sz w:val="22"/>
                <w:szCs w:val="22"/>
                <w:lang w:val="en-GB" w:eastAsia="en-GB"/>
              </w:rPr>
            </w:pPr>
            <w:del w:id="880" w:author="Sarthak Shah | IFMR Rural Finance" w:date="2016-11-20T14:13:00Z">
              <w:r w:rsidRPr="00797588" w:rsidDel="0080688C">
                <w:rPr>
                  <w:rFonts w:ascii="Calibri" w:hAnsi="Calibri"/>
                  <w:color w:val="000000"/>
                  <w:sz w:val="22"/>
                  <w:szCs w:val="22"/>
                  <w:lang w:val="en-GB" w:eastAsia="en-GB"/>
                </w:rPr>
                <w:delText> </w:delText>
              </w:r>
            </w:del>
          </w:p>
        </w:tc>
        <w:tc>
          <w:tcPr>
            <w:tcW w:w="98"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881" w:author="Sarthak Shah | IFMR Rural Finance" w:date="2016-11-20T14:13:00Z"/>
                <w:rFonts w:ascii="Calibri" w:hAnsi="Calibri"/>
                <w:color w:val="000000"/>
                <w:sz w:val="22"/>
                <w:szCs w:val="22"/>
                <w:lang w:val="en-GB" w:eastAsia="en-GB"/>
              </w:rPr>
            </w:pPr>
            <w:del w:id="882" w:author="Sarthak Shah | IFMR Rural Finance" w:date="2016-11-20T14:13:00Z">
              <w:r w:rsidRPr="00797588" w:rsidDel="0080688C">
                <w:rPr>
                  <w:rFonts w:ascii="Calibri" w:hAnsi="Calibri"/>
                  <w:color w:val="000000"/>
                  <w:sz w:val="22"/>
                  <w:szCs w:val="22"/>
                  <w:lang w:val="en-GB" w:eastAsia="en-GB"/>
                </w:rPr>
                <w:delText> </w:delText>
              </w:r>
            </w:del>
          </w:p>
        </w:tc>
        <w:tc>
          <w:tcPr>
            <w:tcW w:w="112" w:type="pct"/>
            <w:tcBorders>
              <w:top w:val="nil"/>
              <w:left w:val="nil"/>
              <w:bottom w:val="single" w:sz="4" w:space="0" w:color="auto"/>
              <w:right w:val="single" w:sz="4" w:space="0" w:color="auto"/>
            </w:tcBorders>
            <w:shd w:val="clear" w:color="000000" w:fill="FFFFFF"/>
            <w:vAlign w:val="bottom"/>
            <w:hideMark/>
          </w:tcPr>
          <w:p w:rsidR="00797588" w:rsidRPr="00797588" w:rsidDel="0080688C" w:rsidRDefault="00797588" w:rsidP="00797588">
            <w:pPr>
              <w:jc w:val="center"/>
              <w:rPr>
                <w:del w:id="883" w:author="Sarthak Shah | IFMR Rural Finance" w:date="2016-11-20T14:13:00Z"/>
                <w:rFonts w:ascii="Calibri" w:hAnsi="Calibri"/>
                <w:color w:val="000000"/>
                <w:sz w:val="22"/>
                <w:szCs w:val="22"/>
                <w:lang w:val="en-GB" w:eastAsia="en-GB"/>
              </w:rPr>
            </w:pPr>
            <w:del w:id="884" w:author="Sarthak Shah | IFMR Rural Finance" w:date="2016-11-20T14:13:00Z">
              <w:r w:rsidRPr="00797588" w:rsidDel="0080688C">
                <w:rPr>
                  <w:rFonts w:ascii="Calibri" w:hAnsi="Calibri"/>
                  <w:color w:val="000000"/>
                  <w:sz w:val="22"/>
                  <w:szCs w:val="22"/>
                  <w:lang w:val="en-GB" w:eastAsia="en-GB"/>
                </w:rPr>
                <w:delText> </w:delText>
              </w:r>
            </w:del>
          </w:p>
        </w:tc>
      </w:tr>
    </w:tbl>
    <w:p w:rsidR="002D542D" w:rsidRPr="002D542D" w:rsidRDefault="002D542D" w:rsidP="002D542D"/>
    <w:tbl>
      <w:tblPr>
        <w:tblW w:w="5000" w:type="pct"/>
        <w:tblLook w:val="04A0" w:firstRow="1" w:lastRow="0" w:firstColumn="1" w:lastColumn="0" w:noHBand="0" w:noVBand="1"/>
        <w:tblPrChange w:id="885" w:author="Sarthak Shah | IFMR Rural Finance" w:date="2016-11-20T15:20:00Z">
          <w:tblPr>
            <w:tblW w:w="22140" w:type="dxa"/>
            <w:tblInd w:w="108" w:type="dxa"/>
            <w:tblLook w:val="04A0" w:firstRow="1" w:lastRow="0" w:firstColumn="1" w:lastColumn="0" w:noHBand="0" w:noVBand="1"/>
          </w:tblPr>
        </w:tblPrChange>
      </w:tblPr>
      <w:tblGrid>
        <w:gridCol w:w="629"/>
        <w:gridCol w:w="1496"/>
        <w:gridCol w:w="1062"/>
        <w:gridCol w:w="1038"/>
        <w:gridCol w:w="1381"/>
        <w:gridCol w:w="1909"/>
        <w:gridCol w:w="1097"/>
        <w:gridCol w:w="1649"/>
        <w:gridCol w:w="1353"/>
        <w:gridCol w:w="1171"/>
        <w:gridCol w:w="324"/>
        <w:gridCol w:w="324"/>
        <w:gridCol w:w="324"/>
        <w:gridCol w:w="324"/>
        <w:gridCol w:w="324"/>
        <w:gridCol w:w="1209"/>
        <w:tblGridChange w:id="886">
          <w:tblGrid>
            <w:gridCol w:w="108"/>
            <w:gridCol w:w="521"/>
            <w:gridCol w:w="121"/>
            <w:gridCol w:w="1375"/>
            <w:gridCol w:w="376"/>
            <w:gridCol w:w="686"/>
            <w:gridCol w:w="555"/>
            <w:gridCol w:w="483"/>
            <w:gridCol w:w="600"/>
            <w:gridCol w:w="781"/>
            <w:gridCol w:w="639"/>
            <w:gridCol w:w="1270"/>
            <w:gridCol w:w="1097"/>
            <w:gridCol w:w="209"/>
            <w:gridCol w:w="1440"/>
            <w:gridCol w:w="436"/>
            <w:gridCol w:w="917"/>
            <w:gridCol w:w="1171"/>
            <w:gridCol w:w="324"/>
            <w:gridCol w:w="324"/>
            <w:gridCol w:w="324"/>
            <w:gridCol w:w="324"/>
            <w:gridCol w:w="324"/>
            <w:gridCol w:w="868"/>
            <w:gridCol w:w="341"/>
            <w:gridCol w:w="1435"/>
            <w:gridCol w:w="1736"/>
            <w:gridCol w:w="476"/>
            <w:gridCol w:w="436"/>
            <w:gridCol w:w="476"/>
            <w:gridCol w:w="416"/>
            <w:gridCol w:w="476"/>
            <w:gridCol w:w="1243"/>
          </w:tblGrid>
        </w:tblGridChange>
      </w:tblGrid>
      <w:tr w:rsidR="00EC34D8" w:rsidRPr="00EC34D8" w:rsidTr="00EC34D8">
        <w:trPr>
          <w:trHeight w:val="300"/>
          <w:ins w:id="887" w:author="Sarthak Shah | IFMR Rural Finance" w:date="2016-11-20T15:20:00Z"/>
          <w:trPrChange w:id="888" w:author="Sarthak Shah | IFMR Rural Finance" w:date="2016-11-20T15:20:00Z">
            <w:trPr>
              <w:gridBefore w:val="1"/>
              <w:trHeight w:val="300"/>
            </w:trPr>
          </w:trPrChange>
        </w:trPr>
        <w:tc>
          <w:tcPr>
            <w:tcW w:w="145" w:type="pct"/>
            <w:tcBorders>
              <w:top w:val="nil"/>
              <w:left w:val="nil"/>
              <w:bottom w:val="nil"/>
              <w:right w:val="nil"/>
            </w:tcBorders>
            <w:shd w:val="clear" w:color="auto" w:fill="auto"/>
            <w:noWrap/>
            <w:vAlign w:val="bottom"/>
            <w:hideMark/>
            <w:tcPrChange w:id="889" w:author="Sarthak Shah | IFMR Rural Finance" w:date="2016-11-20T15:20:00Z">
              <w:tcPr>
                <w:tcW w:w="560" w:type="dxa"/>
                <w:gridSpan w:val="2"/>
                <w:tcBorders>
                  <w:top w:val="nil"/>
                  <w:left w:val="nil"/>
                  <w:bottom w:val="nil"/>
                  <w:right w:val="nil"/>
                </w:tcBorders>
                <w:shd w:val="clear" w:color="auto" w:fill="auto"/>
                <w:noWrap/>
                <w:vAlign w:val="bottom"/>
                <w:hideMark/>
              </w:tcPr>
            </w:tcPrChange>
          </w:tcPr>
          <w:p w:rsidR="00EC34D8" w:rsidRPr="00EC34D8" w:rsidRDefault="00EC34D8" w:rsidP="00EC34D8">
            <w:pPr>
              <w:jc w:val="center"/>
              <w:rPr>
                <w:ins w:id="890" w:author="Sarthak Shah | IFMR Rural Finance" w:date="2016-11-20T15:20:00Z"/>
                <w:rFonts w:ascii="Calibri" w:hAnsi="Calibri"/>
                <w:color w:val="000000"/>
                <w:sz w:val="22"/>
                <w:szCs w:val="22"/>
                <w:lang w:val="en-GB" w:eastAsia="en-GB"/>
              </w:rPr>
            </w:pPr>
          </w:p>
        </w:tc>
        <w:tc>
          <w:tcPr>
            <w:tcW w:w="1238" w:type="pct"/>
            <w:gridSpan w:val="4"/>
            <w:tcBorders>
              <w:top w:val="nil"/>
              <w:left w:val="nil"/>
              <w:bottom w:val="single" w:sz="4" w:space="0" w:color="auto"/>
              <w:right w:val="nil"/>
            </w:tcBorders>
            <w:shd w:val="clear" w:color="000000" w:fill="FFFF00"/>
            <w:vAlign w:val="bottom"/>
            <w:hideMark/>
            <w:tcPrChange w:id="891" w:author="Sarthak Shah | IFMR Rural Finance" w:date="2016-11-20T15:20:00Z">
              <w:tcPr>
                <w:tcW w:w="5723" w:type="dxa"/>
                <w:gridSpan w:val="8"/>
                <w:tcBorders>
                  <w:top w:val="nil"/>
                  <w:left w:val="nil"/>
                  <w:bottom w:val="single" w:sz="4" w:space="0" w:color="auto"/>
                  <w:right w:val="nil"/>
                </w:tcBorders>
                <w:shd w:val="clear" w:color="000000" w:fill="FFFF00"/>
                <w:vAlign w:val="bottom"/>
                <w:hideMark/>
              </w:tcPr>
            </w:tcPrChange>
          </w:tcPr>
          <w:p w:rsidR="00EC34D8" w:rsidRPr="00EC34D8" w:rsidRDefault="00EC34D8" w:rsidP="00EC34D8">
            <w:pPr>
              <w:rPr>
                <w:ins w:id="892" w:author="Sarthak Shah | IFMR Rural Finance" w:date="2016-11-20T15:20:00Z"/>
                <w:rFonts w:ascii="Calibri" w:hAnsi="Calibri"/>
                <w:b/>
                <w:bCs/>
                <w:color w:val="000000"/>
                <w:sz w:val="22"/>
                <w:szCs w:val="22"/>
                <w:lang w:val="en-GB" w:eastAsia="en-GB"/>
              </w:rPr>
            </w:pPr>
            <w:ins w:id="893" w:author="Sarthak Shah | IFMR Rural Finance" w:date="2016-11-20T15:20:00Z">
              <w:r w:rsidRPr="00EC34D8">
                <w:rPr>
                  <w:rFonts w:ascii="Calibri" w:hAnsi="Calibri"/>
                  <w:b/>
                  <w:bCs/>
                  <w:color w:val="000000"/>
                  <w:sz w:val="22"/>
                  <w:szCs w:val="22"/>
                  <w:lang w:val="en-GB" w:eastAsia="en-GB"/>
                </w:rPr>
                <w:t>Risk Score Map for RS 3 - Field Appraisal Stage</w:t>
              </w:r>
            </w:ins>
          </w:p>
        </w:tc>
        <w:tc>
          <w:tcPr>
            <w:tcW w:w="580" w:type="pct"/>
            <w:tcBorders>
              <w:top w:val="nil"/>
              <w:left w:val="nil"/>
              <w:bottom w:val="nil"/>
              <w:right w:val="nil"/>
            </w:tcBorders>
            <w:shd w:val="clear" w:color="auto" w:fill="auto"/>
            <w:noWrap/>
            <w:vAlign w:val="bottom"/>
            <w:hideMark/>
            <w:tcPrChange w:id="894" w:author="Sarthak Shah | IFMR Rural Finance" w:date="2016-11-20T15:20:00Z">
              <w:tcPr>
                <w:tcW w:w="2576" w:type="dxa"/>
                <w:gridSpan w:val="3"/>
                <w:tcBorders>
                  <w:top w:val="nil"/>
                  <w:left w:val="nil"/>
                  <w:bottom w:val="nil"/>
                  <w:right w:val="nil"/>
                </w:tcBorders>
                <w:shd w:val="clear" w:color="auto" w:fill="auto"/>
                <w:noWrap/>
                <w:vAlign w:val="bottom"/>
                <w:hideMark/>
              </w:tcPr>
            </w:tcPrChange>
          </w:tcPr>
          <w:p w:rsidR="00EC34D8" w:rsidRPr="00EC34D8" w:rsidRDefault="00EC34D8" w:rsidP="00EC34D8">
            <w:pPr>
              <w:rPr>
                <w:ins w:id="895" w:author="Sarthak Shah | IFMR Rural Finance" w:date="2016-11-20T15:20:00Z"/>
                <w:rFonts w:ascii="Calibri" w:hAnsi="Calibri"/>
                <w:color w:val="000000"/>
                <w:sz w:val="22"/>
                <w:szCs w:val="22"/>
                <w:lang w:val="en-GB" w:eastAsia="en-GB"/>
              </w:rPr>
            </w:pPr>
          </w:p>
        </w:tc>
        <w:tc>
          <w:tcPr>
            <w:tcW w:w="423" w:type="pct"/>
            <w:tcBorders>
              <w:top w:val="nil"/>
              <w:left w:val="nil"/>
              <w:bottom w:val="nil"/>
              <w:right w:val="nil"/>
            </w:tcBorders>
            <w:shd w:val="clear" w:color="auto" w:fill="auto"/>
            <w:noWrap/>
            <w:vAlign w:val="bottom"/>
            <w:hideMark/>
            <w:tcPrChange w:id="896" w:author="Sarthak Shah | IFMR Rural Finance" w:date="2016-11-20T15:20:00Z">
              <w:tcPr>
                <w:tcW w:w="1876" w:type="dxa"/>
                <w:gridSpan w:val="2"/>
                <w:tcBorders>
                  <w:top w:val="nil"/>
                  <w:left w:val="nil"/>
                  <w:bottom w:val="nil"/>
                  <w:right w:val="nil"/>
                </w:tcBorders>
                <w:shd w:val="clear" w:color="auto" w:fill="auto"/>
                <w:noWrap/>
                <w:vAlign w:val="bottom"/>
                <w:hideMark/>
              </w:tcPr>
            </w:tcPrChange>
          </w:tcPr>
          <w:p w:rsidR="00EC34D8" w:rsidRPr="00EC34D8" w:rsidRDefault="00EC34D8" w:rsidP="00EC34D8">
            <w:pPr>
              <w:rPr>
                <w:ins w:id="897" w:author="Sarthak Shah | IFMR Rural Finance" w:date="2016-11-20T15:20:00Z"/>
                <w:rFonts w:ascii="Calibri" w:hAnsi="Calibri"/>
                <w:color w:val="000000"/>
                <w:sz w:val="22"/>
                <w:szCs w:val="22"/>
                <w:lang w:val="en-GB" w:eastAsia="en-GB"/>
              </w:rPr>
            </w:pPr>
          </w:p>
        </w:tc>
        <w:tc>
          <w:tcPr>
            <w:tcW w:w="1031" w:type="pct"/>
            <w:tcBorders>
              <w:top w:val="nil"/>
              <w:left w:val="nil"/>
              <w:bottom w:val="nil"/>
              <w:right w:val="nil"/>
            </w:tcBorders>
            <w:shd w:val="clear" w:color="auto" w:fill="auto"/>
            <w:noWrap/>
            <w:vAlign w:val="bottom"/>
            <w:hideMark/>
            <w:tcPrChange w:id="898" w:author="Sarthak Shah | IFMR Rural Finance" w:date="2016-11-20T15:20:00Z">
              <w:tcPr>
                <w:tcW w:w="4576" w:type="dxa"/>
                <w:gridSpan w:val="8"/>
                <w:tcBorders>
                  <w:top w:val="nil"/>
                  <w:left w:val="nil"/>
                  <w:bottom w:val="nil"/>
                  <w:right w:val="nil"/>
                </w:tcBorders>
                <w:shd w:val="clear" w:color="auto" w:fill="auto"/>
                <w:noWrap/>
                <w:vAlign w:val="bottom"/>
                <w:hideMark/>
              </w:tcPr>
            </w:tcPrChange>
          </w:tcPr>
          <w:p w:rsidR="00EC34D8" w:rsidRPr="00EC34D8" w:rsidRDefault="00EC34D8" w:rsidP="00EC34D8">
            <w:pPr>
              <w:rPr>
                <w:ins w:id="899" w:author="Sarthak Shah | IFMR Rural Finance" w:date="2016-11-20T15:20:00Z"/>
                <w:rFonts w:ascii="Calibri" w:hAnsi="Calibri"/>
                <w:color w:val="000000"/>
                <w:sz w:val="22"/>
                <w:szCs w:val="22"/>
                <w:lang w:val="en-GB" w:eastAsia="en-GB"/>
              </w:rPr>
            </w:pPr>
          </w:p>
        </w:tc>
        <w:tc>
          <w:tcPr>
            <w:tcW w:w="400" w:type="pct"/>
            <w:tcBorders>
              <w:top w:val="nil"/>
              <w:left w:val="nil"/>
              <w:bottom w:val="nil"/>
              <w:right w:val="nil"/>
            </w:tcBorders>
            <w:shd w:val="clear" w:color="auto" w:fill="auto"/>
            <w:noWrap/>
            <w:vAlign w:val="bottom"/>
            <w:hideMark/>
            <w:tcPrChange w:id="900" w:author="Sarthak Shah | IFMR Rural Finance" w:date="2016-11-20T15:20:00Z">
              <w:tcPr>
                <w:tcW w:w="1776" w:type="dxa"/>
                <w:gridSpan w:val="2"/>
                <w:tcBorders>
                  <w:top w:val="nil"/>
                  <w:left w:val="nil"/>
                  <w:bottom w:val="nil"/>
                  <w:right w:val="nil"/>
                </w:tcBorders>
                <w:shd w:val="clear" w:color="auto" w:fill="auto"/>
                <w:noWrap/>
                <w:vAlign w:val="bottom"/>
                <w:hideMark/>
              </w:tcPr>
            </w:tcPrChange>
          </w:tcPr>
          <w:p w:rsidR="00EC34D8" w:rsidRPr="00EC34D8" w:rsidRDefault="00EC34D8" w:rsidP="00EC34D8">
            <w:pPr>
              <w:rPr>
                <w:ins w:id="901" w:author="Sarthak Shah | IFMR Rural Finance" w:date="2016-11-20T15:20:00Z"/>
                <w:rFonts w:ascii="Calibri" w:hAnsi="Calibri"/>
                <w:color w:val="000000"/>
                <w:sz w:val="22"/>
                <w:szCs w:val="22"/>
                <w:lang w:val="en-GB" w:eastAsia="en-GB"/>
              </w:rPr>
            </w:pPr>
          </w:p>
        </w:tc>
        <w:tc>
          <w:tcPr>
            <w:tcW w:w="391" w:type="pct"/>
            <w:tcBorders>
              <w:top w:val="nil"/>
              <w:left w:val="nil"/>
              <w:bottom w:val="nil"/>
              <w:right w:val="nil"/>
            </w:tcBorders>
            <w:shd w:val="clear" w:color="auto" w:fill="auto"/>
            <w:noWrap/>
            <w:vAlign w:val="center"/>
            <w:hideMark/>
            <w:tcPrChange w:id="902" w:author="Sarthak Shah | IFMR Rural Finance" w:date="2016-11-20T15:20:00Z">
              <w:tcPr>
                <w:tcW w:w="1736" w:type="dxa"/>
                <w:tcBorders>
                  <w:top w:val="nil"/>
                  <w:left w:val="nil"/>
                  <w:bottom w:val="nil"/>
                  <w:right w:val="nil"/>
                </w:tcBorders>
                <w:shd w:val="clear" w:color="auto" w:fill="auto"/>
                <w:noWrap/>
                <w:vAlign w:val="center"/>
                <w:hideMark/>
              </w:tcPr>
            </w:tcPrChange>
          </w:tcPr>
          <w:p w:rsidR="00EC34D8" w:rsidRPr="00EC34D8" w:rsidRDefault="00EC34D8" w:rsidP="00EC34D8">
            <w:pPr>
              <w:jc w:val="center"/>
              <w:rPr>
                <w:ins w:id="903" w:author="Sarthak Shah | IFMR Rural Finance" w:date="2016-11-20T15:20:00Z"/>
                <w:rFonts w:ascii="Calibri" w:hAnsi="Calibri"/>
                <w:color w:val="000000"/>
                <w:sz w:val="22"/>
                <w:szCs w:val="22"/>
                <w:lang w:val="en-GB" w:eastAsia="en-GB"/>
              </w:rPr>
            </w:pPr>
          </w:p>
        </w:tc>
        <w:tc>
          <w:tcPr>
            <w:tcW w:w="107" w:type="pct"/>
            <w:tcBorders>
              <w:top w:val="nil"/>
              <w:left w:val="nil"/>
              <w:bottom w:val="nil"/>
              <w:right w:val="nil"/>
            </w:tcBorders>
            <w:shd w:val="clear" w:color="auto" w:fill="auto"/>
            <w:noWrap/>
            <w:vAlign w:val="center"/>
            <w:hideMark/>
            <w:tcPrChange w:id="904" w:author="Sarthak Shah | IFMR Rural Finance" w:date="2016-11-20T15:20:00Z">
              <w:tcPr>
                <w:tcW w:w="476" w:type="dxa"/>
                <w:tcBorders>
                  <w:top w:val="nil"/>
                  <w:left w:val="nil"/>
                  <w:bottom w:val="nil"/>
                  <w:right w:val="nil"/>
                </w:tcBorders>
                <w:shd w:val="clear" w:color="auto" w:fill="auto"/>
                <w:noWrap/>
                <w:vAlign w:val="center"/>
                <w:hideMark/>
              </w:tcPr>
            </w:tcPrChange>
          </w:tcPr>
          <w:p w:rsidR="00EC34D8" w:rsidRPr="00EC34D8" w:rsidRDefault="00EC34D8" w:rsidP="00EC34D8">
            <w:pPr>
              <w:jc w:val="center"/>
              <w:rPr>
                <w:ins w:id="905" w:author="Sarthak Shah | IFMR Rural Finance" w:date="2016-11-20T15:20:00Z"/>
                <w:rFonts w:ascii="Calibri" w:hAnsi="Calibri"/>
                <w:color w:val="000000"/>
                <w:sz w:val="22"/>
                <w:szCs w:val="22"/>
                <w:lang w:val="en-GB" w:eastAsia="en-GB"/>
              </w:rPr>
            </w:pPr>
          </w:p>
        </w:tc>
        <w:tc>
          <w:tcPr>
            <w:tcW w:w="98" w:type="pct"/>
            <w:tcBorders>
              <w:top w:val="nil"/>
              <w:left w:val="nil"/>
              <w:bottom w:val="nil"/>
              <w:right w:val="nil"/>
            </w:tcBorders>
            <w:shd w:val="clear" w:color="auto" w:fill="auto"/>
            <w:noWrap/>
            <w:vAlign w:val="center"/>
            <w:hideMark/>
            <w:tcPrChange w:id="906" w:author="Sarthak Shah | IFMR Rural Finance" w:date="2016-11-20T15:20:00Z">
              <w:tcPr>
                <w:tcW w:w="436" w:type="dxa"/>
                <w:tcBorders>
                  <w:top w:val="nil"/>
                  <w:left w:val="nil"/>
                  <w:bottom w:val="nil"/>
                  <w:right w:val="nil"/>
                </w:tcBorders>
                <w:shd w:val="clear" w:color="auto" w:fill="auto"/>
                <w:noWrap/>
                <w:vAlign w:val="center"/>
                <w:hideMark/>
              </w:tcPr>
            </w:tcPrChange>
          </w:tcPr>
          <w:p w:rsidR="00EC34D8" w:rsidRPr="00EC34D8" w:rsidRDefault="00EC34D8" w:rsidP="00EC34D8">
            <w:pPr>
              <w:jc w:val="center"/>
              <w:rPr>
                <w:ins w:id="907" w:author="Sarthak Shah | IFMR Rural Finance" w:date="2016-11-20T15:20:00Z"/>
                <w:rFonts w:ascii="Calibri" w:hAnsi="Calibri"/>
                <w:color w:val="000000"/>
                <w:sz w:val="22"/>
                <w:szCs w:val="22"/>
                <w:lang w:val="en-GB" w:eastAsia="en-GB"/>
              </w:rPr>
            </w:pPr>
          </w:p>
        </w:tc>
        <w:tc>
          <w:tcPr>
            <w:tcW w:w="107" w:type="pct"/>
            <w:tcBorders>
              <w:top w:val="nil"/>
              <w:left w:val="nil"/>
              <w:bottom w:val="nil"/>
              <w:right w:val="nil"/>
            </w:tcBorders>
            <w:shd w:val="clear" w:color="auto" w:fill="auto"/>
            <w:noWrap/>
            <w:vAlign w:val="center"/>
            <w:hideMark/>
            <w:tcPrChange w:id="908" w:author="Sarthak Shah | IFMR Rural Finance" w:date="2016-11-20T15:20:00Z">
              <w:tcPr>
                <w:tcW w:w="476" w:type="dxa"/>
                <w:tcBorders>
                  <w:top w:val="nil"/>
                  <w:left w:val="nil"/>
                  <w:bottom w:val="nil"/>
                  <w:right w:val="nil"/>
                </w:tcBorders>
                <w:shd w:val="clear" w:color="auto" w:fill="auto"/>
                <w:noWrap/>
                <w:vAlign w:val="center"/>
                <w:hideMark/>
              </w:tcPr>
            </w:tcPrChange>
          </w:tcPr>
          <w:p w:rsidR="00EC34D8" w:rsidRPr="00EC34D8" w:rsidRDefault="00EC34D8" w:rsidP="00EC34D8">
            <w:pPr>
              <w:jc w:val="center"/>
              <w:rPr>
                <w:ins w:id="909" w:author="Sarthak Shah | IFMR Rural Finance" w:date="2016-11-20T15:20:00Z"/>
                <w:rFonts w:ascii="Calibri" w:hAnsi="Calibri"/>
                <w:color w:val="000000"/>
                <w:sz w:val="22"/>
                <w:szCs w:val="22"/>
                <w:lang w:val="en-GB" w:eastAsia="en-GB"/>
              </w:rPr>
            </w:pPr>
          </w:p>
        </w:tc>
        <w:tc>
          <w:tcPr>
            <w:tcW w:w="94" w:type="pct"/>
            <w:tcBorders>
              <w:top w:val="nil"/>
              <w:left w:val="nil"/>
              <w:bottom w:val="nil"/>
              <w:right w:val="nil"/>
            </w:tcBorders>
            <w:shd w:val="clear" w:color="auto" w:fill="auto"/>
            <w:noWrap/>
            <w:vAlign w:val="center"/>
            <w:hideMark/>
            <w:tcPrChange w:id="910" w:author="Sarthak Shah | IFMR Rural Finance" w:date="2016-11-20T15:20:00Z">
              <w:tcPr>
                <w:tcW w:w="416" w:type="dxa"/>
                <w:tcBorders>
                  <w:top w:val="nil"/>
                  <w:left w:val="nil"/>
                  <w:bottom w:val="nil"/>
                  <w:right w:val="nil"/>
                </w:tcBorders>
                <w:shd w:val="clear" w:color="auto" w:fill="auto"/>
                <w:noWrap/>
                <w:vAlign w:val="center"/>
                <w:hideMark/>
              </w:tcPr>
            </w:tcPrChange>
          </w:tcPr>
          <w:p w:rsidR="00EC34D8" w:rsidRPr="00EC34D8" w:rsidRDefault="00EC34D8" w:rsidP="00EC34D8">
            <w:pPr>
              <w:jc w:val="center"/>
              <w:rPr>
                <w:ins w:id="911" w:author="Sarthak Shah | IFMR Rural Finance" w:date="2016-11-20T15:20:00Z"/>
                <w:rFonts w:ascii="Calibri" w:hAnsi="Calibri"/>
                <w:color w:val="000000"/>
                <w:sz w:val="22"/>
                <w:szCs w:val="22"/>
                <w:lang w:val="en-GB" w:eastAsia="en-GB"/>
              </w:rPr>
            </w:pPr>
          </w:p>
        </w:tc>
        <w:tc>
          <w:tcPr>
            <w:tcW w:w="107" w:type="pct"/>
            <w:tcBorders>
              <w:top w:val="nil"/>
              <w:left w:val="nil"/>
              <w:bottom w:val="nil"/>
              <w:right w:val="nil"/>
            </w:tcBorders>
            <w:shd w:val="clear" w:color="auto" w:fill="auto"/>
            <w:noWrap/>
            <w:vAlign w:val="center"/>
            <w:hideMark/>
            <w:tcPrChange w:id="912" w:author="Sarthak Shah | IFMR Rural Finance" w:date="2016-11-20T15:20:00Z">
              <w:tcPr>
                <w:tcW w:w="476" w:type="dxa"/>
                <w:tcBorders>
                  <w:top w:val="nil"/>
                  <w:left w:val="nil"/>
                  <w:bottom w:val="nil"/>
                  <w:right w:val="nil"/>
                </w:tcBorders>
                <w:shd w:val="clear" w:color="auto" w:fill="auto"/>
                <w:noWrap/>
                <w:vAlign w:val="center"/>
                <w:hideMark/>
              </w:tcPr>
            </w:tcPrChange>
          </w:tcPr>
          <w:p w:rsidR="00EC34D8" w:rsidRPr="00EC34D8" w:rsidRDefault="00EC34D8" w:rsidP="00EC34D8">
            <w:pPr>
              <w:jc w:val="center"/>
              <w:rPr>
                <w:ins w:id="913" w:author="Sarthak Shah | IFMR Rural Finance" w:date="2016-11-20T15:20:00Z"/>
                <w:rFonts w:ascii="Calibri" w:hAnsi="Calibri"/>
                <w:color w:val="000000"/>
                <w:sz w:val="22"/>
                <w:szCs w:val="22"/>
                <w:lang w:val="en-GB" w:eastAsia="en-GB"/>
              </w:rPr>
            </w:pPr>
          </w:p>
        </w:tc>
        <w:tc>
          <w:tcPr>
            <w:tcW w:w="280" w:type="pct"/>
            <w:tcBorders>
              <w:top w:val="nil"/>
              <w:left w:val="nil"/>
              <w:bottom w:val="nil"/>
              <w:right w:val="nil"/>
            </w:tcBorders>
            <w:shd w:val="clear" w:color="auto" w:fill="auto"/>
            <w:noWrap/>
            <w:vAlign w:val="bottom"/>
            <w:hideMark/>
            <w:tcPrChange w:id="914" w:author="Sarthak Shah | IFMR Rural Finance" w:date="2016-11-20T15:20:00Z">
              <w:tcPr>
                <w:tcW w:w="1037" w:type="dxa"/>
                <w:tcBorders>
                  <w:top w:val="nil"/>
                  <w:left w:val="nil"/>
                  <w:bottom w:val="nil"/>
                  <w:right w:val="nil"/>
                </w:tcBorders>
                <w:shd w:val="clear" w:color="auto" w:fill="auto"/>
                <w:noWrap/>
                <w:vAlign w:val="bottom"/>
                <w:hideMark/>
              </w:tcPr>
            </w:tcPrChange>
          </w:tcPr>
          <w:p w:rsidR="00EC34D8" w:rsidRPr="00EC34D8" w:rsidRDefault="00EC34D8" w:rsidP="00EC34D8">
            <w:pPr>
              <w:rPr>
                <w:ins w:id="915" w:author="Sarthak Shah | IFMR Rural Finance" w:date="2016-11-20T15:20:00Z"/>
                <w:rFonts w:ascii="Calibri" w:hAnsi="Calibri"/>
                <w:color w:val="000000"/>
                <w:sz w:val="22"/>
                <w:szCs w:val="22"/>
                <w:lang w:val="en-GB" w:eastAsia="en-GB"/>
              </w:rPr>
            </w:pPr>
          </w:p>
        </w:tc>
      </w:tr>
      <w:tr w:rsidR="00EC34D8" w:rsidRPr="00EC34D8" w:rsidTr="00EC34D8">
        <w:trPr>
          <w:trHeight w:val="465"/>
          <w:ins w:id="916" w:author="Sarthak Shah | IFMR Rural Finance" w:date="2016-11-20T15:20:00Z"/>
        </w:trPr>
        <w:tc>
          <w:tcPr>
            <w:tcW w:w="14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34D8" w:rsidRPr="00EC34D8" w:rsidRDefault="00EC34D8" w:rsidP="00EC34D8">
            <w:pPr>
              <w:jc w:val="center"/>
              <w:rPr>
                <w:ins w:id="917" w:author="Sarthak Shah | IFMR Rural Finance" w:date="2016-11-20T15:20:00Z"/>
                <w:rFonts w:ascii="Calibri" w:hAnsi="Calibri"/>
                <w:b/>
                <w:bCs/>
                <w:color w:val="000000"/>
                <w:sz w:val="22"/>
                <w:szCs w:val="22"/>
                <w:lang w:val="en-GB" w:eastAsia="en-GB"/>
              </w:rPr>
            </w:pPr>
            <w:ins w:id="918" w:author="Sarthak Shah | IFMR Rural Finance" w:date="2016-11-20T15:20:00Z">
              <w:r w:rsidRPr="00EC34D8">
                <w:rPr>
                  <w:rFonts w:ascii="Calibri" w:hAnsi="Calibri"/>
                  <w:b/>
                  <w:bCs/>
                  <w:color w:val="000000"/>
                  <w:sz w:val="22"/>
                  <w:szCs w:val="22"/>
                  <w:lang w:val="en-GB" w:eastAsia="en-GB"/>
                </w:rPr>
                <w:t>S.No</w:t>
              </w:r>
            </w:ins>
          </w:p>
        </w:tc>
        <w:tc>
          <w:tcPr>
            <w:tcW w:w="39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C34D8" w:rsidRPr="00EC34D8" w:rsidRDefault="00EC34D8" w:rsidP="00EC34D8">
            <w:pPr>
              <w:jc w:val="center"/>
              <w:rPr>
                <w:ins w:id="919" w:author="Sarthak Shah | IFMR Rural Finance" w:date="2016-11-20T15:20:00Z"/>
                <w:rFonts w:ascii="Calibri" w:hAnsi="Calibri"/>
                <w:b/>
                <w:bCs/>
                <w:color w:val="000000"/>
                <w:sz w:val="22"/>
                <w:szCs w:val="22"/>
                <w:lang w:val="en-GB" w:eastAsia="en-GB"/>
              </w:rPr>
            </w:pPr>
            <w:ins w:id="920" w:author="Sarthak Shah | IFMR Rural Finance" w:date="2016-11-20T15:20:00Z">
              <w:r w:rsidRPr="00EC34D8">
                <w:rPr>
                  <w:rFonts w:ascii="Calibri" w:hAnsi="Calibri"/>
                  <w:b/>
                  <w:bCs/>
                  <w:color w:val="000000"/>
                  <w:sz w:val="22"/>
                  <w:szCs w:val="22"/>
                  <w:lang w:val="en-GB" w:eastAsia="en-GB"/>
                </w:rPr>
                <w:t>Parameter</w:t>
              </w:r>
            </w:ins>
          </w:p>
        </w:tc>
        <w:tc>
          <w:tcPr>
            <w:tcW w:w="28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C34D8" w:rsidRPr="00EC34D8" w:rsidRDefault="00EC34D8" w:rsidP="00EC34D8">
            <w:pPr>
              <w:jc w:val="center"/>
              <w:rPr>
                <w:ins w:id="921" w:author="Sarthak Shah | IFMR Rural Finance" w:date="2016-11-20T15:20:00Z"/>
                <w:rFonts w:ascii="Calibri" w:hAnsi="Calibri"/>
                <w:b/>
                <w:bCs/>
                <w:color w:val="000000"/>
                <w:sz w:val="22"/>
                <w:szCs w:val="22"/>
                <w:lang w:val="en-GB" w:eastAsia="en-GB"/>
              </w:rPr>
            </w:pPr>
            <w:ins w:id="922" w:author="Sarthak Shah | IFMR Rural Finance" w:date="2016-11-20T15:20:00Z">
              <w:r w:rsidRPr="00EC34D8">
                <w:rPr>
                  <w:rFonts w:ascii="Calibri" w:hAnsi="Calibri"/>
                  <w:b/>
                  <w:bCs/>
                  <w:color w:val="000000"/>
                  <w:sz w:val="22"/>
                  <w:szCs w:val="22"/>
                  <w:lang w:val="en-GB" w:eastAsia="en-GB"/>
                </w:rPr>
                <w:t>Stage</w:t>
              </w:r>
            </w:ins>
          </w:p>
        </w:tc>
        <w:tc>
          <w:tcPr>
            <w:tcW w:w="24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C34D8" w:rsidRPr="00EC34D8" w:rsidRDefault="00EC34D8" w:rsidP="00EC34D8">
            <w:pPr>
              <w:jc w:val="center"/>
              <w:rPr>
                <w:ins w:id="923" w:author="Sarthak Shah | IFMR Rural Finance" w:date="2016-11-20T15:20:00Z"/>
                <w:rFonts w:ascii="Calibri" w:hAnsi="Calibri"/>
                <w:b/>
                <w:bCs/>
                <w:color w:val="000000"/>
                <w:sz w:val="22"/>
                <w:szCs w:val="22"/>
                <w:lang w:val="en-GB" w:eastAsia="en-GB"/>
              </w:rPr>
            </w:pPr>
            <w:ins w:id="924" w:author="Sarthak Shah | IFMR Rural Finance" w:date="2016-11-20T15:20:00Z">
              <w:r w:rsidRPr="00EC34D8">
                <w:rPr>
                  <w:rFonts w:ascii="Calibri" w:hAnsi="Calibri"/>
                  <w:b/>
                  <w:bCs/>
                  <w:color w:val="000000"/>
                  <w:sz w:val="22"/>
                  <w:szCs w:val="22"/>
                  <w:lang w:val="en-GB" w:eastAsia="en-GB"/>
                </w:rPr>
                <w:t>Entity</w:t>
              </w:r>
            </w:ins>
          </w:p>
        </w:tc>
        <w:tc>
          <w:tcPr>
            <w:tcW w:w="320" w:type="pct"/>
            <w:vMerge w:val="restart"/>
            <w:tcBorders>
              <w:top w:val="nil"/>
              <w:left w:val="single" w:sz="4" w:space="0" w:color="auto"/>
              <w:bottom w:val="single" w:sz="4" w:space="0" w:color="auto"/>
              <w:right w:val="single" w:sz="4" w:space="0" w:color="auto"/>
            </w:tcBorders>
            <w:shd w:val="clear" w:color="auto" w:fill="auto"/>
            <w:vAlign w:val="center"/>
            <w:hideMark/>
          </w:tcPr>
          <w:p w:rsidR="00EC34D8" w:rsidRPr="00EC34D8" w:rsidRDefault="00EC34D8" w:rsidP="00EC34D8">
            <w:pPr>
              <w:jc w:val="center"/>
              <w:rPr>
                <w:ins w:id="925" w:author="Sarthak Shah | IFMR Rural Finance" w:date="2016-11-20T15:20:00Z"/>
                <w:rFonts w:ascii="Calibri" w:hAnsi="Calibri"/>
                <w:b/>
                <w:bCs/>
                <w:color w:val="000000"/>
                <w:sz w:val="22"/>
                <w:szCs w:val="22"/>
                <w:lang w:val="en-GB" w:eastAsia="en-GB"/>
              </w:rPr>
            </w:pPr>
            <w:ins w:id="926" w:author="Sarthak Shah | IFMR Rural Finance" w:date="2016-11-20T15:20:00Z">
              <w:r w:rsidRPr="00EC34D8">
                <w:rPr>
                  <w:rFonts w:ascii="Calibri" w:hAnsi="Calibri"/>
                  <w:b/>
                  <w:bCs/>
                  <w:color w:val="000000"/>
                  <w:sz w:val="22"/>
                  <w:szCs w:val="22"/>
                  <w:lang w:val="en-GB" w:eastAsia="en-GB"/>
                </w:rPr>
                <w:t>Main Tab</w:t>
              </w:r>
            </w:ins>
          </w:p>
        </w:tc>
        <w:tc>
          <w:tcPr>
            <w:tcW w:w="58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34D8" w:rsidRPr="00EC34D8" w:rsidRDefault="00EC34D8" w:rsidP="00EC34D8">
            <w:pPr>
              <w:jc w:val="center"/>
              <w:rPr>
                <w:ins w:id="927" w:author="Sarthak Shah | IFMR Rural Finance" w:date="2016-11-20T15:20:00Z"/>
                <w:rFonts w:ascii="Calibri" w:hAnsi="Calibri"/>
                <w:b/>
                <w:bCs/>
                <w:color w:val="000000"/>
                <w:sz w:val="22"/>
                <w:szCs w:val="22"/>
                <w:lang w:val="en-GB" w:eastAsia="en-GB"/>
              </w:rPr>
            </w:pPr>
            <w:ins w:id="928" w:author="Sarthak Shah | IFMR Rural Finance" w:date="2016-11-20T15:20:00Z">
              <w:r w:rsidRPr="00EC34D8">
                <w:rPr>
                  <w:rFonts w:ascii="Calibri" w:hAnsi="Calibri"/>
                  <w:b/>
                  <w:bCs/>
                  <w:color w:val="000000"/>
                  <w:sz w:val="22"/>
                  <w:szCs w:val="22"/>
                  <w:lang w:val="en-GB" w:eastAsia="en-GB"/>
                </w:rPr>
                <w:t>Field Name</w:t>
              </w:r>
            </w:ins>
          </w:p>
        </w:tc>
        <w:tc>
          <w:tcPr>
            <w:tcW w:w="4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34D8" w:rsidRPr="00EC34D8" w:rsidRDefault="00EC34D8" w:rsidP="00EC34D8">
            <w:pPr>
              <w:jc w:val="center"/>
              <w:rPr>
                <w:ins w:id="929" w:author="Sarthak Shah | IFMR Rural Finance" w:date="2016-11-20T15:20:00Z"/>
                <w:rFonts w:ascii="Calibri" w:hAnsi="Calibri"/>
                <w:b/>
                <w:bCs/>
                <w:color w:val="000000"/>
                <w:sz w:val="22"/>
                <w:szCs w:val="22"/>
                <w:lang w:val="en-GB" w:eastAsia="en-GB"/>
              </w:rPr>
            </w:pPr>
            <w:ins w:id="930" w:author="Sarthak Shah | IFMR Rural Finance" w:date="2016-11-20T15:20:00Z">
              <w:r w:rsidRPr="00EC34D8">
                <w:rPr>
                  <w:rFonts w:ascii="Calibri" w:hAnsi="Calibri"/>
                  <w:b/>
                  <w:bCs/>
                  <w:color w:val="000000"/>
                  <w:sz w:val="22"/>
                  <w:szCs w:val="22"/>
                  <w:lang w:val="en-GB" w:eastAsia="en-GB"/>
                </w:rPr>
                <w:t>Options</w:t>
              </w:r>
            </w:ins>
          </w:p>
        </w:tc>
        <w:tc>
          <w:tcPr>
            <w:tcW w:w="103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34D8" w:rsidRPr="00EC34D8" w:rsidRDefault="00EC34D8" w:rsidP="00EC34D8">
            <w:pPr>
              <w:jc w:val="center"/>
              <w:rPr>
                <w:ins w:id="931" w:author="Sarthak Shah | IFMR Rural Finance" w:date="2016-11-20T15:20:00Z"/>
                <w:rFonts w:ascii="Calibri" w:hAnsi="Calibri"/>
                <w:b/>
                <w:bCs/>
                <w:color w:val="000000"/>
                <w:sz w:val="22"/>
                <w:szCs w:val="22"/>
                <w:lang w:val="en-GB" w:eastAsia="en-GB"/>
              </w:rPr>
            </w:pPr>
            <w:ins w:id="932" w:author="Sarthak Shah | IFMR Rural Finance" w:date="2016-11-20T15:20:00Z">
              <w:r w:rsidRPr="00EC34D8">
                <w:rPr>
                  <w:rFonts w:ascii="Calibri" w:hAnsi="Calibri"/>
                  <w:b/>
                  <w:bCs/>
                  <w:color w:val="000000"/>
                  <w:sz w:val="22"/>
                  <w:szCs w:val="22"/>
                  <w:lang w:val="en-GB" w:eastAsia="en-GB"/>
                </w:rPr>
                <w:t>RS Option</w:t>
              </w:r>
            </w:ins>
          </w:p>
        </w:tc>
        <w:tc>
          <w:tcPr>
            <w:tcW w:w="40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C34D8" w:rsidRPr="00EC34D8" w:rsidRDefault="00EC34D8" w:rsidP="00EC34D8">
            <w:pPr>
              <w:jc w:val="center"/>
              <w:rPr>
                <w:ins w:id="933" w:author="Sarthak Shah | IFMR Rural Finance" w:date="2016-11-20T15:20:00Z"/>
                <w:rFonts w:ascii="Calibri" w:hAnsi="Calibri"/>
                <w:b/>
                <w:bCs/>
                <w:color w:val="000000"/>
                <w:sz w:val="22"/>
                <w:szCs w:val="22"/>
                <w:lang w:val="en-GB" w:eastAsia="en-GB"/>
              </w:rPr>
            </w:pPr>
            <w:ins w:id="934" w:author="Sarthak Shah | IFMR Rural Finance" w:date="2016-11-20T15:20:00Z">
              <w:r w:rsidRPr="00EC34D8">
                <w:rPr>
                  <w:rFonts w:ascii="Calibri" w:hAnsi="Calibri"/>
                  <w:b/>
                  <w:bCs/>
                  <w:color w:val="000000"/>
                  <w:sz w:val="22"/>
                  <w:szCs w:val="22"/>
                  <w:lang w:val="en-GB" w:eastAsia="en-GB"/>
                </w:rPr>
                <w:t>Weightage in consolidated risk score</w:t>
              </w:r>
            </w:ins>
          </w:p>
        </w:tc>
        <w:tc>
          <w:tcPr>
            <w:tcW w:w="39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C34D8" w:rsidRPr="00EC34D8" w:rsidRDefault="00EC34D8" w:rsidP="00EC34D8">
            <w:pPr>
              <w:jc w:val="center"/>
              <w:rPr>
                <w:ins w:id="935" w:author="Sarthak Shah | IFMR Rural Finance" w:date="2016-11-20T15:20:00Z"/>
                <w:rFonts w:ascii="Calibri" w:hAnsi="Calibri"/>
                <w:b/>
                <w:bCs/>
                <w:color w:val="000000"/>
                <w:sz w:val="22"/>
                <w:szCs w:val="22"/>
                <w:lang w:val="en-GB" w:eastAsia="en-GB"/>
              </w:rPr>
            </w:pPr>
            <w:ins w:id="936" w:author="Sarthak Shah | IFMR Rural Finance" w:date="2016-11-20T15:20:00Z">
              <w:r w:rsidRPr="00EC34D8">
                <w:rPr>
                  <w:rFonts w:ascii="Calibri" w:hAnsi="Calibri"/>
                  <w:b/>
                  <w:bCs/>
                  <w:color w:val="000000"/>
                  <w:sz w:val="22"/>
                  <w:szCs w:val="22"/>
                  <w:lang w:val="en-GB" w:eastAsia="en-GB"/>
                </w:rPr>
                <w:t>Weightage in Risk Score 3</w:t>
              </w:r>
            </w:ins>
          </w:p>
        </w:tc>
        <w:tc>
          <w:tcPr>
            <w:tcW w:w="514" w:type="pct"/>
            <w:gridSpan w:val="5"/>
            <w:tcBorders>
              <w:top w:val="single" w:sz="4" w:space="0" w:color="auto"/>
              <w:left w:val="nil"/>
              <w:bottom w:val="single" w:sz="4" w:space="0" w:color="auto"/>
              <w:right w:val="single" w:sz="4" w:space="0" w:color="auto"/>
            </w:tcBorders>
            <w:shd w:val="clear" w:color="auto" w:fill="auto"/>
            <w:noWrap/>
            <w:vAlign w:val="center"/>
            <w:hideMark/>
          </w:tcPr>
          <w:p w:rsidR="00EC34D8" w:rsidRPr="00EC34D8" w:rsidRDefault="00EC34D8" w:rsidP="00EC34D8">
            <w:pPr>
              <w:jc w:val="center"/>
              <w:rPr>
                <w:ins w:id="937" w:author="Sarthak Shah | IFMR Rural Finance" w:date="2016-11-20T15:20:00Z"/>
                <w:rFonts w:ascii="Calibri" w:hAnsi="Calibri"/>
                <w:b/>
                <w:bCs/>
                <w:color w:val="000000"/>
                <w:sz w:val="22"/>
                <w:szCs w:val="22"/>
                <w:lang w:val="en-GB" w:eastAsia="en-GB"/>
              </w:rPr>
            </w:pPr>
            <w:ins w:id="938" w:author="Sarthak Shah | IFMR Rural Finance" w:date="2016-11-20T15:20:00Z">
              <w:r w:rsidRPr="00EC34D8">
                <w:rPr>
                  <w:rFonts w:ascii="Calibri" w:hAnsi="Calibri"/>
                  <w:b/>
                  <w:bCs/>
                  <w:color w:val="000000"/>
                  <w:sz w:val="22"/>
                  <w:szCs w:val="22"/>
                  <w:lang w:val="en-GB" w:eastAsia="en-GB"/>
                </w:rPr>
                <w:t xml:space="preserve">Scoring </w:t>
              </w:r>
            </w:ins>
          </w:p>
        </w:tc>
        <w:tc>
          <w:tcPr>
            <w:tcW w:w="28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34D8" w:rsidRPr="00EC34D8" w:rsidRDefault="00EC34D8" w:rsidP="00EC34D8">
            <w:pPr>
              <w:jc w:val="center"/>
              <w:rPr>
                <w:ins w:id="939" w:author="Sarthak Shah | IFMR Rural Finance" w:date="2016-11-20T15:20:00Z"/>
                <w:rFonts w:ascii="Calibri" w:hAnsi="Calibri"/>
                <w:color w:val="000000"/>
                <w:sz w:val="22"/>
                <w:szCs w:val="22"/>
                <w:lang w:val="en-GB" w:eastAsia="en-GB"/>
              </w:rPr>
            </w:pPr>
            <w:ins w:id="940" w:author="Sarthak Shah | IFMR Rural Finance" w:date="2016-11-20T15:20:00Z">
              <w:r w:rsidRPr="00EC34D8">
                <w:rPr>
                  <w:rFonts w:ascii="Calibri" w:hAnsi="Calibri"/>
                  <w:color w:val="000000"/>
                  <w:sz w:val="22"/>
                  <w:szCs w:val="22"/>
                  <w:lang w:val="en-GB" w:eastAsia="en-GB"/>
                </w:rPr>
                <w:t>Type</w:t>
              </w:r>
            </w:ins>
          </w:p>
        </w:tc>
      </w:tr>
      <w:tr w:rsidR="00EC34D8" w:rsidRPr="00EC34D8" w:rsidTr="00EC34D8">
        <w:trPr>
          <w:trHeight w:val="510"/>
          <w:ins w:id="941" w:author="Sarthak Shah | IFMR Rural Finance" w:date="2016-11-20T15:20:00Z"/>
        </w:trPr>
        <w:tc>
          <w:tcPr>
            <w:tcW w:w="145" w:type="pct"/>
            <w:vMerge/>
            <w:tcBorders>
              <w:top w:val="single" w:sz="4" w:space="0" w:color="auto"/>
              <w:left w:val="single" w:sz="4" w:space="0" w:color="auto"/>
              <w:bottom w:val="single" w:sz="4" w:space="0" w:color="auto"/>
              <w:right w:val="single" w:sz="4" w:space="0" w:color="auto"/>
            </w:tcBorders>
            <w:vAlign w:val="center"/>
            <w:hideMark/>
          </w:tcPr>
          <w:p w:rsidR="00EC34D8" w:rsidRPr="00EC34D8" w:rsidRDefault="00EC34D8" w:rsidP="00EC34D8">
            <w:pPr>
              <w:rPr>
                <w:ins w:id="942" w:author="Sarthak Shah | IFMR Rural Finance" w:date="2016-11-20T15:20:00Z"/>
                <w:rFonts w:ascii="Calibri" w:hAnsi="Calibri"/>
                <w:b/>
                <w:bCs/>
                <w:color w:val="000000"/>
                <w:sz w:val="22"/>
                <w:szCs w:val="22"/>
                <w:lang w:val="en-GB" w:eastAsia="en-GB"/>
              </w:rPr>
            </w:pPr>
          </w:p>
        </w:tc>
        <w:tc>
          <w:tcPr>
            <w:tcW w:w="394" w:type="pct"/>
            <w:vMerge/>
            <w:tcBorders>
              <w:top w:val="nil"/>
              <w:left w:val="single" w:sz="4" w:space="0" w:color="auto"/>
              <w:bottom w:val="single" w:sz="4" w:space="0" w:color="auto"/>
              <w:right w:val="single" w:sz="4" w:space="0" w:color="auto"/>
            </w:tcBorders>
            <w:vAlign w:val="center"/>
            <w:hideMark/>
          </w:tcPr>
          <w:p w:rsidR="00EC34D8" w:rsidRPr="00EC34D8" w:rsidRDefault="00EC34D8" w:rsidP="00EC34D8">
            <w:pPr>
              <w:rPr>
                <w:ins w:id="943" w:author="Sarthak Shah | IFMR Rural Finance" w:date="2016-11-20T15:20:00Z"/>
                <w:rFonts w:ascii="Calibri" w:hAnsi="Calibri"/>
                <w:b/>
                <w:bCs/>
                <w:color w:val="000000"/>
                <w:sz w:val="22"/>
                <w:szCs w:val="22"/>
                <w:lang w:val="en-GB" w:eastAsia="en-GB"/>
              </w:rPr>
            </w:pPr>
          </w:p>
        </w:tc>
        <w:tc>
          <w:tcPr>
            <w:tcW w:w="280" w:type="pct"/>
            <w:vMerge/>
            <w:tcBorders>
              <w:top w:val="nil"/>
              <w:left w:val="single" w:sz="4" w:space="0" w:color="auto"/>
              <w:bottom w:val="single" w:sz="4" w:space="0" w:color="auto"/>
              <w:right w:val="single" w:sz="4" w:space="0" w:color="auto"/>
            </w:tcBorders>
            <w:vAlign w:val="center"/>
            <w:hideMark/>
          </w:tcPr>
          <w:p w:rsidR="00EC34D8" w:rsidRPr="00EC34D8" w:rsidRDefault="00EC34D8" w:rsidP="00EC34D8">
            <w:pPr>
              <w:rPr>
                <w:ins w:id="944" w:author="Sarthak Shah | IFMR Rural Finance" w:date="2016-11-20T15:20:00Z"/>
                <w:rFonts w:ascii="Calibri" w:hAnsi="Calibri"/>
                <w:b/>
                <w:bCs/>
                <w:color w:val="000000"/>
                <w:sz w:val="22"/>
                <w:szCs w:val="22"/>
                <w:lang w:val="en-GB" w:eastAsia="en-GB"/>
              </w:rPr>
            </w:pPr>
          </w:p>
        </w:tc>
        <w:tc>
          <w:tcPr>
            <w:tcW w:w="244" w:type="pct"/>
            <w:vMerge/>
            <w:tcBorders>
              <w:top w:val="nil"/>
              <w:left w:val="single" w:sz="4" w:space="0" w:color="auto"/>
              <w:bottom w:val="single" w:sz="4" w:space="0" w:color="auto"/>
              <w:right w:val="single" w:sz="4" w:space="0" w:color="auto"/>
            </w:tcBorders>
            <w:vAlign w:val="center"/>
            <w:hideMark/>
          </w:tcPr>
          <w:p w:rsidR="00EC34D8" w:rsidRPr="00EC34D8" w:rsidRDefault="00EC34D8" w:rsidP="00EC34D8">
            <w:pPr>
              <w:rPr>
                <w:ins w:id="945" w:author="Sarthak Shah | IFMR Rural Finance" w:date="2016-11-20T15:20:00Z"/>
                <w:rFonts w:ascii="Calibri" w:hAnsi="Calibri"/>
                <w:b/>
                <w:bCs/>
                <w:color w:val="000000"/>
                <w:sz w:val="22"/>
                <w:szCs w:val="22"/>
                <w:lang w:val="en-GB" w:eastAsia="en-GB"/>
              </w:rPr>
            </w:pPr>
          </w:p>
        </w:tc>
        <w:tc>
          <w:tcPr>
            <w:tcW w:w="320" w:type="pct"/>
            <w:vMerge/>
            <w:tcBorders>
              <w:top w:val="nil"/>
              <w:left w:val="single" w:sz="4" w:space="0" w:color="auto"/>
              <w:bottom w:val="single" w:sz="4" w:space="0" w:color="auto"/>
              <w:right w:val="single" w:sz="4" w:space="0" w:color="auto"/>
            </w:tcBorders>
            <w:vAlign w:val="center"/>
            <w:hideMark/>
          </w:tcPr>
          <w:p w:rsidR="00EC34D8" w:rsidRPr="00EC34D8" w:rsidRDefault="00EC34D8" w:rsidP="00EC34D8">
            <w:pPr>
              <w:rPr>
                <w:ins w:id="946" w:author="Sarthak Shah | IFMR Rural Finance" w:date="2016-11-20T15:20:00Z"/>
                <w:rFonts w:ascii="Calibri" w:hAnsi="Calibri"/>
                <w:b/>
                <w:bCs/>
                <w:color w:val="000000"/>
                <w:sz w:val="22"/>
                <w:szCs w:val="22"/>
                <w:lang w:val="en-GB" w:eastAsia="en-GB"/>
              </w:rPr>
            </w:pPr>
          </w:p>
        </w:tc>
        <w:tc>
          <w:tcPr>
            <w:tcW w:w="580" w:type="pct"/>
            <w:vMerge/>
            <w:tcBorders>
              <w:top w:val="single" w:sz="4" w:space="0" w:color="auto"/>
              <w:left w:val="single" w:sz="4" w:space="0" w:color="auto"/>
              <w:bottom w:val="single" w:sz="4" w:space="0" w:color="auto"/>
              <w:right w:val="single" w:sz="4" w:space="0" w:color="auto"/>
            </w:tcBorders>
            <w:vAlign w:val="center"/>
            <w:hideMark/>
          </w:tcPr>
          <w:p w:rsidR="00EC34D8" w:rsidRPr="00EC34D8" w:rsidRDefault="00EC34D8" w:rsidP="00EC34D8">
            <w:pPr>
              <w:rPr>
                <w:ins w:id="947" w:author="Sarthak Shah | IFMR Rural Finance" w:date="2016-11-20T15:20:00Z"/>
                <w:rFonts w:ascii="Calibri" w:hAnsi="Calibri"/>
                <w:b/>
                <w:bCs/>
                <w:color w:val="000000"/>
                <w:sz w:val="22"/>
                <w:szCs w:val="22"/>
                <w:lang w:val="en-GB" w:eastAsia="en-GB"/>
              </w:rPr>
            </w:pPr>
          </w:p>
        </w:tc>
        <w:tc>
          <w:tcPr>
            <w:tcW w:w="423" w:type="pct"/>
            <w:vMerge/>
            <w:tcBorders>
              <w:top w:val="single" w:sz="4" w:space="0" w:color="auto"/>
              <w:left w:val="single" w:sz="4" w:space="0" w:color="auto"/>
              <w:bottom w:val="single" w:sz="4" w:space="0" w:color="auto"/>
              <w:right w:val="single" w:sz="4" w:space="0" w:color="auto"/>
            </w:tcBorders>
            <w:vAlign w:val="center"/>
            <w:hideMark/>
          </w:tcPr>
          <w:p w:rsidR="00EC34D8" w:rsidRPr="00EC34D8" w:rsidRDefault="00EC34D8" w:rsidP="00EC34D8">
            <w:pPr>
              <w:rPr>
                <w:ins w:id="948" w:author="Sarthak Shah | IFMR Rural Finance" w:date="2016-11-20T15:20:00Z"/>
                <w:rFonts w:ascii="Calibri" w:hAnsi="Calibri"/>
                <w:b/>
                <w:bCs/>
                <w:color w:val="000000"/>
                <w:sz w:val="22"/>
                <w:szCs w:val="22"/>
                <w:lang w:val="en-GB" w:eastAsia="en-GB"/>
              </w:rPr>
            </w:pPr>
          </w:p>
        </w:tc>
        <w:tc>
          <w:tcPr>
            <w:tcW w:w="1031" w:type="pct"/>
            <w:vMerge/>
            <w:tcBorders>
              <w:top w:val="single" w:sz="4" w:space="0" w:color="auto"/>
              <w:left w:val="single" w:sz="4" w:space="0" w:color="auto"/>
              <w:bottom w:val="single" w:sz="4" w:space="0" w:color="auto"/>
              <w:right w:val="single" w:sz="4" w:space="0" w:color="auto"/>
            </w:tcBorders>
            <w:vAlign w:val="center"/>
            <w:hideMark/>
          </w:tcPr>
          <w:p w:rsidR="00EC34D8" w:rsidRPr="00EC34D8" w:rsidRDefault="00EC34D8" w:rsidP="00EC34D8">
            <w:pPr>
              <w:rPr>
                <w:ins w:id="949" w:author="Sarthak Shah | IFMR Rural Finance" w:date="2016-11-20T15:20:00Z"/>
                <w:rFonts w:ascii="Calibri" w:hAnsi="Calibri"/>
                <w:b/>
                <w:bCs/>
                <w:color w:val="000000"/>
                <w:sz w:val="22"/>
                <w:szCs w:val="22"/>
                <w:lang w:val="en-GB" w:eastAsia="en-GB"/>
              </w:rPr>
            </w:pPr>
          </w:p>
        </w:tc>
        <w:tc>
          <w:tcPr>
            <w:tcW w:w="400" w:type="pct"/>
            <w:vMerge/>
            <w:tcBorders>
              <w:top w:val="single" w:sz="4" w:space="0" w:color="auto"/>
              <w:left w:val="single" w:sz="4" w:space="0" w:color="auto"/>
              <w:bottom w:val="single" w:sz="4" w:space="0" w:color="000000"/>
              <w:right w:val="single" w:sz="4" w:space="0" w:color="auto"/>
            </w:tcBorders>
            <w:vAlign w:val="center"/>
            <w:hideMark/>
          </w:tcPr>
          <w:p w:rsidR="00EC34D8" w:rsidRPr="00EC34D8" w:rsidRDefault="00EC34D8" w:rsidP="00EC34D8">
            <w:pPr>
              <w:rPr>
                <w:ins w:id="950" w:author="Sarthak Shah | IFMR Rural Finance" w:date="2016-11-20T15:20:00Z"/>
                <w:rFonts w:ascii="Calibri" w:hAnsi="Calibri"/>
                <w:b/>
                <w:bCs/>
                <w:color w:val="000000"/>
                <w:sz w:val="22"/>
                <w:szCs w:val="22"/>
                <w:lang w:val="en-GB" w:eastAsia="en-GB"/>
              </w:rPr>
            </w:pPr>
          </w:p>
        </w:tc>
        <w:tc>
          <w:tcPr>
            <w:tcW w:w="391" w:type="pct"/>
            <w:vMerge/>
            <w:tcBorders>
              <w:top w:val="single" w:sz="4" w:space="0" w:color="auto"/>
              <w:left w:val="single" w:sz="4" w:space="0" w:color="auto"/>
              <w:bottom w:val="single" w:sz="4" w:space="0" w:color="auto"/>
              <w:right w:val="single" w:sz="4" w:space="0" w:color="auto"/>
            </w:tcBorders>
            <w:vAlign w:val="center"/>
            <w:hideMark/>
          </w:tcPr>
          <w:p w:rsidR="00EC34D8" w:rsidRPr="00EC34D8" w:rsidRDefault="00EC34D8" w:rsidP="00EC34D8">
            <w:pPr>
              <w:rPr>
                <w:ins w:id="951" w:author="Sarthak Shah | IFMR Rural Finance" w:date="2016-11-20T15:20:00Z"/>
                <w:rFonts w:ascii="Calibri" w:hAnsi="Calibri"/>
                <w:b/>
                <w:bCs/>
                <w:color w:val="000000"/>
                <w:sz w:val="22"/>
                <w:szCs w:val="22"/>
                <w:lang w:val="en-GB" w:eastAsia="en-GB"/>
              </w:rPr>
            </w:pPr>
          </w:p>
        </w:tc>
        <w:tc>
          <w:tcPr>
            <w:tcW w:w="107" w:type="pct"/>
            <w:tcBorders>
              <w:top w:val="nil"/>
              <w:left w:val="nil"/>
              <w:bottom w:val="single" w:sz="4" w:space="0" w:color="auto"/>
              <w:right w:val="single" w:sz="4" w:space="0" w:color="auto"/>
            </w:tcBorders>
            <w:shd w:val="clear" w:color="auto" w:fill="auto"/>
            <w:noWrap/>
            <w:vAlign w:val="center"/>
            <w:hideMark/>
          </w:tcPr>
          <w:p w:rsidR="00EC34D8" w:rsidRPr="00EC34D8" w:rsidRDefault="00EC34D8" w:rsidP="00EC34D8">
            <w:pPr>
              <w:jc w:val="center"/>
              <w:rPr>
                <w:ins w:id="952" w:author="Sarthak Shah | IFMR Rural Finance" w:date="2016-11-20T15:20:00Z"/>
                <w:rFonts w:ascii="Calibri" w:hAnsi="Calibri"/>
                <w:b/>
                <w:bCs/>
                <w:color w:val="000000"/>
                <w:sz w:val="22"/>
                <w:szCs w:val="22"/>
                <w:lang w:val="en-GB" w:eastAsia="en-GB"/>
              </w:rPr>
            </w:pPr>
            <w:ins w:id="953" w:author="Sarthak Shah | IFMR Rural Finance" w:date="2016-11-20T15:20:00Z">
              <w:r w:rsidRPr="00EC34D8">
                <w:rPr>
                  <w:rFonts w:ascii="Calibri" w:hAnsi="Calibri"/>
                  <w:b/>
                  <w:bCs/>
                  <w:color w:val="000000"/>
                  <w:sz w:val="22"/>
                  <w:szCs w:val="22"/>
                  <w:lang w:val="en-GB" w:eastAsia="en-GB"/>
                </w:rPr>
                <w:t>1</w:t>
              </w:r>
            </w:ins>
          </w:p>
        </w:tc>
        <w:tc>
          <w:tcPr>
            <w:tcW w:w="98" w:type="pct"/>
            <w:tcBorders>
              <w:top w:val="nil"/>
              <w:left w:val="nil"/>
              <w:bottom w:val="single" w:sz="4" w:space="0" w:color="auto"/>
              <w:right w:val="single" w:sz="4" w:space="0" w:color="auto"/>
            </w:tcBorders>
            <w:shd w:val="clear" w:color="auto" w:fill="auto"/>
            <w:noWrap/>
            <w:vAlign w:val="center"/>
            <w:hideMark/>
          </w:tcPr>
          <w:p w:rsidR="00EC34D8" w:rsidRPr="00EC34D8" w:rsidRDefault="00EC34D8" w:rsidP="00EC34D8">
            <w:pPr>
              <w:jc w:val="center"/>
              <w:rPr>
                <w:ins w:id="954" w:author="Sarthak Shah | IFMR Rural Finance" w:date="2016-11-20T15:20:00Z"/>
                <w:rFonts w:ascii="Calibri" w:hAnsi="Calibri"/>
                <w:b/>
                <w:bCs/>
                <w:color w:val="000000"/>
                <w:sz w:val="22"/>
                <w:szCs w:val="22"/>
                <w:lang w:val="en-GB" w:eastAsia="en-GB"/>
              </w:rPr>
            </w:pPr>
            <w:ins w:id="955" w:author="Sarthak Shah | IFMR Rural Finance" w:date="2016-11-20T15:20:00Z">
              <w:r w:rsidRPr="00EC34D8">
                <w:rPr>
                  <w:rFonts w:ascii="Calibri" w:hAnsi="Calibri"/>
                  <w:b/>
                  <w:bCs/>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auto" w:fill="auto"/>
            <w:noWrap/>
            <w:vAlign w:val="center"/>
            <w:hideMark/>
          </w:tcPr>
          <w:p w:rsidR="00EC34D8" w:rsidRPr="00EC34D8" w:rsidRDefault="00EC34D8" w:rsidP="00EC34D8">
            <w:pPr>
              <w:jc w:val="center"/>
              <w:rPr>
                <w:ins w:id="956" w:author="Sarthak Shah | IFMR Rural Finance" w:date="2016-11-20T15:20:00Z"/>
                <w:rFonts w:ascii="Calibri" w:hAnsi="Calibri"/>
                <w:b/>
                <w:bCs/>
                <w:color w:val="000000"/>
                <w:sz w:val="22"/>
                <w:szCs w:val="22"/>
                <w:lang w:val="en-GB" w:eastAsia="en-GB"/>
              </w:rPr>
            </w:pPr>
            <w:ins w:id="957" w:author="Sarthak Shah | IFMR Rural Finance" w:date="2016-11-20T15:20:00Z">
              <w:r w:rsidRPr="00EC34D8">
                <w:rPr>
                  <w:rFonts w:ascii="Calibri" w:hAnsi="Calibri"/>
                  <w:b/>
                  <w:bCs/>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auto" w:fill="auto"/>
            <w:noWrap/>
            <w:vAlign w:val="center"/>
            <w:hideMark/>
          </w:tcPr>
          <w:p w:rsidR="00EC34D8" w:rsidRPr="00EC34D8" w:rsidRDefault="00EC34D8" w:rsidP="00EC34D8">
            <w:pPr>
              <w:jc w:val="center"/>
              <w:rPr>
                <w:ins w:id="958" w:author="Sarthak Shah | IFMR Rural Finance" w:date="2016-11-20T15:20:00Z"/>
                <w:rFonts w:ascii="Calibri" w:hAnsi="Calibri"/>
                <w:b/>
                <w:bCs/>
                <w:color w:val="000000"/>
                <w:sz w:val="22"/>
                <w:szCs w:val="22"/>
                <w:lang w:val="en-GB" w:eastAsia="en-GB"/>
              </w:rPr>
            </w:pPr>
            <w:ins w:id="959" w:author="Sarthak Shah | IFMR Rural Finance" w:date="2016-11-20T15:20:00Z">
              <w:r w:rsidRPr="00EC34D8">
                <w:rPr>
                  <w:rFonts w:ascii="Calibri" w:hAnsi="Calibri"/>
                  <w:b/>
                  <w:bCs/>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auto" w:fill="auto"/>
            <w:noWrap/>
            <w:vAlign w:val="center"/>
            <w:hideMark/>
          </w:tcPr>
          <w:p w:rsidR="00EC34D8" w:rsidRPr="00EC34D8" w:rsidRDefault="00EC34D8" w:rsidP="00EC34D8">
            <w:pPr>
              <w:jc w:val="center"/>
              <w:rPr>
                <w:ins w:id="960" w:author="Sarthak Shah | IFMR Rural Finance" w:date="2016-11-20T15:20:00Z"/>
                <w:rFonts w:ascii="Calibri" w:hAnsi="Calibri"/>
                <w:b/>
                <w:bCs/>
                <w:color w:val="000000"/>
                <w:sz w:val="22"/>
                <w:szCs w:val="22"/>
                <w:lang w:val="en-GB" w:eastAsia="en-GB"/>
              </w:rPr>
            </w:pPr>
            <w:ins w:id="961" w:author="Sarthak Shah | IFMR Rural Finance" w:date="2016-11-20T15:20:00Z">
              <w:r w:rsidRPr="00EC34D8">
                <w:rPr>
                  <w:rFonts w:ascii="Calibri" w:hAnsi="Calibri"/>
                  <w:b/>
                  <w:bCs/>
                  <w:color w:val="000000"/>
                  <w:sz w:val="22"/>
                  <w:szCs w:val="22"/>
                  <w:lang w:val="en-GB" w:eastAsia="en-GB"/>
                </w:rPr>
                <w:t>5</w:t>
              </w:r>
            </w:ins>
          </w:p>
        </w:tc>
        <w:tc>
          <w:tcPr>
            <w:tcW w:w="280" w:type="pct"/>
            <w:vMerge/>
            <w:tcBorders>
              <w:top w:val="single" w:sz="4" w:space="0" w:color="auto"/>
              <w:left w:val="single" w:sz="4" w:space="0" w:color="auto"/>
              <w:bottom w:val="single" w:sz="4" w:space="0" w:color="auto"/>
              <w:right w:val="single" w:sz="4" w:space="0" w:color="auto"/>
            </w:tcBorders>
            <w:vAlign w:val="center"/>
            <w:hideMark/>
          </w:tcPr>
          <w:p w:rsidR="00EC34D8" w:rsidRPr="00EC34D8" w:rsidRDefault="00EC34D8" w:rsidP="00EC34D8">
            <w:pPr>
              <w:rPr>
                <w:ins w:id="962" w:author="Sarthak Shah | IFMR Rural Finance" w:date="2016-11-20T15:20:00Z"/>
                <w:rFonts w:ascii="Calibri" w:hAnsi="Calibri"/>
                <w:color w:val="000000"/>
                <w:sz w:val="22"/>
                <w:szCs w:val="22"/>
                <w:lang w:val="en-GB" w:eastAsia="en-GB"/>
              </w:rPr>
            </w:pPr>
          </w:p>
        </w:tc>
      </w:tr>
      <w:tr w:rsidR="00EC34D8" w:rsidRPr="00EC34D8" w:rsidTr="00EC34D8">
        <w:trPr>
          <w:trHeight w:val="1500"/>
          <w:ins w:id="963" w:author="Sarthak Shah | IFMR Rural Finance" w:date="2016-11-20T15:20:00Z"/>
          <w:trPrChange w:id="964"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965"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966" w:author="Sarthak Shah | IFMR Rural Finance" w:date="2016-11-20T15:20:00Z"/>
                <w:rFonts w:ascii="Calibri" w:hAnsi="Calibri"/>
                <w:color w:val="000000"/>
                <w:sz w:val="22"/>
                <w:szCs w:val="22"/>
                <w:lang w:val="en-GB" w:eastAsia="en-GB"/>
              </w:rPr>
            </w:pPr>
            <w:ins w:id="967" w:author="Sarthak Shah | IFMR Rural Finance" w:date="2016-11-20T15:20:00Z">
              <w:r w:rsidRPr="00EC34D8">
                <w:rPr>
                  <w:rFonts w:ascii="Calibri" w:hAnsi="Calibri"/>
                  <w:color w:val="000000"/>
                  <w:sz w:val="22"/>
                  <w:szCs w:val="22"/>
                  <w:lang w:val="en-GB" w:eastAsia="en-GB"/>
                </w:rPr>
                <w:t>1</w:t>
              </w:r>
            </w:ins>
          </w:p>
        </w:tc>
        <w:tc>
          <w:tcPr>
            <w:tcW w:w="394" w:type="pct"/>
            <w:tcBorders>
              <w:top w:val="nil"/>
              <w:left w:val="nil"/>
              <w:bottom w:val="single" w:sz="4" w:space="0" w:color="auto"/>
              <w:right w:val="single" w:sz="4" w:space="0" w:color="auto"/>
            </w:tcBorders>
            <w:shd w:val="clear" w:color="auto" w:fill="auto"/>
            <w:vAlign w:val="center"/>
            <w:hideMark/>
            <w:tcPrChange w:id="968"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969" w:author="Sarthak Shah | IFMR Rural Finance" w:date="2016-11-20T15:20:00Z"/>
                <w:rFonts w:ascii="Calibri" w:hAnsi="Calibri"/>
                <w:color w:val="000000"/>
                <w:sz w:val="22"/>
                <w:szCs w:val="22"/>
                <w:lang w:val="en-GB" w:eastAsia="en-GB"/>
              </w:rPr>
            </w:pPr>
            <w:ins w:id="970" w:author="Sarthak Shah | IFMR Rural Finance" w:date="2016-11-20T15:20:00Z">
              <w:r w:rsidRPr="00EC34D8">
                <w:rPr>
                  <w:rFonts w:ascii="Calibri" w:hAnsi="Calibri"/>
                  <w:color w:val="000000"/>
                  <w:sz w:val="22"/>
                  <w:szCs w:val="22"/>
                  <w:lang w:val="en-GB" w:eastAsia="en-GB"/>
                </w:rPr>
                <w:t>Age</w:t>
              </w:r>
            </w:ins>
          </w:p>
        </w:tc>
        <w:tc>
          <w:tcPr>
            <w:tcW w:w="280" w:type="pct"/>
            <w:tcBorders>
              <w:top w:val="nil"/>
              <w:left w:val="nil"/>
              <w:bottom w:val="single" w:sz="4" w:space="0" w:color="auto"/>
              <w:right w:val="single" w:sz="4" w:space="0" w:color="auto"/>
            </w:tcBorders>
            <w:shd w:val="clear" w:color="auto" w:fill="auto"/>
            <w:vAlign w:val="center"/>
            <w:hideMark/>
            <w:tcPrChange w:id="971"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972" w:author="Sarthak Shah | IFMR Rural Finance" w:date="2016-11-20T15:20:00Z"/>
                <w:rFonts w:ascii="Calibri" w:hAnsi="Calibri"/>
                <w:color w:val="000000"/>
                <w:sz w:val="22"/>
                <w:szCs w:val="22"/>
                <w:lang w:val="en-GB" w:eastAsia="en-GB"/>
              </w:rPr>
            </w:pPr>
            <w:ins w:id="973" w:author="Sarthak Shah | IFMR Rural Finance" w:date="2016-11-20T15:20:00Z">
              <w:r w:rsidRPr="00EC34D8">
                <w:rPr>
                  <w:rFonts w:ascii="Calibri" w:hAnsi="Calibri"/>
                  <w:color w:val="000000"/>
                  <w:sz w:val="22"/>
                  <w:szCs w:val="22"/>
                  <w:lang w:val="en-GB" w:eastAsia="en-GB"/>
                </w:rPr>
                <w:t>Field Appraisal</w:t>
              </w:r>
            </w:ins>
          </w:p>
        </w:tc>
        <w:tc>
          <w:tcPr>
            <w:tcW w:w="244" w:type="pct"/>
            <w:tcBorders>
              <w:top w:val="nil"/>
              <w:left w:val="nil"/>
              <w:bottom w:val="single" w:sz="4" w:space="0" w:color="auto"/>
              <w:right w:val="single" w:sz="4" w:space="0" w:color="auto"/>
            </w:tcBorders>
            <w:shd w:val="clear" w:color="auto" w:fill="auto"/>
            <w:noWrap/>
            <w:vAlign w:val="center"/>
            <w:hideMark/>
            <w:tcPrChange w:id="974" w:author="Sarthak Shah | IFMR Rural Finance" w:date="2016-11-20T15:20:00Z">
              <w:tcPr>
                <w:tcW w:w="1083"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975" w:author="Sarthak Shah | IFMR Rural Finance" w:date="2016-11-20T15:20:00Z"/>
                <w:rFonts w:ascii="Calibri" w:hAnsi="Calibri"/>
                <w:color w:val="000000"/>
                <w:sz w:val="22"/>
                <w:szCs w:val="22"/>
                <w:lang w:val="en-GB" w:eastAsia="en-GB"/>
              </w:rPr>
            </w:pPr>
            <w:ins w:id="976" w:author="Sarthak Shah | IFMR Rural Finance" w:date="2016-11-20T15:20:00Z">
              <w:r w:rsidRPr="00EC34D8">
                <w:rPr>
                  <w:rFonts w:ascii="Calibri" w:hAnsi="Calibri"/>
                  <w:color w:val="000000"/>
                  <w:sz w:val="22"/>
                  <w:szCs w:val="22"/>
                  <w:lang w:val="en-GB" w:eastAsia="en-GB"/>
                </w:rPr>
                <w:t>Applicant</w:t>
              </w:r>
            </w:ins>
          </w:p>
        </w:tc>
        <w:tc>
          <w:tcPr>
            <w:tcW w:w="320" w:type="pct"/>
            <w:tcBorders>
              <w:top w:val="nil"/>
              <w:left w:val="nil"/>
              <w:bottom w:val="single" w:sz="4" w:space="0" w:color="auto"/>
              <w:right w:val="single" w:sz="4" w:space="0" w:color="auto"/>
            </w:tcBorders>
            <w:shd w:val="clear" w:color="auto" w:fill="auto"/>
            <w:vAlign w:val="center"/>
            <w:hideMark/>
            <w:tcPrChange w:id="977"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978" w:author="Sarthak Shah | IFMR Rural Finance" w:date="2016-11-20T15:20:00Z"/>
                <w:rFonts w:ascii="Calibri" w:hAnsi="Calibri"/>
                <w:color w:val="000000"/>
                <w:sz w:val="22"/>
                <w:szCs w:val="22"/>
                <w:lang w:val="en-GB" w:eastAsia="en-GB"/>
              </w:rPr>
            </w:pPr>
            <w:ins w:id="979" w:author="Sarthak Shah | IFMR Rural Finance" w:date="2016-11-20T15:20:00Z">
              <w:r w:rsidRPr="00EC34D8">
                <w:rPr>
                  <w:rFonts w:ascii="Calibri" w:hAnsi="Calibri"/>
                  <w:color w:val="000000"/>
                  <w:sz w:val="22"/>
                  <w:szCs w:val="22"/>
                  <w:lang w:val="en-GB" w:eastAsia="en-GB"/>
                </w:rPr>
                <w:t>Applicant Details</w:t>
              </w:r>
            </w:ins>
          </w:p>
        </w:tc>
        <w:tc>
          <w:tcPr>
            <w:tcW w:w="580" w:type="pct"/>
            <w:tcBorders>
              <w:top w:val="nil"/>
              <w:left w:val="nil"/>
              <w:bottom w:val="single" w:sz="4" w:space="0" w:color="auto"/>
              <w:right w:val="single" w:sz="4" w:space="0" w:color="auto"/>
            </w:tcBorders>
            <w:shd w:val="clear" w:color="auto" w:fill="auto"/>
            <w:noWrap/>
            <w:vAlign w:val="center"/>
            <w:hideMark/>
            <w:tcPrChange w:id="980" w:author="Sarthak Shah | IFMR Rural Finance" w:date="2016-11-20T15:20:00Z">
              <w:tcPr>
                <w:tcW w:w="2576" w:type="dxa"/>
                <w:gridSpan w:val="3"/>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981" w:author="Sarthak Shah | IFMR Rural Finance" w:date="2016-11-20T15:20:00Z"/>
                <w:rFonts w:ascii="Calibri" w:hAnsi="Calibri"/>
                <w:color w:val="000000"/>
                <w:sz w:val="22"/>
                <w:szCs w:val="22"/>
                <w:lang w:val="en-GB" w:eastAsia="en-GB"/>
              </w:rPr>
            </w:pPr>
            <w:ins w:id="982" w:author="Sarthak Shah | IFMR Rural Finance" w:date="2016-11-20T15:20:00Z">
              <w:r w:rsidRPr="00EC34D8">
                <w:rPr>
                  <w:rFonts w:ascii="Calibri" w:hAnsi="Calibri"/>
                  <w:color w:val="000000"/>
                  <w:sz w:val="22"/>
                  <w:szCs w:val="22"/>
                  <w:lang w:val="en-GB" w:eastAsia="en-GB"/>
                </w:rPr>
                <w:t>Age</w:t>
              </w:r>
            </w:ins>
          </w:p>
        </w:tc>
        <w:tc>
          <w:tcPr>
            <w:tcW w:w="423" w:type="pct"/>
            <w:tcBorders>
              <w:top w:val="nil"/>
              <w:left w:val="nil"/>
              <w:bottom w:val="single" w:sz="4" w:space="0" w:color="auto"/>
              <w:right w:val="single" w:sz="4" w:space="0" w:color="auto"/>
            </w:tcBorders>
            <w:shd w:val="clear" w:color="auto" w:fill="auto"/>
            <w:noWrap/>
            <w:vAlign w:val="center"/>
            <w:hideMark/>
            <w:tcPrChange w:id="983" w:author="Sarthak Shah | IFMR Rural Finance" w:date="2016-11-20T15:20:00Z">
              <w:tcPr>
                <w:tcW w:w="18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984" w:author="Sarthak Shah | IFMR Rural Finance" w:date="2016-11-20T15:20:00Z"/>
                <w:rFonts w:ascii="Calibri" w:hAnsi="Calibri"/>
                <w:color w:val="000000"/>
                <w:sz w:val="22"/>
                <w:szCs w:val="22"/>
                <w:lang w:val="en-GB" w:eastAsia="en-GB"/>
              </w:rPr>
            </w:pPr>
            <w:ins w:id="985"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986"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987" w:author="Sarthak Shah | IFMR Rural Finance" w:date="2016-11-20T15:20:00Z"/>
                <w:rFonts w:ascii="Calibri" w:hAnsi="Calibri"/>
                <w:color w:val="000000"/>
                <w:sz w:val="22"/>
                <w:szCs w:val="22"/>
                <w:lang w:val="en-GB" w:eastAsia="en-GB"/>
              </w:rPr>
            </w:pPr>
            <w:ins w:id="988" w:author="Sarthak Shah | IFMR Rural Finance" w:date="2016-11-20T15:20:00Z">
              <w:r w:rsidRPr="00EC34D8">
                <w:rPr>
                  <w:rFonts w:ascii="Calibri" w:hAnsi="Calibri"/>
                  <w:color w:val="000000"/>
                  <w:sz w:val="22"/>
                  <w:szCs w:val="22"/>
                  <w:lang w:val="en-GB" w:eastAsia="en-GB"/>
                </w:rPr>
                <w:t>1. &lt; 25</w:t>
              </w:r>
              <w:r w:rsidRPr="00EC34D8">
                <w:rPr>
                  <w:rFonts w:ascii="Calibri" w:hAnsi="Calibri"/>
                  <w:color w:val="000000"/>
                  <w:sz w:val="22"/>
                  <w:szCs w:val="22"/>
                  <w:lang w:val="en-GB" w:eastAsia="en-GB"/>
                </w:rPr>
                <w:br/>
                <w:t>2. 25 - 30</w:t>
              </w:r>
              <w:r w:rsidRPr="00EC34D8">
                <w:rPr>
                  <w:rFonts w:ascii="Calibri" w:hAnsi="Calibri"/>
                  <w:color w:val="000000"/>
                  <w:sz w:val="22"/>
                  <w:szCs w:val="22"/>
                  <w:lang w:val="en-GB" w:eastAsia="en-GB"/>
                </w:rPr>
                <w:br/>
                <w:t>3. 30 - 40</w:t>
              </w:r>
              <w:r w:rsidRPr="00EC34D8">
                <w:rPr>
                  <w:rFonts w:ascii="Calibri" w:hAnsi="Calibri"/>
                  <w:color w:val="000000"/>
                  <w:sz w:val="22"/>
                  <w:szCs w:val="22"/>
                  <w:lang w:val="en-GB" w:eastAsia="en-GB"/>
                </w:rPr>
                <w:br/>
                <w:t>4. 40 - 55</w:t>
              </w:r>
              <w:r w:rsidRPr="00EC34D8">
                <w:rPr>
                  <w:rFonts w:ascii="Calibri" w:hAnsi="Calibri"/>
                  <w:color w:val="000000"/>
                  <w:sz w:val="22"/>
                  <w:szCs w:val="22"/>
                  <w:lang w:val="en-GB" w:eastAsia="en-GB"/>
                </w:rPr>
                <w:br/>
                <w:t>5. &gt; 55</w:t>
              </w:r>
            </w:ins>
          </w:p>
        </w:tc>
        <w:tc>
          <w:tcPr>
            <w:tcW w:w="400" w:type="pct"/>
            <w:tcBorders>
              <w:top w:val="nil"/>
              <w:left w:val="nil"/>
              <w:bottom w:val="single" w:sz="4" w:space="0" w:color="auto"/>
              <w:right w:val="single" w:sz="4" w:space="0" w:color="auto"/>
            </w:tcBorders>
            <w:shd w:val="clear" w:color="auto" w:fill="auto"/>
            <w:noWrap/>
            <w:vAlign w:val="center"/>
            <w:hideMark/>
            <w:tcPrChange w:id="989" w:author="Sarthak Shah | IFMR Rural Finance" w:date="2016-11-20T15:20:00Z">
              <w:tcPr>
                <w:tcW w:w="17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990" w:author="Sarthak Shah | IFMR Rural Finance" w:date="2016-11-20T15:20:00Z"/>
                <w:rFonts w:ascii="Calibri" w:hAnsi="Calibri"/>
                <w:color w:val="000000"/>
                <w:sz w:val="22"/>
                <w:szCs w:val="22"/>
                <w:lang w:val="en-GB" w:eastAsia="en-GB"/>
              </w:rPr>
            </w:pPr>
            <w:ins w:id="991" w:author="Sarthak Shah | IFMR Rural Finance" w:date="2016-11-20T15:20:00Z">
              <w:r w:rsidRPr="00EC34D8">
                <w:rPr>
                  <w:rFonts w:ascii="Calibri" w:hAnsi="Calibri"/>
                  <w:color w:val="000000"/>
                  <w:sz w:val="22"/>
                  <w:szCs w:val="22"/>
                  <w:lang w:val="en-GB" w:eastAsia="en-GB"/>
                </w:rPr>
                <w:t>2</w:t>
              </w:r>
            </w:ins>
          </w:p>
        </w:tc>
        <w:tc>
          <w:tcPr>
            <w:tcW w:w="391" w:type="pct"/>
            <w:tcBorders>
              <w:top w:val="nil"/>
              <w:left w:val="nil"/>
              <w:bottom w:val="single" w:sz="4" w:space="0" w:color="auto"/>
              <w:right w:val="single" w:sz="4" w:space="0" w:color="auto"/>
            </w:tcBorders>
            <w:shd w:val="clear" w:color="auto" w:fill="auto"/>
            <w:noWrap/>
            <w:vAlign w:val="center"/>
            <w:hideMark/>
            <w:tcPrChange w:id="992" w:author="Sarthak Shah | IFMR Rural Finance" w:date="2016-11-20T15:20:00Z">
              <w:tcPr>
                <w:tcW w:w="17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993" w:author="Sarthak Shah | IFMR Rural Finance" w:date="2016-11-20T15:20:00Z"/>
                <w:rFonts w:ascii="Calibri" w:hAnsi="Calibri"/>
                <w:color w:val="000000"/>
                <w:sz w:val="22"/>
                <w:szCs w:val="22"/>
                <w:lang w:val="en-GB" w:eastAsia="en-GB"/>
              </w:rPr>
            </w:pPr>
            <w:ins w:id="994" w:author="Sarthak Shah | IFMR Rural Finance" w:date="2016-11-20T15:20:00Z">
              <w:r w:rsidRPr="00EC34D8">
                <w:rPr>
                  <w:rFonts w:ascii="Calibri" w:hAnsi="Calibri"/>
                  <w:color w:val="000000"/>
                  <w:sz w:val="22"/>
                  <w:szCs w:val="22"/>
                  <w:lang w:val="en-GB" w:eastAsia="en-GB"/>
                </w:rPr>
                <w:t>2.062%</w:t>
              </w:r>
            </w:ins>
          </w:p>
        </w:tc>
        <w:tc>
          <w:tcPr>
            <w:tcW w:w="107" w:type="pct"/>
            <w:tcBorders>
              <w:top w:val="nil"/>
              <w:left w:val="nil"/>
              <w:bottom w:val="single" w:sz="4" w:space="0" w:color="auto"/>
              <w:right w:val="single" w:sz="4" w:space="0" w:color="auto"/>
            </w:tcBorders>
            <w:shd w:val="clear" w:color="auto" w:fill="auto"/>
            <w:noWrap/>
            <w:vAlign w:val="center"/>
            <w:hideMark/>
            <w:tcPrChange w:id="995" w:author="Sarthak Shah | IFMR Rural Finance" w:date="2016-11-20T15:20:00Z">
              <w:tcPr>
                <w:tcW w:w="47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996" w:author="Sarthak Shah | IFMR Rural Finance" w:date="2016-11-20T15:20:00Z"/>
                <w:rFonts w:ascii="Calibri" w:hAnsi="Calibri"/>
                <w:color w:val="000000"/>
                <w:sz w:val="22"/>
                <w:szCs w:val="22"/>
                <w:lang w:val="en-GB" w:eastAsia="en-GB"/>
              </w:rPr>
            </w:pPr>
            <w:ins w:id="997" w:author="Sarthak Shah | IFMR Rural Finance" w:date="2016-11-20T15:20:00Z">
              <w:r w:rsidRPr="00EC34D8">
                <w:rPr>
                  <w:rFonts w:ascii="Calibri" w:hAnsi="Calibri"/>
                  <w:color w:val="000000"/>
                  <w:sz w:val="22"/>
                  <w:szCs w:val="22"/>
                  <w:lang w:val="en-GB" w:eastAsia="en-GB"/>
                </w:rPr>
                <w:t>1</w:t>
              </w:r>
            </w:ins>
          </w:p>
        </w:tc>
        <w:tc>
          <w:tcPr>
            <w:tcW w:w="98" w:type="pct"/>
            <w:tcBorders>
              <w:top w:val="nil"/>
              <w:left w:val="nil"/>
              <w:bottom w:val="single" w:sz="4" w:space="0" w:color="auto"/>
              <w:right w:val="single" w:sz="4" w:space="0" w:color="auto"/>
            </w:tcBorders>
            <w:shd w:val="clear" w:color="auto" w:fill="auto"/>
            <w:noWrap/>
            <w:vAlign w:val="center"/>
            <w:hideMark/>
            <w:tcPrChange w:id="998" w:author="Sarthak Shah | IFMR Rural Finance" w:date="2016-11-20T15:20:00Z">
              <w:tcPr>
                <w:tcW w:w="4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999" w:author="Sarthak Shah | IFMR Rural Finance" w:date="2016-11-20T15:20:00Z"/>
                <w:rFonts w:ascii="Calibri" w:hAnsi="Calibri"/>
                <w:color w:val="000000"/>
                <w:sz w:val="22"/>
                <w:szCs w:val="22"/>
                <w:lang w:val="en-GB" w:eastAsia="en-GB"/>
              </w:rPr>
            </w:pPr>
            <w:ins w:id="1000" w:author="Sarthak Shah | IFMR Rural Finance" w:date="2016-11-20T15:20:00Z">
              <w:r w:rsidRPr="00EC34D8">
                <w:rPr>
                  <w:rFonts w:ascii="Calibri" w:hAnsi="Calibri"/>
                  <w:color w:val="000000"/>
                  <w:sz w:val="22"/>
                  <w:szCs w:val="22"/>
                  <w:lang w:val="en-GB" w:eastAsia="en-GB"/>
                </w:rPr>
                <w:t>3</w:t>
              </w:r>
            </w:ins>
          </w:p>
        </w:tc>
        <w:tc>
          <w:tcPr>
            <w:tcW w:w="107" w:type="pct"/>
            <w:tcBorders>
              <w:top w:val="nil"/>
              <w:left w:val="nil"/>
              <w:bottom w:val="single" w:sz="4" w:space="0" w:color="auto"/>
              <w:right w:val="single" w:sz="4" w:space="0" w:color="auto"/>
            </w:tcBorders>
            <w:shd w:val="clear" w:color="auto" w:fill="auto"/>
            <w:noWrap/>
            <w:vAlign w:val="center"/>
            <w:hideMark/>
            <w:tcPrChange w:id="1001" w:author="Sarthak Shah | IFMR Rural Finance" w:date="2016-11-20T15:20:00Z">
              <w:tcPr>
                <w:tcW w:w="47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002" w:author="Sarthak Shah | IFMR Rural Finance" w:date="2016-11-20T15:20:00Z"/>
                <w:rFonts w:ascii="Calibri" w:hAnsi="Calibri"/>
                <w:color w:val="000000"/>
                <w:sz w:val="22"/>
                <w:szCs w:val="22"/>
                <w:lang w:val="en-GB" w:eastAsia="en-GB"/>
              </w:rPr>
            </w:pPr>
            <w:ins w:id="1003" w:author="Sarthak Shah | IFMR Rural Finance" w:date="2016-11-20T15:20:00Z">
              <w:r w:rsidRPr="00EC34D8">
                <w:rPr>
                  <w:rFonts w:ascii="Calibri" w:hAnsi="Calibri"/>
                  <w:color w:val="000000"/>
                  <w:sz w:val="22"/>
                  <w:szCs w:val="22"/>
                  <w:lang w:val="en-GB" w:eastAsia="en-GB"/>
                </w:rPr>
                <w:t>5</w:t>
              </w:r>
            </w:ins>
          </w:p>
        </w:tc>
        <w:tc>
          <w:tcPr>
            <w:tcW w:w="94" w:type="pct"/>
            <w:tcBorders>
              <w:top w:val="nil"/>
              <w:left w:val="nil"/>
              <w:bottom w:val="single" w:sz="4" w:space="0" w:color="auto"/>
              <w:right w:val="single" w:sz="4" w:space="0" w:color="auto"/>
            </w:tcBorders>
            <w:shd w:val="clear" w:color="auto" w:fill="auto"/>
            <w:noWrap/>
            <w:vAlign w:val="center"/>
            <w:hideMark/>
            <w:tcPrChange w:id="1004" w:author="Sarthak Shah | IFMR Rural Finance" w:date="2016-11-20T15:20:00Z">
              <w:tcPr>
                <w:tcW w:w="41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005" w:author="Sarthak Shah | IFMR Rural Finance" w:date="2016-11-20T15:20:00Z"/>
                <w:rFonts w:ascii="Calibri" w:hAnsi="Calibri"/>
                <w:color w:val="000000"/>
                <w:sz w:val="22"/>
                <w:szCs w:val="22"/>
                <w:lang w:val="en-GB" w:eastAsia="en-GB"/>
              </w:rPr>
            </w:pPr>
            <w:ins w:id="1006" w:author="Sarthak Shah | IFMR Rural Finance" w:date="2016-11-20T15:20:00Z">
              <w:r w:rsidRPr="00EC34D8">
                <w:rPr>
                  <w:rFonts w:ascii="Calibri" w:hAnsi="Calibri"/>
                  <w:color w:val="000000"/>
                  <w:sz w:val="22"/>
                  <w:szCs w:val="22"/>
                  <w:lang w:val="en-GB" w:eastAsia="en-GB"/>
                </w:rPr>
                <w:t>5</w:t>
              </w:r>
            </w:ins>
          </w:p>
        </w:tc>
        <w:tc>
          <w:tcPr>
            <w:tcW w:w="107" w:type="pct"/>
            <w:tcBorders>
              <w:top w:val="nil"/>
              <w:left w:val="nil"/>
              <w:bottom w:val="single" w:sz="4" w:space="0" w:color="auto"/>
              <w:right w:val="single" w:sz="4" w:space="0" w:color="auto"/>
            </w:tcBorders>
            <w:shd w:val="clear" w:color="auto" w:fill="auto"/>
            <w:noWrap/>
            <w:vAlign w:val="center"/>
            <w:hideMark/>
            <w:tcPrChange w:id="1007" w:author="Sarthak Shah | IFMR Rural Finance" w:date="2016-11-20T15:20:00Z">
              <w:tcPr>
                <w:tcW w:w="47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008" w:author="Sarthak Shah | IFMR Rural Finance" w:date="2016-11-20T15:20:00Z"/>
                <w:rFonts w:ascii="Calibri" w:hAnsi="Calibri"/>
                <w:color w:val="000000"/>
                <w:sz w:val="22"/>
                <w:szCs w:val="22"/>
                <w:lang w:val="en-GB" w:eastAsia="en-GB"/>
              </w:rPr>
            </w:pPr>
            <w:ins w:id="1009" w:author="Sarthak Shah | IFMR Rural Finance" w:date="2016-11-20T15:20:00Z">
              <w:r w:rsidRPr="00EC34D8">
                <w:rPr>
                  <w:rFonts w:ascii="Calibri" w:hAnsi="Calibri"/>
                  <w:color w:val="000000"/>
                  <w:sz w:val="22"/>
                  <w:szCs w:val="22"/>
                  <w:lang w:val="en-GB" w:eastAsia="en-GB"/>
                </w:rPr>
                <w:t>2</w:t>
              </w:r>
            </w:ins>
          </w:p>
        </w:tc>
        <w:tc>
          <w:tcPr>
            <w:tcW w:w="280" w:type="pct"/>
            <w:tcBorders>
              <w:top w:val="nil"/>
              <w:left w:val="nil"/>
              <w:bottom w:val="single" w:sz="4" w:space="0" w:color="auto"/>
              <w:right w:val="single" w:sz="4" w:space="0" w:color="auto"/>
            </w:tcBorders>
            <w:shd w:val="clear" w:color="auto" w:fill="auto"/>
            <w:noWrap/>
            <w:vAlign w:val="bottom"/>
            <w:hideMark/>
            <w:tcPrChange w:id="1010" w:author="Sarthak Shah | IFMR Rural Finance" w:date="2016-11-20T15:20:00Z">
              <w:tcPr>
                <w:tcW w:w="1037" w:type="dxa"/>
                <w:tcBorders>
                  <w:top w:val="nil"/>
                  <w:left w:val="nil"/>
                  <w:bottom w:val="single" w:sz="4" w:space="0" w:color="auto"/>
                  <w:right w:val="single" w:sz="4" w:space="0" w:color="auto"/>
                </w:tcBorders>
                <w:shd w:val="clear" w:color="auto" w:fill="auto"/>
                <w:noWrap/>
                <w:vAlign w:val="bottom"/>
                <w:hideMark/>
              </w:tcPr>
            </w:tcPrChange>
          </w:tcPr>
          <w:p w:rsidR="00EC34D8" w:rsidRPr="00EC34D8" w:rsidRDefault="00EC34D8" w:rsidP="00EC34D8">
            <w:pPr>
              <w:rPr>
                <w:ins w:id="1011" w:author="Sarthak Shah | IFMR Rural Finance" w:date="2016-11-20T15:20:00Z"/>
                <w:rFonts w:ascii="Calibri" w:hAnsi="Calibri"/>
                <w:color w:val="000000"/>
                <w:sz w:val="22"/>
                <w:szCs w:val="22"/>
                <w:lang w:val="en-GB" w:eastAsia="en-GB"/>
              </w:rPr>
            </w:pPr>
            <w:ins w:id="1012" w:author="Sarthak Shah | IFMR Rural Finance" w:date="2016-11-20T15:20:00Z">
              <w:r w:rsidRPr="00EC34D8">
                <w:rPr>
                  <w:rFonts w:ascii="Calibri" w:hAnsi="Calibri"/>
                  <w:color w:val="000000"/>
                  <w:sz w:val="22"/>
                  <w:szCs w:val="22"/>
                  <w:lang w:val="en-GB" w:eastAsia="en-GB"/>
                </w:rPr>
                <w:t>Static</w:t>
              </w:r>
            </w:ins>
          </w:p>
        </w:tc>
      </w:tr>
      <w:tr w:rsidR="00EC34D8" w:rsidRPr="00EC34D8" w:rsidTr="00EC34D8">
        <w:trPr>
          <w:trHeight w:val="1500"/>
          <w:ins w:id="1013" w:author="Sarthak Shah | IFMR Rural Finance" w:date="2016-11-20T15:20:00Z"/>
          <w:trPrChange w:id="1014"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1015"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016" w:author="Sarthak Shah | IFMR Rural Finance" w:date="2016-11-20T15:20:00Z"/>
                <w:rFonts w:ascii="Calibri" w:hAnsi="Calibri"/>
                <w:color w:val="000000"/>
                <w:sz w:val="22"/>
                <w:szCs w:val="22"/>
                <w:lang w:val="en-GB" w:eastAsia="en-GB"/>
              </w:rPr>
            </w:pPr>
            <w:ins w:id="1017" w:author="Sarthak Shah | IFMR Rural Finance" w:date="2016-11-20T15:20:00Z">
              <w:r w:rsidRPr="00EC34D8">
                <w:rPr>
                  <w:rFonts w:ascii="Calibri" w:hAnsi="Calibri"/>
                  <w:color w:val="000000"/>
                  <w:sz w:val="22"/>
                  <w:szCs w:val="22"/>
                  <w:lang w:val="en-GB" w:eastAsia="en-GB"/>
                </w:rPr>
                <w:t>2</w:t>
              </w:r>
            </w:ins>
          </w:p>
        </w:tc>
        <w:tc>
          <w:tcPr>
            <w:tcW w:w="394" w:type="pct"/>
            <w:tcBorders>
              <w:top w:val="nil"/>
              <w:left w:val="nil"/>
              <w:bottom w:val="single" w:sz="4" w:space="0" w:color="auto"/>
              <w:right w:val="single" w:sz="4" w:space="0" w:color="auto"/>
            </w:tcBorders>
            <w:shd w:val="clear" w:color="auto" w:fill="auto"/>
            <w:vAlign w:val="center"/>
            <w:hideMark/>
            <w:tcPrChange w:id="1018"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019" w:author="Sarthak Shah | IFMR Rural Finance" w:date="2016-11-20T15:20:00Z"/>
                <w:rFonts w:ascii="Calibri" w:hAnsi="Calibri"/>
                <w:color w:val="000000"/>
                <w:sz w:val="22"/>
                <w:szCs w:val="22"/>
                <w:lang w:val="en-GB" w:eastAsia="en-GB"/>
              </w:rPr>
            </w:pPr>
            <w:ins w:id="1020" w:author="Sarthak Shah | IFMR Rural Finance" w:date="2016-11-20T15:20:00Z">
              <w:r w:rsidRPr="00EC34D8">
                <w:rPr>
                  <w:rFonts w:ascii="Calibri" w:hAnsi="Calibri"/>
                  <w:color w:val="000000"/>
                  <w:sz w:val="22"/>
                  <w:szCs w:val="22"/>
                  <w:lang w:val="en-GB" w:eastAsia="en-GB"/>
                </w:rPr>
                <w:t>Qualification</w:t>
              </w:r>
            </w:ins>
          </w:p>
        </w:tc>
        <w:tc>
          <w:tcPr>
            <w:tcW w:w="280" w:type="pct"/>
            <w:tcBorders>
              <w:top w:val="nil"/>
              <w:left w:val="nil"/>
              <w:bottom w:val="single" w:sz="4" w:space="0" w:color="auto"/>
              <w:right w:val="single" w:sz="4" w:space="0" w:color="auto"/>
            </w:tcBorders>
            <w:shd w:val="clear" w:color="auto" w:fill="auto"/>
            <w:vAlign w:val="center"/>
            <w:hideMark/>
            <w:tcPrChange w:id="1021"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022" w:author="Sarthak Shah | IFMR Rural Finance" w:date="2016-11-20T15:20:00Z"/>
                <w:rFonts w:ascii="Calibri" w:hAnsi="Calibri"/>
                <w:color w:val="000000"/>
                <w:sz w:val="22"/>
                <w:szCs w:val="22"/>
                <w:lang w:val="en-GB" w:eastAsia="en-GB"/>
              </w:rPr>
            </w:pPr>
            <w:ins w:id="1023" w:author="Sarthak Shah | IFMR Rural Finance" w:date="2016-11-20T15:20:00Z">
              <w:r w:rsidRPr="00EC34D8">
                <w:rPr>
                  <w:rFonts w:ascii="Calibri" w:hAnsi="Calibri"/>
                  <w:color w:val="000000"/>
                  <w:sz w:val="22"/>
                  <w:szCs w:val="22"/>
                  <w:lang w:val="en-GB" w:eastAsia="en-GB"/>
                </w:rPr>
                <w:t>Field Appraisal</w:t>
              </w:r>
            </w:ins>
          </w:p>
        </w:tc>
        <w:tc>
          <w:tcPr>
            <w:tcW w:w="244" w:type="pct"/>
            <w:tcBorders>
              <w:top w:val="nil"/>
              <w:left w:val="nil"/>
              <w:bottom w:val="single" w:sz="4" w:space="0" w:color="auto"/>
              <w:right w:val="single" w:sz="4" w:space="0" w:color="auto"/>
            </w:tcBorders>
            <w:shd w:val="clear" w:color="auto" w:fill="auto"/>
            <w:noWrap/>
            <w:vAlign w:val="center"/>
            <w:hideMark/>
            <w:tcPrChange w:id="1024" w:author="Sarthak Shah | IFMR Rural Finance" w:date="2016-11-20T15:20:00Z">
              <w:tcPr>
                <w:tcW w:w="1083"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025" w:author="Sarthak Shah | IFMR Rural Finance" w:date="2016-11-20T15:20:00Z"/>
                <w:rFonts w:ascii="Calibri" w:hAnsi="Calibri"/>
                <w:color w:val="000000"/>
                <w:sz w:val="22"/>
                <w:szCs w:val="22"/>
                <w:lang w:val="en-GB" w:eastAsia="en-GB"/>
              </w:rPr>
            </w:pPr>
            <w:ins w:id="1026" w:author="Sarthak Shah | IFMR Rural Finance" w:date="2016-11-20T15:20:00Z">
              <w:r w:rsidRPr="00EC34D8">
                <w:rPr>
                  <w:rFonts w:ascii="Calibri" w:hAnsi="Calibri"/>
                  <w:color w:val="000000"/>
                  <w:sz w:val="22"/>
                  <w:szCs w:val="22"/>
                  <w:lang w:val="en-GB" w:eastAsia="en-GB"/>
                </w:rPr>
                <w:t>Applicant</w:t>
              </w:r>
            </w:ins>
          </w:p>
        </w:tc>
        <w:tc>
          <w:tcPr>
            <w:tcW w:w="320" w:type="pct"/>
            <w:tcBorders>
              <w:top w:val="nil"/>
              <w:left w:val="nil"/>
              <w:bottom w:val="single" w:sz="4" w:space="0" w:color="auto"/>
              <w:right w:val="single" w:sz="4" w:space="0" w:color="auto"/>
            </w:tcBorders>
            <w:shd w:val="clear" w:color="auto" w:fill="auto"/>
            <w:vAlign w:val="center"/>
            <w:hideMark/>
            <w:tcPrChange w:id="1027"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028" w:author="Sarthak Shah | IFMR Rural Finance" w:date="2016-11-20T15:20:00Z"/>
                <w:rFonts w:ascii="Calibri" w:hAnsi="Calibri"/>
                <w:color w:val="000000"/>
                <w:sz w:val="22"/>
                <w:szCs w:val="22"/>
                <w:lang w:val="en-GB" w:eastAsia="en-GB"/>
              </w:rPr>
            </w:pPr>
            <w:ins w:id="1029" w:author="Sarthak Shah | IFMR Rural Finance" w:date="2016-11-20T15:20:00Z">
              <w:r w:rsidRPr="00EC34D8">
                <w:rPr>
                  <w:rFonts w:ascii="Calibri" w:hAnsi="Calibri"/>
                  <w:color w:val="000000"/>
                  <w:sz w:val="22"/>
                  <w:szCs w:val="22"/>
                  <w:lang w:val="en-GB" w:eastAsia="en-GB"/>
                </w:rPr>
                <w:t>Applicant Details</w:t>
              </w:r>
            </w:ins>
          </w:p>
        </w:tc>
        <w:tc>
          <w:tcPr>
            <w:tcW w:w="580" w:type="pct"/>
            <w:tcBorders>
              <w:top w:val="nil"/>
              <w:left w:val="nil"/>
              <w:bottom w:val="single" w:sz="4" w:space="0" w:color="auto"/>
              <w:right w:val="single" w:sz="4" w:space="0" w:color="auto"/>
            </w:tcBorders>
            <w:shd w:val="clear" w:color="auto" w:fill="auto"/>
            <w:noWrap/>
            <w:vAlign w:val="center"/>
            <w:hideMark/>
            <w:tcPrChange w:id="1030" w:author="Sarthak Shah | IFMR Rural Finance" w:date="2016-11-20T15:20:00Z">
              <w:tcPr>
                <w:tcW w:w="2576" w:type="dxa"/>
                <w:gridSpan w:val="3"/>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031" w:author="Sarthak Shah | IFMR Rural Finance" w:date="2016-11-20T15:20:00Z"/>
                <w:rFonts w:ascii="Calibri" w:hAnsi="Calibri"/>
                <w:color w:val="000000"/>
                <w:sz w:val="22"/>
                <w:szCs w:val="22"/>
                <w:lang w:val="en-GB" w:eastAsia="en-GB"/>
              </w:rPr>
            </w:pPr>
            <w:ins w:id="1032" w:author="Sarthak Shah | IFMR Rural Finance" w:date="2016-11-20T15:20:00Z">
              <w:r w:rsidRPr="00EC34D8">
                <w:rPr>
                  <w:rFonts w:ascii="Calibri" w:hAnsi="Calibri"/>
                  <w:color w:val="000000"/>
                  <w:sz w:val="22"/>
                  <w:szCs w:val="22"/>
                  <w:lang w:val="en-GB" w:eastAsia="en-GB"/>
                </w:rPr>
                <w:t>Education Level</w:t>
              </w:r>
            </w:ins>
          </w:p>
        </w:tc>
        <w:tc>
          <w:tcPr>
            <w:tcW w:w="423" w:type="pct"/>
            <w:tcBorders>
              <w:top w:val="nil"/>
              <w:left w:val="nil"/>
              <w:bottom w:val="single" w:sz="4" w:space="0" w:color="auto"/>
              <w:right w:val="single" w:sz="4" w:space="0" w:color="auto"/>
            </w:tcBorders>
            <w:shd w:val="clear" w:color="auto" w:fill="auto"/>
            <w:noWrap/>
            <w:vAlign w:val="center"/>
            <w:hideMark/>
            <w:tcPrChange w:id="1033" w:author="Sarthak Shah | IFMR Rural Finance" w:date="2016-11-20T15:20:00Z">
              <w:tcPr>
                <w:tcW w:w="18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034" w:author="Sarthak Shah | IFMR Rural Finance" w:date="2016-11-20T15:20:00Z"/>
                <w:rFonts w:ascii="Calibri" w:hAnsi="Calibri"/>
                <w:color w:val="000000"/>
                <w:sz w:val="22"/>
                <w:szCs w:val="22"/>
                <w:lang w:val="en-GB" w:eastAsia="en-GB"/>
              </w:rPr>
            </w:pPr>
            <w:ins w:id="1035"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1036"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037" w:author="Sarthak Shah | IFMR Rural Finance" w:date="2016-11-20T15:20:00Z"/>
                <w:rFonts w:ascii="Calibri" w:hAnsi="Calibri"/>
                <w:color w:val="000000"/>
                <w:sz w:val="22"/>
                <w:szCs w:val="22"/>
                <w:lang w:val="en-GB" w:eastAsia="en-GB"/>
              </w:rPr>
            </w:pPr>
            <w:ins w:id="1038" w:author="Sarthak Shah | IFMR Rural Finance" w:date="2016-11-20T15:20:00Z">
              <w:r w:rsidRPr="00EC34D8">
                <w:rPr>
                  <w:rFonts w:ascii="Calibri" w:hAnsi="Calibri"/>
                  <w:color w:val="000000"/>
                  <w:sz w:val="22"/>
                  <w:szCs w:val="22"/>
                  <w:lang w:val="en-GB" w:eastAsia="en-GB"/>
                </w:rPr>
                <w:t>1. Below SSLC</w:t>
              </w:r>
              <w:r w:rsidRPr="00EC34D8">
                <w:rPr>
                  <w:rFonts w:ascii="Calibri" w:hAnsi="Calibri"/>
                  <w:color w:val="000000"/>
                  <w:sz w:val="22"/>
                  <w:szCs w:val="22"/>
                  <w:lang w:val="en-GB" w:eastAsia="en-GB"/>
                </w:rPr>
                <w:br/>
                <w:t>2. ITI/Diploma/ Professional Qualification</w:t>
              </w:r>
              <w:r w:rsidRPr="00EC34D8">
                <w:rPr>
                  <w:rFonts w:ascii="Calibri" w:hAnsi="Calibri"/>
                  <w:color w:val="000000"/>
                  <w:sz w:val="22"/>
                  <w:szCs w:val="22"/>
                  <w:lang w:val="en-GB" w:eastAsia="en-GB"/>
                </w:rPr>
                <w:br/>
                <w:t>3. Graduate/ Equivalent to graduate</w:t>
              </w:r>
              <w:r w:rsidRPr="00EC34D8">
                <w:rPr>
                  <w:rFonts w:ascii="Calibri" w:hAnsi="Calibri"/>
                  <w:color w:val="000000"/>
                  <w:sz w:val="22"/>
                  <w:szCs w:val="22"/>
                  <w:lang w:val="en-GB" w:eastAsia="en-GB"/>
                </w:rPr>
                <w:br/>
                <w:t xml:space="preserve">4. Post graduate &amp; </w:t>
              </w:r>
              <w:r w:rsidRPr="00EC34D8">
                <w:rPr>
                  <w:rFonts w:ascii="Calibri" w:hAnsi="Calibri"/>
                  <w:color w:val="000000"/>
                  <w:sz w:val="22"/>
                  <w:szCs w:val="22"/>
                  <w:lang w:val="en-GB" w:eastAsia="en-GB"/>
                </w:rPr>
                <w:lastRenderedPageBreak/>
                <w:t>equivalent</w:t>
              </w:r>
              <w:r w:rsidRPr="00EC34D8">
                <w:rPr>
                  <w:rFonts w:ascii="Calibri" w:hAnsi="Calibri"/>
                  <w:color w:val="000000"/>
                  <w:sz w:val="22"/>
                  <w:szCs w:val="22"/>
                  <w:lang w:val="en-GB" w:eastAsia="en-GB"/>
                </w:rPr>
                <w:br/>
                <w:t xml:space="preserve">5. More than post graduation </w:t>
              </w:r>
            </w:ins>
          </w:p>
        </w:tc>
        <w:tc>
          <w:tcPr>
            <w:tcW w:w="400" w:type="pct"/>
            <w:tcBorders>
              <w:top w:val="nil"/>
              <w:left w:val="nil"/>
              <w:bottom w:val="single" w:sz="4" w:space="0" w:color="auto"/>
              <w:right w:val="single" w:sz="4" w:space="0" w:color="auto"/>
            </w:tcBorders>
            <w:shd w:val="clear" w:color="auto" w:fill="auto"/>
            <w:noWrap/>
            <w:vAlign w:val="center"/>
            <w:hideMark/>
            <w:tcPrChange w:id="1039" w:author="Sarthak Shah | IFMR Rural Finance" w:date="2016-11-20T15:20:00Z">
              <w:tcPr>
                <w:tcW w:w="17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040" w:author="Sarthak Shah | IFMR Rural Finance" w:date="2016-11-20T15:20:00Z"/>
                <w:rFonts w:ascii="Calibri" w:hAnsi="Calibri"/>
                <w:color w:val="000000"/>
                <w:sz w:val="22"/>
                <w:szCs w:val="22"/>
                <w:lang w:val="en-GB" w:eastAsia="en-GB"/>
              </w:rPr>
            </w:pPr>
            <w:ins w:id="1041" w:author="Sarthak Shah | IFMR Rural Finance" w:date="2016-11-20T15:20:00Z">
              <w:r w:rsidRPr="00EC34D8">
                <w:rPr>
                  <w:rFonts w:ascii="Calibri" w:hAnsi="Calibri"/>
                  <w:color w:val="000000"/>
                  <w:sz w:val="22"/>
                  <w:szCs w:val="22"/>
                  <w:lang w:val="en-GB" w:eastAsia="en-GB"/>
                </w:rPr>
                <w:lastRenderedPageBreak/>
                <w:t>1</w:t>
              </w:r>
            </w:ins>
          </w:p>
        </w:tc>
        <w:tc>
          <w:tcPr>
            <w:tcW w:w="391" w:type="pct"/>
            <w:tcBorders>
              <w:top w:val="nil"/>
              <w:left w:val="nil"/>
              <w:bottom w:val="single" w:sz="4" w:space="0" w:color="auto"/>
              <w:right w:val="single" w:sz="4" w:space="0" w:color="auto"/>
            </w:tcBorders>
            <w:shd w:val="clear" w:color="auto" w:fill="auto"/>
            <w:noWrap/>
            <w:vAlign w:val="center"/>
            <w:hideMark/>
            <w:tcPrChange w:id="1042" w:author="Sarthak Shah | IFMR Rural Finance" w:date="2016-11-20T15:20:00Z">
              <w:tcPr>
                <w:tcW w:w="17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043" w:author="Sarthak Shah | IFMR Rural Finance" w:date="2016-11-20T15:20:00Z"/>
                <w:rFonts w:ascii="Calibri" w:hAnsi="Calibri"/>
                <w:color w:val="000000"/>
                <w:sz w:val="22"/>
                <w:szCs w:val="22"/>
                <w:lang w:val="en-GB" w:eastAsia="en-GB"/>
              </w:rPr>
            </w:pPr>
            <w:ins w:id="1044" w:author="Sarthak Shah | IFMR Rural Finance" w:date="2016-11-20T15:20:00Z">
              <w:r w:rsidRPr="00EC34D8">
                <w:rPr>
                  <w:rFonts w:ascii="Calibri" w:hAnsi="Calibri"/>
                  <w:color w:val="000000"/>
                  <w:sz w:val="22"/>
                  <w:szCs w:val="22"/>
                  <w:lang w:val="en-GB" w:eastAsia="en-GB"/>
                </w:rPr>
                <w:t>1.031%</w:t>
              </w:r>
            </w:ins>
          </w:p>
        </w:tc>
        <w:tc>
          <w:tcPr>
            <w:tcW w:w="107" w:type="pct"/>
            <w:tcBorders>
              <w:top w:val="nil"/>
              <w:left w:val="nil"/>
              <w:bottom w:val="single" w:sz="4" w:space="0" w:color="auto"/>
              <w:right w:val="single" w:sz="4" w:space="0" w:color="auto"/>
            </w:tcBorders>
            <w:shd w:val="clear" w:color="000000" w:fill="FFFFFF"/>
            <w:vAlign w:val="center"/>
            <w:hideMark/>
            <w:tcPrChange w:id="1045"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046" w:author="Sarthak Shah | IFMR Rural Finance" w:date="2016-11-20T15:20:00Z"/>
                <w:rFonts w:ascii="Calibri" w:hAnsi="Calibri"/>
                <w:color w:val="000000"/>
                <w:sz w:val="22"/>
                <w:szCs w:val="22"/>
                <w:lang w:val="en-GB" w:eastAsia="en-GB"/>
              </w:rPr>
            </w:pPr>
            <w:ins w:id="1047" w:author="Sarthak Shah | IFMR Rural Finance" w:date="2016-11-20T15:20:00Z">
              <w:r w:rsidRPr="00EC34D8">
                <w:rPr>
                  <w:rFonts w:ascii="Calibri" w:hAnsi="Calibri"/>
                  <w:color w:val="000000"/>
                  <w:sz w:val="22"/>
                  <w:szCs w:val="22"/>
                  <w:lang w:val="en-GB" w:eastAsia="en-GB"/>
                </w:rPr>
                <w:t>1</w:t>
              </w:r>
            </w:ins>
          </w:p>
        </w:tc>
        <w:tc>
          <w:tcPr>
            <w:tcW w:w="98" w:type="pct"/>
            <w:tcBorders>
              <w:top w:val="nil"/>
              <w:left w:val="nil"/>
              <w:bottom w:val="single" w:sz="4" w:space="0" w:color="auto"/>
              <w:right w:val="single" w:sz="4" w:space="0" w:color="auto"/>
            </w:tcBorders>
            <w:shd w:val="clear" w:color="000000" w:fill="FFFFFF"/>
            <w:vAlign w:val="center"/>
            <w:hideMark/>
            <w:tcPrChange w:id="1048" w:author="Sarthak Shah | IFMR Rural Finance" w:date="2016-11-20T15:20:00Z">
              <w:tcPr>
                <w:tcW w:w="43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049" w:author="Sarthak Shah | IFMR Rural Finance" w:date="2016-11-20T15:20:00Z"/>
                <w:rFonts w:ascii="Calibri" w:hAnsi="Calibri"/>
                <w:color w:val="000000"/>
                <w:sz w:val="22"/>
                <w:szCs w:val="22"/>
                <w:lang w:val="en-GB" w:eastAsia="en-GB"/>
              </w:rPr>
            </w:pPr>
            <w:ins w:id="1050" w:author="Sarthak Shah | IFMR Rural Finance" w:date="2016-11-20T15:20:00Z">
              <w:r w:rsidRPr="00EC34D8">
                <w:rPr>
                  <w:rFonts w:ascii="Calibri" w:hAnsi="Calibri"/>
                  <w:color w:val="000000"/>
                  <w:sz w:val="22"/>
                  <w:szCs w:val="22"/>
                  <w:lang w:val="en-GB" w:eastAsia="en-GB"/>
                </w:rPr>
                <w:t>5</w:t>
              </w:r>
            </w:ins>
          </w:p>
        </w:tc>
        <w:tc>
          <w:tcPr>
            <w:tcW w:w="107" w:type="pct"/>
            <w:tcBorders>
              <w:top w:val="nil"/>
              <w:left w:val="nil"/>
              <w:bottom w:val="single" w:sz="4" w:space="0" w:color="auto"/>
              <w:right w:val="single" w:sz="4" w:space="0" w:color="auto"/>
            </w:tcBorders>
            <w:shd w:val="clear" w:color="000000" w:fill="FFFFFF"/>
            <w:vAlign w:val="center"/>
            <w:hideMark/>
            <w:tcPrChange w:id="1051"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052" w:author="Sarthak Shah | IFMR Rural Finance" w:date="2016-11-20T15:20:00Z"/>
                <w:rFonts w:ascii="Calibri" w:hAnsi="Calibri"/>
                <w:color w:val="000000"/>
                <w:sz w:val="22"/>
                <w:szCs w:val="22"/>
                <w:lang w:val="en-GB" w:eastAsia="en-GB"/>
              </w:rPr>
            </w:pPr>
            <w:ins w:id="1053" w:author="Sarthak Shah | IFMR Rural Finance" w:date="2016-11-20T15:20:00Z">
              <w:r w:rsidRPr="00EC34D8">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1054" w:author="Sarthak Shah | IFMR Rural Finance" w:date="2016-11-20T15:20:00Z">
              <w:tcPr>
                <w:tcW w:w="41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055" w:author="Sarthak Shah | IFMR Rural Finance" w:date="2016-11-20T15:20:00Z"/>
                <w:rFonts w:ascii="Calibri" w:hAnsi="Calibri"/>
                <w:color w:val="000000"/>
                <w:sz w:val="22"/>
                <w:szCs w:val="22"/>
                <w:lang w:val="en-GB" w:eastAsia="en-GB"/>
              </w:rPr>
            </w:pPr>
            <w:ins w:id="1056"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1057"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058" w:author="Sarthak Shah | IFMR Rural Finance" w:date="2016-11-20T15:20:00Z"/>
                <w:rFonts w:ascii="Calibri" w:hAnsi="Calibri"/>
                <w:color w:val="000000"/>
                <w:sz w:val="22"/>
                <w:szCs w:val="22"/>
                <w:lang w:val="en-GB" w:eastAsia="en-GB"/>
              </w:rPr>
            </w:pPr>
            <w:ins w:id="1059" w:author="Sarthak Shah | IFMR Rural Finance" w:date="2016-11-20T15:20:00Z">
              <w:r w:rsidRPr="00EC34D8">
                <w:rPr>
                  <w:rFonts w:ascii="Calibri" w:hAnsi="Calibri"/>
                  <w:color w:val="000000"/>
                  <w:sz w:val="22"/>
                  <w:szCs w:val="22"/>
                  <w:lang w:val="en-GB" w:eastAsia="en-GB"/>
                </w:rPr>
                <w:t>3</w:t>
              </w:r>
            </w:ins>
          </w:p>
        </w:tc>
        <w:tc>
          <w:tcPr>
            <w:tcW w:w="280" w:type="pct"/>
            <w:tcBorders>
              <w:top w:val="nil"/>
              <w:left w:val="nil"/>
              <w:bottom w:val="single" w:sz="4" w:space="0" w:color="auto"/>
              <w:right w:val="single" w:sz="4" w:space="0" w:color="auto"/>
            </w:tcBorders>
            <w:shd w:val="clear" w:color="auto" w:fill="auto"/>
            <w:noWrap/>
            <w:vAlign w:val="bottom"/>
            <w:hideMark/>
            <w:tcPrChange w:id="1060" w:author="Sarthak Shah | IFMR Rural Finance" w:date="2016-11-20T15:20:00Z">
              <w:tcPr>
                <w:tcW w:w="1037" w:type="dxa"/>
                <w:tcBorders>
                  <w:top w:val="nil"/>
                  <w:left w:val="nil"/>
                  <w:bottom w:val="single" w:sz="4" w:space="0" w:color="auto"/>
                  <w:right w:val="single" w:sz="4" w:space="0" w:color="auto"/>
                </w:tcBorders>
                <w:shd w:val="clear" w:color="auto" w:fill="auto"/>
                <w:noWrap/>
                <w:vAlign w:val="bottom"/>
                <w:hideMark/>
              </w:tcPr>
            </w:tcPrChange>
          </w:tcPr>
          <w:p w:rsidR="00EC34D8" w:rsidRPr="00EC34D8" w:rsidRDefault="00EC34D8" w:rsidP="00EC34D8">
            <w:pPr>
              <w:rPr>
                <w:ins w:id="1061" w:author="Sarthak Shah | IFMR Rural Finance" w:date="2016-11-20T15:20:00Z"/>
                <w:rFonts w:ascii="Calibri" w:hAnsi="Calibri"/>
                <w:color w:val="000000"/>
                <w:sz w:val="22"/>
                <w:szCs w:val="22"/>
                <w:lang w:val="en-GB" w:eastAsia="en-GB"/>
              </w:rPr>
            </w:pPr>
            <w:ins w:id="1062" w:author="Sarthak Shah | IFMR Rural Finance" w:date="2016-11-20T15:20:00Z">
              <w:r w:rsidRPr="00EC34D8">
                <w:rPr>
                  <w:rFonts w:ascii="Calibri" w:hAnsi="Calibri"/>
                  <w:color w:val="000000"/>
                  <w:sz w:val="22"/>
                  <w:szCs w:val="22"/>
                  <w:lang w:val="en-GB" w:eastAsia="en-GB"/>
                </w:rPr>
                <w:t>Static</w:t>
              </w:r>
            </w:ins>
          </w:p>
        </w:tc>
      </w:tr>
      <w:tr w:rsidR="00EC34D8" w:rsidRPr="00EC34D8" w:rsidTr="00EC34D8">
        <w:trPr>
          <w:trHeight w:val="1500"/>
          <w:ins w:id="1063" w:author="Sarthak Shah | IFMR Rural Finance" w:date="2016-11-20T15:20:00Z"/>
          <w:trPrChange w:id="1064"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1065"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066" w:author="Sarthak Shah | IFMR Rural Finance" w:date="2016-11-20T15:20:00Z"/>
                <w:rFonts w:ascii="Calibri" w:hAnsi="Calibri"/>
                <w:color w:val="000000"/>
                <w:sz w:val="22"/>
                <w:szCs w:val="22"/>
                <w:lang w:val="en-GB" w:eastAsia="en-GB"/>
              </w:rPr>
            </w:pPr>
            <w:ins w:id="1067" w:author="Sarthak Shah | IFMR Rural Finance" w:date="2016-11-20T15:20:00Z">
              <w:r w:rsidRPr="00EC34D8">
                <w:rPr>
                  <w:rFonts w:ascii="Calibri" w:hAnsi="Calibri"/>
                  <w:color w:val="000000"/>
                  <w:sz w:val="22"/>
                  <w:szCs w:val="22"/>
                  <w:lang w:val="en-GB" w:eastAsia="en-GB"/>
                </w:rPr>
                <w:lastRenderedPageBreak/>
                <w:t>3</w:t>
              </w:r>
            </w:ins>
          </w:p>
        </w:tc>
        <w:tc>
          <w:tcPr>
            <w:tcW w:w="394" w:type="pct"/>
            <w:tcBorders>
              <w:top w:val="nil"/>
              <w:left w:val="nil"/>
              <w:bottom w:val="single" w:sz="4" w:space="0" w:color="auto"/>
              <w:right w:val="single" w:sz="4" w:space="0" w:color="auto"/>
            </w:tcBorders>
            <w:shd w:val="clear" w:color="auto" w:fill="auto"/>
            <w:vAlign w:val="center"/>
            <w:hideMark/>
            <w:tcPrChange w:id="1068"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069" w:author="Sarthak Shah | IFMR Rural Finance" w:date="2016-11-20T15:20:00Z"/>
                <w:rFonts w:ascii="Calibri" w:hAnsi="Calibri"/>
                <w:color w:val="000000"/>
                <w:sz w:val="22"/>
                <w:szCs w:val="22"/>
                <w:lang w:val="en-GB" w:eastAsia="en-GB"/>
              </w:rPr>
            </w:pPr>
            <w:ins w:id="1070" w:author="Sarthak Shah | IFMR Rural Finance" w:date="2016-11-20T15:20:00Z">
              <w:r w:rsidRPr="00EC34D8">
                <w:rPr>
                  <w:rFonts w:ascii="Calibri" w:hAnsi="Calibri"/>
                  <w:color w:val="000000"/>
                  <w:sz w:val="22"/>
                  <w:szCs w:val="22"/>
                  <w:lang w:val="en-GB" w:eastAsia="en-GB"/>
                </w:rPr>
                <w:t>Exp in Biz</w:t>
              </w:r>
            </w:ins>
          </w:p>
        </w:tc>
        <w:tc>
          <w:tcPr>
            <w:tcW w:w="280" w:type="pct"/>
            <w:tcBorders>
              <w:top w:val="nil"/>
              <w:left w:val="nil"/>
              <w:bottom w:val="single" w:sz="4" w:space="0" w:color="auto"/>
              <w:right w:val="single" w:sz="4" w:space="0" w:color="auto"/>
            </w:tcBorders>
            <w:shd w:val="clear" w:color="auto" w:fill="auto"/>
            <w:vAlign w:val="center"/>
            <w:hideMark/>
            <w:tcPrChange w:id="1071"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072" w:author="Sarthak Shah | IFMR Rural Finance" w:date="2016-11-20T15:20:00Z"/>
                <w:rFonts w:ascii="Calibri" w:hAnsi="Calibri"/>
                <w:color w:val="000000"/>
                <w:sz w:val="22"/>
                <w:szCs w:val="22"/>
                <w:lang w:val="en-GB" w:eastAsia="en-GB"/>
              </w:rPr>
            </w:pPr>
            <w:ins w:id="1073" w:author="Sarthak Shah | IFMR Rural Finance" w:date="2016-11-20T15:20:00Z">
              <w:r w:rsidRPr="00EC34D8">
                <w:rPr>
                  <w:rFonts w:ascii="Calibri" w:hAnsi="Calibri"/>
                  <w:color w:val="000000"/>
                  <w:sz w:val="22"/>
                  <w:szCs w:val="22"/>
                  <w:lang w:val="en-GB" w:eastAsia="en-GB"/>
                </w:rPr>
                <w:t>Field Appraisal</w:t>
              </w:r>
            </w:ins>
          </w:p>
        </w:tc>
        <w:tc>
          <w:tcPr>
            <w:tcW w:w="244" w:type="pct"/>
            <w:tcBorders>
              <w:top w:val="nil"/>
              <w:left w:val="nil"/>
              <w:bottom w:val="single" w:sz="4" w:space="0" w:color="auto"/>
              <w:right w:val="single" w:sz="4" w:space="0" w:color="auto"/>
            </w:tcBorders>
            <w:shd w:val="clear" w:color="auto" w:fill="auto"/>
            <w:noWrap/>
            <w:vAlign w:val="center"/>
            <w:hideMark/>
            <w:tcPrChange w:id="1074" w:author="Sarthak Shah | IFMR Rural Finance" w:date="2016-11-20T15:20:00Z">
              <w:tcPr>
                <w:tcW w:w="1083"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075" w:author="Sarthak Shah | IFMR Rural Finance" w:date="2016-11-20T15:20:00Z"/>
                <w:rFonts w:ascii="Calibri" w:hAnsi="Calibri"/>
                <w:color w:val="000000"/>
                <w:sz w:val="22"/>
                <w:szCs w:val="22"/>
                <w:lang w:val="en-GB" w:eastAsia="en-GB"/>
              </w:rPr>
            </w:pPr>
            <w:ins w:id="1076" w:author="Sarthak Shah | IFMR Rural Finance" w:date="2016-11-20T15:20:00Z">
              <w:r w:rsidRPr="00EC34D8">
                <w:rPr>
                  <w:rFonts w:ascii="Calibri" w:hAnsi="Calibri"/>
                  <w:color w:val="000000"/>
                  <w:sz w:val="22"/>
                  <w:szCs w:val="22"/>
                  <w:lang w:val="en-GB" w:eastAsia="en-GB"/>
                </w:rPr>
                <w:t>Applicant</w:t>
              </w:r>
            </w:ins>
          </w:p>
        </w:tc>
        <w:tc>
          <w:tcPr>
            <w:tcW w:w="320" w:type="pct"/>
            <w:tcBorders>
              <w:top w:val="nil"/>
              <w:left w:val="nil"/>
              <w:bottom w:val="single" w:sz="4" w:space="0" w:color="auto"/>
              <w:right w:val="single" w:sz="4" w:space="0" w:color="auto"/>
            </w:tcBorders>
            <w:shd w:val="clear" w:color="auto" w:fill="auto"/>
            <w:vAlign w:val="center"/>
            <w:hideMark/>
            <w:tcPrChange w:id="1077"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078" w:author="Sarthak Shah | IFMR Rural Finance" w:date="2016-11-20T15:20:00Z"/>
                <w:rFonts w:ascii="Calibri" w:hAnsi="Calibri"/>
                <w:color w:val="000000"/>
                <w:sz w:val="22"/>
                <w:szCs w:val="22"/>
                <w:lang w:val="en-GB" w:eastAsia="en-GB"/>
              </w:rPr>
            </w:pPr>
            <w:ins w:id="1079" w:author="Sarthak Shah | IFMR Rural Finance" w:date="2016-11-20T15:20:00Z">
              <w:r w:rsidRPr="00EC34D8">
                <w:rPr>
                  <w:rFonts w:ascii="Calibri" w:hAnsi="Calibri"/>
                  <w:color w:val="000000"/>
                  <w:sz w:val="22"/>
                  <w:szCs w:val="22"/>
                  <w:lang w:val="en-GB" w:eastAsia="en-GB"/>
                </w:rPr>
                <w:t> </w:t>
              </w:r>
            </w:ins>
          </w:p>
        </w:tc>
        <w:tc>
          <w:tcPr>
            <w:tcW w:w="580" w:type="pct"/>
            <w:tcBorders>
              <w:top w:val="nil"/>
              <w:left w:val="nil"/>
              <w:bottom w:val="single" w:sz="4" w:space="0" w:color="auto"/>
              <w:right w:val="single" w:sz="4" w:space="0" w:color="auto"/>
            </w:tcBorders>
            <w:shd w:val="clear" w:color="auto" w:fill="auto"/>
            <w:noWrap/>
            <w:vAlign w:val="center"/>
            <w:hideMark/>
            <w:tcPrChange w:id="1080" w:author="Sarthak Shah | IFMR Rural Finance" w:date="2016-11-20T15:20:00Z">
              <w:tcPr>
                <w:tcW w:w="2576" w:type="dxa"/>
                <w:gridSpan w:val="3"/>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081" w:author="Sarthak Shah | IFMR Rural Finance" w:date="2016-11-20T15:20:00Z"/>
                <w:rFonts w:ascii="Calibri" w:hAnsi="Calibri"/>
                <w:color w:val="000000"/>
                <w:sz w:val="22"/>
                <w:szCs w:val="22"/>
                <w:lang w:val="en-GB" w:eastAsia="en-GB"/>
              </w:rPr>
            </w:pPr>
            <w:ins w:id="1082" w:author="Sarthak Shah | IFMR Rural Finance" w:date="2016-11-20T15:20:00Z">
              <w:r w:rsidRPr="00EC34D8">
                <w:rPr>
                  <w:rFonts w:ascii="Calibri" w:hAnsi="Calibri"/>
                  <w:color w:val="000000"/>
                  <w:sz w:val="22"/>
                  <w:szCs w:val="22"/>
                  <w:lang w:val="en-GB" w:eastAsia="en-GB"/>
                </w:rPr>
                <w:t> </w:t>
              </w:r>
            </w:ins>
          </w:p>
        </w:tc>
        <w:tc>
          <w:tcPr>
            <w:tcW w:w="423" w:type="pct"/>
            <w:tcBorders>
              <w:top w:val="nil"/>
              <w:left w:val="nil"/>
              <w:bottom w:val="single" w:sz="4" w:space="0" w:color="auto"/>
              <w:right w:val="single" w:sz="4" w:space="0" w:color="auto"/>
            </w:tcBorders>
            <w:shd w:val="clear" w:color="auto" w:fill="auto"/>
            <w:noWrap/>
            <w:vAlign w:val="center"/>
            <w:hideMark/>
            <w:tcPrChange w:id="1083" w:author="Sarthak Shah | IFMR Rural Finance" w:date="2016-11-20T15:20:00Z">
              <w:tcPr>
                <w:tcW w:w="18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084" w:author="Sarthak Shah | IFMR Rural Finance" w:date="2016-11-20T15:20:00Z"/>
                <w:rFonts w:ascii="Calibri" w:hAnsi="Calibri"/>
                <w:color w:val="000000"/>
                <w:sz w:val="22"/>
                <w:szCs w:val="22"/>
                <w:lang w:val="en-GB" w:eastAsia="en-GB"/>
              </w:rPr>
            </w:pPr>
            <w:ins w:id="1085"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1086"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087" w:author="Sarthak Shah | IFMR Rural Finance" w:date="2016-11-20T15:20:00Z"/>
                <w:rFonts w:ascii="Calibri" w:hAnsi="Calibri"/>
                <w:color w:val="000000"/>
                <w:sz w:val="22"/>
                <w:szCs w:val="22"/>
                <w:lang w:val="en-GB" w:eastAsia="en-GB"/>
              </w:rPr>
            </w:pPr>
            <w:ins w:id="1088" w:author="Sarthak Shah | IFMR Rural Finance" w:date="2016-11-20T15:20:00Z">
              <w:r w:rsidRPr="00EC34D8">
                <w:rPr>
                  <w:rFonts w:ascii="Calibri" w:hAnsi="Calibri"/>
                  <w:color w:val="000000"/>
                  <w:sz w:val="22"/>
                  <w:szCs w:val="22"/>
                  <w:lang w:val="en-GB" w:eastAsia="en-GB"/>
                </w:rPr>
                <w:t>1. &lt;2 years</w:t>
              </w:r>
              <w:r w:rsidRPr="00EC34D8">
                <w:rPr>
                  <w:rFonts w:ascii="Calibri" w:hAnsi="Calibri"/>
                  <w:color w:val="000000"/>
                  <w:sz w:val="22"/>
                  <w:szCs w:val="22"/>
                  <w:lang w:val="en-GB" w:eastAsia="en-GB"/>
                </w:rPr>
                <w:br/>
                <w:t>2. 2-3 years</w:t>
              </w:r>
              <w:r w:rsidRPr="00EC34D8">
                <w:rPr>
                  <w:rFonts w:ascii="Calibri" w:hAnsi="Calibri"/>
                  <w:color w:val="000000"/>
                  <w:sz w:val="22"/>
                  <w:szCs w:val="22"/>
                  <w:lang w:val="en-GB" w:eastAsia="en-GB"/>
                </w:rPr>
                <w:br/>
                <w:t>3. 3-4 years</w:t>
              </w:r>
              <w:r w:rsidRPr="00EC34D8">
                <w:rPr>
                  <w:rFonts w:ascii="Calibri" w:hAnsi="Calibri"/>
                  <w:color w:val="000000"/>
                  <w:sz w:val="22"/>
                  <w:szCs w:val="22"/>
                  <w:lang w:val="en-GB" w:eastAsia="en-GB"/>
                </w:rPr>
                <w:br/>
                <w:t>4. 4-5 years</w:t>
              </w:r>
              <w:r w:rsidRPr="00EC34D8">
                <w:rPr>
                  <w:rFonts w:ascii="Calibri" w:hAnsi="Calibri"/>
                  <w:color w:val="000000"/>
                  <w:sz w:val="22"/>
                  <w:szCs w:val="22"/>
                  <w:lang w:val="en-GB" w:eastAsia="en-GB"/>
                </w:rPr>
                <w:br/>
                <w:t>5. &gt;5 years</w:t>
              </w:r>
            </w:ins>
          </w:p>
        </w:tc>
        <w:tc>
          <w:tcPr>
            <w:tcW w:w="400" w:type="pct"/>
            <w:tcBorders>
              <w:top w:val="nil"/>
              <w:left w:val="nil"/>
              <w:bottom w:val="single" w:sz="4" w:space="0" w:color="auto"/>
              <w:right w:val="single" w:sz="4" w:space="0" w:color="auto"/>
            </w:tcBorders>
            <w:shd w:val="clear" w:color="auto" w:fill="auto"/>
            <w:noWrap/>
            <w:vAlign w:val="center"/>
            <w:hideMark/>
            <w:tcPrChange w:id="1089" w:author="Sarthak Shah | IFMR Rural Finance" w:date="2016-11-20T15:20:00Z">
              <w:tcPr>
                <w:tcW w:w="17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090" w:author="Sarthak Shah | IFMR Rural Finance" w:date="2016-11-20T15:20:00Z"/>
                <w:rFonts w:ascii="Calibri" w:hAnsi="Calibri"/>
                <w:color w:val="000000"/>
                <w:sz w:val="22"/>
                <w:szCs w:val="22"/>
                <w:lang w:val="en-GB" w:eastAsia="en-GB"/>
              </w:rPr>
            </w:pPr>
            <w:ins w:id="1091" w:author="Sarthak Shah | IFMR Rural Finance" w:date="2016-11-20T15:20:00Z">
              <w:r w:rsidRPr="00EC34D8">
                <w:rPr>
                  <w:rFonts w:ascii="Calibri" w:hAnsi="Calibri"/>
                  <w:color w:val="000000"/>
                  <w:sz w:val="22"/>
                  <w:szCs w:val="22"/>
                  <w:lang w:val="en-GB" w:eastAsia="en-GB"/>
                </w:rPr>
                <w:t>3</w:t>
              </w:r>
            </w:ins>
          </w:p>
        </w:tc>
        <w:tc>
          <w:tcPr>
            <w:tcW w:w="391" w:type="pct"/>
            <w:tcBorders>
              <w:top w:val="nil"/>
              <w:left w:val="nil"/>
              <w:bottom w:val="single" w:sz="4" w:space="0" w:color="auto"/>
              <w:right w:val="single" w:sz="4" w:space="0" w:color="auto"/>
            </w:tcBorders>
            <w:shd w:val="clear" w:color="auto" w:fill="auto"/>
            <w:noWrap/>
            <w:vAlign w:val="center"/>
            <w:hideMark/>
            <w:tcPrChange w:id="1092" w:author="Sarthak Shah | IFMR Rural Finance" w:date="2016-11-20T15:20:00Z">
              <w:tcPr>
                <w:tcW w:w="17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093" w:author="Sarthak Shah | IFMR Rural Finance" w:date="2016-11-20T15:20:00Z"/>
                <w:rFonts w:ascii="Calibri" w:hAnsi="Calibri"/>
                <w:color w:val="000000"/>
                <w:sz w:val="22"/>
                <w:szCs w:val="22"/>
                <w:lang w:val="en-GB" w:eastAsia="en-GB"/>
              </w:rPr>
            </w:pPr>
            <w:ins w:id="1094" w:author="Sarthak Shah | IFMR Rural Finance" w:date="2016-11-20T15:20:00Z">
              <w:r w:rsidRPr="00EC34D8">
                <w:rPr>
                  <w:rFonts w:ascii="Calibri" w:hAnsi="Calibri"/>
                  <w:color w:val="000000"/>
                  <w:sz w:val="22"/>
                  <w:szCs w:val="22"/>
                  <w:lang w:val="en-GB" w:eastAsia="en-GB"/>
                </w:rPr>
                <w:t>3.093%</w:t>
              </w:r>
            </w:ins>
          </w:p>
        </w:tc>
        <w:tc>
          <w:tcPr>
            <w:tcW w:w="107" w:type="pct"/>
            <w:tcBorders>
              <w:top w:val="nil"/>
              <w:left w:val="nil"/>
              <w:bottom w:val="single" w:sz="4" w:space="0" w:color="auto"/>
              <w:right w:val="single" w:sz="4" w:space="0" w:color="auto"/>
            </w:tcBorders>
            <w:shd w:val="clear" w:color="000000" w:fill="FFFFFF"/>
            <w:vAlign w:val="center"/>
            <w:hideMark/>
            <w:tcPrChange w:id="1095"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096" w:author="Sarthak Shah | IFMR Rural Finance" w:date="2016-11-20T15:20:00Z"/>
                <w:rFonts w:ascii="Calibri" w:hAnsi="Calibri"/>
                <w:color w:val="000000"/>
                <w:sz w:val="22"/>
                <w:szCs w:val="22"/>
                <w:lang w:val="en-GB" w:eastAsia="en-GB"/>
              </w:rPr>
            </w:pPr>
            <w:ins w:id="1097" w:author="Sarthak Shah | IFMR Rural Finance" w:date="2016-11-20T15:20:00Z">
              <w:r w:rsidRPr="00EC34D8">
                <w:rPr>
                  <w:rFonts w:ascii="Calibri" w:hAnsi="Calibri"/>
                  <w:color w:val="000000"/>
                  <w:sz w:val="22"/>
                  <w:szCs w:val="22"/>
                  <w:lang w:val="en-GB" w:eastAsia="en-GB"/>
                </w:rPr>
                <w:t>1</w:t>
              </w:r>
            </w:ins>
          </w:p>
        </w:tc>
        <w:tc>
          <w:tcPr>
            <w:tcW w:w="98" w:type="pct"/>
            <w:tcBorders>
              <w:top w:val="nil"/>
              <w:left w:val="nil"/>
              <w:bottom w:val="single" w:sz="4" w:space="0" w:color="auto"/>
              <w:right w:val="single" w:sz="4" w:space="0" w:color="auto"/>
            </w:tcBorders>
            <w:shd w:val="clear" w:color="000000" w:fill="FFFFFF"/>
            <w:vAlign w:val="center"/>
            <w:hideMark/>
            <w:tcPrChange w:id="1098" w:author="Sarthak Shah | IFMR Rural Finance" w:date="2016-11-20T15:20:00Z">
              <w:tcPr>
                <w:tcW w:w="43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099" w:author="Sarthak Shah | IFMR Rural Finance" w:date="2016-11-20T15:20:00Z"/>
                <w:rFonts w:ascii="Calibri" w:hAnsi="Calibri"/>
                <w:color w:val="000000"/>
                <w:sz w:val="22"/>
                <w:szCs w:val="22"/>
                <w:lang w:val="en-GB" w:eastAsia="en-GB"/>
              </w:rPr>
            </w:pPr>
            <w:ins w:id="1100" w:author="Sarthak Shah | IFMR Rural Finance" w:date="2016-11-20T15:20:00Z">
              <w:r w:rsidRPr="00EC34D8">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000000" w:fill="FFFFFF"/>
            <w:vAlign w:val="center"/>
            <w:hideMark/>
            <w:tcPrChange w:id="1101"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102" w:author="Sarthak Shah | IFMR Rural Finance" w:date="2016-11-20T15:20:00Z"/>
                <w:rFonts w:ascii="Calibri" w:hAnsi="Calibri"/>
                <w:color w:val="000000"/>
                <w:sz w:val="22"/>
                <w:szCs w:val="22"/>
                <w:lang w:val="en-GB" w:eastAsia="en-GB"/>
              </w:rPr>
            </w:pPr>
            <w:ins w:id="1103" w:author="Sarthak Shah | IFMR Rural Finance" w:date="2016-11-20T15:20:00Z">
              <w:r w:rsidRPr="00EC34D8">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1104" w:author="Sarthak Shah | IFMR Rural Finance" w:date="2016-11-20T15:20:00Z">
              <w:tcPr>
                <w:tcW w:w="41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105" w:author="Sarthak Shah | IFMR Rural Finance" w:date="2016-11-20T15:20:00Z"/>
                <w:rFonts w:ascii="Calibri" w:hAnsi="Calibri"/>
                <w:color w:val="000000"/>
                <w:sz w:val="22"/>
                <w:szCs w:val="22"/>
                <w:lang w:val="en-GB" w:eastAsia="en-GB"/>
              </w:rPr>
            </w:pPr>
            <w:ins w:id="1106"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1107"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108" w:author="Sarthak Shah | IFMR Rural Finance" w:date="2016-11-20T15:20:00Z"/>
                <w:rFonts w:ascii="Calibri" w:hAnsi="Calibri"/>
                <w:color w:val="000000"/>
                <w:sz w:val="22"/>
                <w:szCs w:val="22"/>
                <w:lang w:val="en-GB" w:eastAsia="en-GB"/>
              </w:rPr>
            </w:pPr>
            <w:ins w:id="1109" w:author="Sarthak Shah | IFMR Rural Finance" w:date="2016-11-20T15:20:00Z">
              <w:r w:rsidRPr="00EC34D8">
                <w:rPr>
                  <w:rFonts w:ascii="Calibri" w:hAnsi="Calibri"/>
                  <w:color w:val="000000"/>
                  <w:sz w:val="22"/>
                  <w:szCs w:val="22"/>
                  <w:lang w:val="en-GB" w:eastAsia="en-GB"/>
                </w:rPr>
                <w:t>5</w:t>
              </w:r>
            </w:ins>
          </w:p>
        </w:tc>
        <w:tc>
          <w:tcPr>
            <w:tcW w:w="280" w:type="pct"/>
            <w:tcBorders>
              <w:top w:val="nil"/>
              <w:left w:val="nil"/>
              <w:bottom w:val="single" w:sz="4" w:space="0" w:color="auto"/>
              <w:right w:val="single" w:sz="4" w:space="0" w:color="auto"/>
            </w:tcBorders>
            <w:shd w:val="clear" w:color="auto" w:fill="auto"/>
            <w:noWrap/>
            <w:vAlign w:val="bottom"/>
            <w:hideMark/>
            <w:tcPrChange w:id="1110" w:author="Sarthak Shah | IFMR Rural Finance" w:date="2016-11-20T15:20:00Z">
              <w:tcPr>
                <w:tcW w:w="1037" w:type="dxa"/>
                <w:tcBorders>
                  <w:top w:val="nil"/>
                  <w:left w:val="nil"/>
                  <w:bottom w:val="single" w:sz="4" w:space="0" w:color="auto"/>
                  <w:right w:val="single" w:sz="4" w:space="0" w:color="auto"/>
                </w:tcBorders>
                <w:shd w:val="clear" w:color="auto" w:fill="auto"/>
                <w:noWrap/>
                <w:vAlign w:val="bottom"/>
                <w:hideMark/>
              </w:tcPr>
            </w:tcPrChange>
          </w:tcPr>
          <w:p w:rsidR="00EC34D8" w:rsidRPr="00EC34D8" w:rsidRDefault="00EC34D8" w:rsidP="00EC34D8">
            <w:pPr>
              <w:rPr>
                <w:ins w:id="1111" w:author="Sarthak Shah | IFMR Rural Finance" w:date="2016-11-20T15:20:00Z"/>
                <w:rFonts w:ascii="Calibri" w:hAnsi="Calibri"/>
                <w:color w:val="000000"/>
                <w:sz w:val="22"/>
                <w:szCs w:val="22"/>
                <w:lang w:val="en-GB" w:eastAsia="en-GB"/>
              </w:rPr>
            </w:pPr>
            <w:ins w:id="1112" w:author="Sarthak Shah | IFMR Rural Finance" w:date="2016-11-20T15:20:00Z">
              <w:r w:rsidRPr="00EC34D8">
                <w:rPr>
                  <w:rFonts w:ascii="Calibri" w:hAnsi="Calibri"/>
                  <w:color w:val="000000"/>
                  <w:sz w:val="22"/>
                  <w:szCs w:val="22"/>
                  <w:lang w:val="en-GB" w:eastAsia="en-GB"/>
                </w:rPr>
                <w:t>Static</w:t>
              </w:r>
            </w:ins>
          </w:p>
        </w:tc>
      </w:tr>
      <w:tr w:rsidR="00EC34D8" w:rsidRPr="00EC34D8" w:rsidTr="00EC34D8">
        <w:trPr>
          <w:trHeight w:val="1500"/>
          <w:ins w:id="1113" w:author="Sarthak Shah | IFMR Rural Finance" w:date="2016-11-20T15:20:00Z"/>
          <w:trPrChange w:id="1114"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1115"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116" w:author="Sarthak Shah | IFMR Rural Finance" w:date="2016-11-20T15:20:00Z"/>
                <w:rFonts w:ascii="Calibri" w:hAnsi="Calibri"/>
                <w:color w:val="000000"/>
                <w:sz w:val="22"/>
                <w:szCs w:val="22"/>
                <w:lang w:val="en-GB" w:eastAsia="en-GB"/>
              </w:rPr>
            </w:pPr>
            <w:ins w:id="1117" w:author="Sarthak Shah | IFMR Rural Finance" w:date="2016-11-20T15:20:00Z">
              <w:r w:rsidRPr="00EC34D8">
                <w:rPr>
                  <w:rFonts w:ascii="Calibri" w:hAnsi="Calibri"/>
                  <w:color w:val="000000"/>
                  <w:sz w:val="22"/>
                  <w:szCs w:val="22"/>
                  <w:lang w:val="en-GB" w:eastAsia="en-GB"/>
                </w:rPr>
                <w:t>4</w:t>
              </w:r>
            </w:ins>
          </w:p>
        </w:tc>
        <w:tc>
          <w:tcPr>
            <w:tcW w:w="394" w:type="pct"/>
            <w:tcBorders>
              <w:top w:val="nil"/>
              <w:left w:val="nil"/>
              <w:bottom w:val="single" w:sz="4" w:space="0" w:color="auto"/>
              <w:right w:val="single" w:sz="4" w:space="0" w:color="auto"/>
            </w:tcBorders>
            <w:shd w:val="clear" w:color="auto" w:fill="auto"/>
            <w:vAlign w:val="center"/>
            <w:hideMark/>
            <w:tcPrChange w:id="1118"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119" w:author="Sarthak Shah | IFMR Rural Finance" w:date="2016-11-20T15:20:00Z"/>
                <w:rFonts w:ascii="Calibri" w:hAnsi="Calibri"/>
                <w:color w:val="000000"/>
                <w:sz w:val="22"/>
                <w:szCs w:val="22"/>
                <w:lang w:val="en-GB" w:eastAsia="en-GB"/>
              </w:rPr>
            </w:pPr>
            <w:ins w:id="1120" w:author="Sarthak Shah | IFMR Rural Finance" w:date="2016-11-20T15:20:00Z">
              <w:r w:rsidRPr="00EC34D8">
                <w:rPr>
                  <w:rFonts w:ascii="Calibri" w:hAnsi="Calibri"/>
                  <w:color w:val="000000"/>
                  <w:sz w:val="22"/>
                  <w:szCs w:val="22"/>
                  <w:lang w:val="en-GB" w:eastAsia="en-GB"/>
                </w:rPr>
                <w:t># of Years residence in area /Locality</w:t>
              </w:r>
            </w:ins>
          </w:p>
        </w:tc>
        <w:tc>
          <w:tcPr>
            <w:tcW w:w="280" w:type="pct"/>
            <w:tcBorders>
              <w:top w:val="nil"/>
              <w:left w:val="nil"/>
              <w:bottom w:val="single" w:sz="4" w:space="0" w:color="auto"/>
              <w:right w:val="single" w:sz="4" w:space="0" w:color="auto"/>
            </w:tcBorders>
            <w:shd w:val="clear" w:color="auto" w:fill="auto"/>
            <w:vAlign w:val="center"/>
            <w:hideMark/>
            <w:tcPrChange w:id="1121"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122" w:author="Sarthak Shah | IFMR Rural Finance" w:date="2016-11-20T15:20:00Z"/>
                <w:rFonts w:ascii="Calibri" w:hAnsi="Calibri"/>
                <w:color w:val="000000"/>
                <w:sz w:val="22"/>
                <w:szCs w:val="22"/>
                <w:lang w:val="en-GB" w:eastAsia="en-GB"/>
              </w:rPr>
            </w:pPr>
            <w:ins w:id="1123" w:author="Sarthak Shah | IFMR Rural Finance" w:date="2016-11-20T15:20:00Z">
              <w:r w:rsidRPr="00EC34D8">
                <w:rPr>
                  <w:rFonts w:ascii="Calibri" w:hAnsi="Calibri"/>
                  <w:color w:val="000000"/>
                  <w:sz w:val="22"/>
                  <w:szCs w:val="22"/>
                  <w:lang w:val="en-GB" w:eastAsia="en-GB"/>
                </w:rPr>
                <w:t>Field Appraisal</w:t>
              </w:r>
            </w:ins>
          </w:p>
        </w:tc>
        <w:tc>
          <w:tcPr>
            <w:tcW w:w="244" w:type="pct"/>
            <w:tcBorders>
              <w:top w:val="nil"/>
              <w:left w:val="nil"/>
              <w:bottom w:val="single" w:sz="4" w:space="0" w:color="auto"/>
              <w:right w:val="single" w:sz="4" w:space="0" w:color="auto"/>
            </w:tcBorders>
            <w:shd w:val="clear" w:color="auto" w:fill="auto"/>
            <w:noWrap/>
            <w:vAlign w:val="center"/>
            <w:hideMark/>
            <w:tcPrChange w:id="1124" w:author="Sarthak Shah | IFMR Rural Finance" w:date="2016-11-20T15:20:00Z">
              <w:tcPr>
                <w:tcW w:w="1083"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125" w:author="Sarthak Shah | IFMR Rural Finance" w:date="2016-11-20T15:20:00Z"/>
                <w:rFonts w:ascii="Calibri" w:hAnsi="Calibri"/>
                <w:color w:val="000000"/>
                <w:sz w:val="22"/>
                <w:szCs w:val="22"/>
                <w:lang w:val="en-GB" w:eastAsia="en-GB"/>
              </w:rPr>
            </w:pPr>
            <w:ins w:id="1126" w:author="Sarthak Shah | IFMR Rural Finance" w:date="2016-11-20T15:20:00Z">
              <w:r w:rsidRPr="00EC34D8">
                <w:rPr>
                  <w:rFonts w:ascii="Calibri" w:hAnsi="Calibri"/>
                  <w:color w:val="000000"/>
                  <w:sz w:val="22"/>
                  <w:szCs w:val="22"/>
                  <w:lang w:val="en-GB" w:eastAsia="en-GB"/>
                </w:rPr>
                <w:t>Applicant</w:t>
              </w:r>
            </w:ins>
          </w:p>
        </w:tc>
        <w:tc>
          <w:tcPr>
            <w:tcW w:w="320" w:type="pct"/>
            <w:tcBorders>
              <w:top w:val="nil"/>
              <w:left w:val="nil"/>
              <w:bottom w:val="single" w:sz="4" w:space="0" w:color="auto"/>
              <w:right w:val="single" w:sz="4" w:space="0" w:color="auto"/>
            </w:tcBorders>
            <w:shd w:val="clear" w:color="auto" w:fill="auto"/>
            <w:vAlign w:val="center"/>
            <w:hideMark/>
            <w:tcPrChange w:id="1127"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128" w:author="Sarthak Shah | IFMR Rural Finance" w:date="2016-11-20T15:20:00Z"/>
                <w:rFonts w:ascii="Calibri" w:hAnsi="Calibri"/>
                <w:color w:val="000000"/>
                <w:sz w:val="22"/>
                <w:szCs w:val="22"/>
                <w:lang w:val="en-GB" w:eastAsia="en-GB"/>
              </w:rPr>
            </w:pPr>
            <w:ins w:id="1129" w:author="Sarthak Shah | IFMR Rural Finance" w:date="2016-11-20T15:20:00Z">
              <w:r w:rsidRPr="00EC34D8">
                <w:rPr>
                  <w:rFonts w:ascii="Calibri" w:hAnsi="Calibri"/>
                  <w:color w:val="000000"/>
                  <w:sz w:val="22"/>
                  <w:szCs w:val="22"/>
                  <w:lang w:val="en-GB" w:eastAsia="en-GB"/>
                </w:rPr>
                <w:t>Address Details</w:t>
              </w:r>
            </w:ins>
          </w:p>
        </w:tc>
        <w:tc>
          <w:tcPr>
            <w:tcW w:w="580" w:type="pct"/>
            <w:tcBorders>
              <w:top w:val="nil"/>
              <w:left w:val="nil"/>
              <w:bottom w:val="single" w:sz="4" w:space="0" w:color="auto"/>
              <w:right w:val="single" w:sz="4" w:space="0" w:color="auto"/>
            </w:tcBorders>
            <w:shd w:val="clear" w:color="auto" w:fill="auto"/>
            <w:vAlign w:val="center"/>
            <w:hideMark/>
            <w:tcPrChange w:id="1130"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131" w:author="Sarthak Shah | IFMR Rural Finance" w:date="2016-11-20T15:20:00Z"/>
                <w:rFonts w:ascii="Calibri" w:hAnsi="Calibri"/>
                <w:color w:val="000000"/>
                <w:sz w:val="22"/>
                <w:szCs w:val="22"/>
                <w:lang w:val="en-GB" w:eastAsia="en-GB"/>
              </w:rPr>
            </w:pPr>
            <w:ins w:id="1132" w:author="Sarthak Shah | IFMR Rural Finance" w:date="2016-11-20T15:20:00Z">
              <w:r w:rsidRPr="00EC34D8">
                <w:rPr>
                  <w:rFonts w:ascii="Calibri" w:hAnsi="Calibri"/>
                  <w:color w:val="000000"/>
                  <w:sz w:val="22"/>
                  <w:szCs w:val="22"/>
                  <w:lang w:val="en-GB" w:eastAsia="en-GB"/>
                </w:rPr>
                <w:t>How many years are you living in present Area?</w:t>
              </w:r>
            </w:ins>
          </w:p>
        </w:tc>
        <w:tc>
          <w:tcPr>
            <w:tcW w:w="423" w:type="pct"/>
            <w:tcBorders>
              <w:top w:val="nil"/>
              <w:left w:val="nil"/>
              <w:bottom w:val="single" w:sz="4" w:space="0" w:color="auto"/>
              <w:right w:val="single" w:sz="4" w:space="0" w:color="auto"/>
            </w:tcBorders>
            <w:shd w:val="clear" w:color="auto" w:fill="auto"/>
            <w:vAlign w:val="center"/>
            <w:hideMark/>
            <w:tcPrChange w:id="1133"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134" w:author="Sarthak Shah | IFMR Rural Finance" w:date="2016-11-20T15:20:00Z"/>
                <w:rFonts w:ascii="Calibri" w:hAnsi="Calibri"/>
                <w:color w:val="000000"/>
                <w:sz w:val="22"/>
                <w:szCs w:val="22"/>
                <w:lang w:val="en-GB" w:eastAsia="en-GB"/>
              </w:rPr>
            </w:pPr>
            <w:ins w:id="1135"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1136"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137" w:author="Sarthak Shah | IFMR Rural Finance" w:date="2016-11-20T15:20:00Z"/>
                <w:rFonts w:ascii="Calibri" w:hAnsi="Calibri"/>
                <w:color w:val="000000"/>
                <w:sz w:val="22"/>
                <w:szCs w:val="22"/>
                <w:lang w:val="en-GB" w:eastAsia="en-GB"/>
              </w:rPr>
            </w:pPr>
            <w:ins w:id="1138" w:author="Sarthak Shah | IFMR Rural Finance" w:date="2016-11-20T15:20:00Z">
              <w:r w:rsidRPr="00EC34D8">
                <w:rPr>
                  <w:rFonts w:ascii="Calibri" w:hAnsi="Calibri"/>
                  <w:color w:val="000000"/>
                  <w:sz w:val="22"/>
                  <w:szCs w:val="22"/>
                  <w:lang w:val="en-GB" w:eastAsia="en-GB"/>
                </w:rPr>
                <w:t>1. &lt; 1 year</w:t>
              </w:r>
              <w:r w:rsidRPr="00EC34D8">
                <w:rPr>
                  <w:rFonts w:ascii="Calibri" w:hAnsi="Calibri"/>
                  <w:color w:val="000000"/>
                  <w:sz w:val="22"/>
                  <w:szCs w:val="22"/>
                  <w:lang w:val="en-GB" w:eastAsia="en-GB"/>
                </w:rPr>
                <w:br/>
                <w:t>2. 1-3 years</w:t>
              </w:r>
              <w:r w:rsidRPr="00EC34D8">
                <w:rPr>
                  <w:rFonts w:ascii="Calibri" w:hAnsi="Calibri"/>
                  <w:color w:val="000000"/>
                  <w:sz w:val="22"/>
                  <w:szCs w:val="22"/>
                  <w:lang w:val="en-GB" w:eastAsia="en-GB"/>
                </w:rPr>
                <w:br/>
                <w:t>3. 3-4 years</w:t>
              </w:r>
              <w:r w:rsidRPr="00EC34D8">
                <w:rPr>
                  <w:rFonts w:ascii="Calibri" w:hAnsi="Calibri"/>
                  <w:color w:val="000000"/>
                  <w:sz w:val="22"/>
                  <w:szCs w:val="22"/>
                  <w:lang w:val="en-GB" w:eastAsia="en-GB"/>
                </w:rPr>
                <w:br/>
                <w:t>4.4-5 years</w:t>
              </w:r>
              <w:r w:rsidRPr="00EC34D8">
                <w:rPr>
                  <w:rFonts w:ascii="Calibri" w:hAnsi="Calibri"/>
                  <w:color w:val="000000"/>
                  <w:sz w:val="22"/>
                  <w:szCs w:val="22"/>
                  <w:lang w:val="en-GB" w:eastAsia="en-GB"/>
                </w:rPr>
                <w:br/>
                <w:t>5. &gt; 5years</w:t>
              </w:r>
            </w:ins>
          </w:p>
        </w:tc>
        <w:tc>
          <w:tcPr>
            <w:tcW w:w="400" w:type="pct"/>
            <w:tcBorders>
              <w:top w:val="nil"/>
              <w:left w:val="nil"/>
              <w:bottom w:val="single" w:sz="4" w:space="0" w:color="auto"/>
              <w:right w:val="single" w:sz="4" w:space="0" w:color="auto"/>
            </w:tcBorders>
            <w:shd w:val="clear" w:color="auto" w:fill="auto"/>
            <w:noWrap/>
            <w:vAlign w:val="center"/>
            <w:hideMark/>
            <w:tcPrChange w:id="1139" w:author="Sarthak Shah | IFMR Rural Finance" w:date="2016-11-20T15:20:00Z">
              <w:tcPr>
                <w:tcW w:w="17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140" w:author="Sarthak Shah | IFMR Rural Finance" w:date="2016-11-20T15:20:00Z"/>
                <w:rFonts w:ascii="Calibri" w:hAnsi="Calibri"/>
                <w:color w:val="000000"/>
                <w:sz w:val="22"/>
                <w:szCs w:val="22"/>
                <w:lang w:val="en-GB" w:eastAsia="en-GB"/>
              </w:rPr>
            </w:pPr>
            <w:ins w:id="1141" w:author="Sarthak Shah | IFMR Rural Finance" w:date="2016-11-20T15:20:00Z">
              <w:r w:rsidRPr="00EC34D8">
                <w:rPr>
                  <w:rFonts w:ascii="Calibri" w:hAnsi="Calibri"/>
                  <w:color w:val="000000"/>
                  <w:sz w:val="22"/>
                  <w:szCs w:val="22"/>
                  <w:lang w:val="en-GB" w:eastAsia="en-GB"/>
                </w:rPr>
                <w:t>1</w:t>
              </w:r>
            </w:ins>
          </w:p>
        </w:tc>
        <w:tc>
          <w:tcPr>
            <w:tcW w:w="391" w:type="pct"/>
            <w:tcBorders>
              <w:top w:val="nil"/>
              <w:left w:val="nil"/>
              <w:bottom w:val="single" w:sz="4" w:space="0" w:color="auto"/>
              <w:right w:val="single" w:sz="4" w:space="0" w:color="auto"/>
            </w:tcBorders>
            <w:shd w:val="clear" w:color="auto" w:fill="auto"/>
            <w:noWrap/>
            <w:vAlign w:val="center"/>
            <w:hideMark/>
            <w:tcPrChange w:id="1142" w:author="Sarthak Shah | IFMR Rural Finance" w:date="2016-11-20T15:20:00Z">
              <w:tcPr>
                <w:tcW w:w="17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143" w:author="Sarthak Shah | IFMR Rural Finance" w:date="2016-11-20T15:20:00Z"/>
                <w:rFonts w:ascii="Calibri" w:hAnsi="Calibri"/>
                <w:color w:val="000000"/>
                <w:sz w:val="22"/>
                <w:szCs w:val="22"/>
                <w:lang w:val="en-GB" w:eastAsia="en-GB"/>
              </w:rPr>
            </w:pPr>
            <w:ins w:id="1144" w:author="Sarthak Shah | IFMR Rural Finance" w:date="2016-11-20T15:20:00Z">
              <w:r w:rsidRPr="00EC34D8">
                <w:rPr>
                  <w:rFonts w:ascii="Calibri" w:hAnsi="Calibri"/>
                  <w:color w:val="000000"/>
                  <w:sz w:val="22"/>
                  <w:szCs w:val="22"/>
                  <w:lang w:val="en-GB" w:eastAsia="en-GB"/>
                </w:rPr>
                <w:t>1.031%</w:t>
              </w:r>
            </w:ins>
          </w:p>
        </w:tc>
        <w:tc>
          <w:tcPr>
            <w:tcW w:w="107" w:type="pct"/>
            <w:tcBorders>
              <w:top w:val="nil"/>
              <w:left w:val="nil"/>
              <w:bottom w:val="single" w:sz="4" w:space="0" w:color="auto"/>
              <w:right w:val="single" w:sz="4" w:space="0" w:color="auto"/>
            </w:tcBorders>
            <w:shd w:val="clear" w:color="auto" w:fill="auto"/>
            <w:noWrap/>
            <w:vAlign w:val="center"/>
            <w:hideMark/>
            <w:tcPrChange w:id="1145" w:author="Sarthak Shah | IFMR Rural Finance" w:date="2016-11-20T15:20:00Z">
              <w:tcPr>
                <w:tcW w:w="47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146" w:author="Sarthak Shah | IFMR Rural Finance" w:date="2016-11-20T15:20:00Z"/>
                <w:rFonts w:ascii="Calibri" w:hAnsi="Calibri"/>
                <w:color w:val="000000"/>
                <w:sz w:val="22"/>
                <w:szCs w:val="22"/>
                <w:lang w:val="en-GB" w:eastAsia="en-GB"/>
              </w:rPr>
            </w:pPr>
            <w:ins w:id="1147" w:author="Sarthak Shah | IFMR Rural Finance" w:date="2016-11-20T15:20:00Z">
              <w:r w:rsidRPr="00EC34D8">
                <w:rPr>
                  <w:rFonts w:ascii="Calibri" w:hAnsi="Calibri"/>
                  <w:color w:val="000000"/>
                  <w:sz w:val="22"/>
                  <w:szCs w:val="22"/>
                  <w:lang w:val="en-GB" w:eastAsia="en-GB"/>
                </w:rPr>
                <w:t>1</w:t>
              </w:r>
            </w:ins>
          </w:p>
        </w:tc>
        <w:tc>
          <w:tcPr>
            <w:tcW w:w="98" w:type="pct"/>
            <w:tcBorders>
              <w:top w:val="nil"/>
              <w:left w:val="nil"/>
              <w:bottom w:val="single" w:sz="4" w:space="0" w:color="auto"/>
              <w:right w:val="single" w:sz="4" w:space="0" w:color="auto"/>
            </w:tcBorders>
            <w:shd w:val="clear" w:color="auto" w:fill="auto"/>
            <w:noWrap/>
            <w:vAlign w:val="center"/>
            <w:hideMark/>
            <w:tcPrChange w:id="1148" w:author="Sarthak Shah | IFMR Rural Finance" w:date="2016-11-20T15:20:00Z">
              <w:tcPr>
                <w:tcW w:w="4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149" w:author="Sarthak Shah | IFMR Rural Finance" w:date="2016-11-20T15:20:00Z"/>
                <w:rFonts w:ascii="Calibri" w:hAnsi="Calibri"/>
                <w:color w:val="000000"/>
                <w:sz w:val="22"/>
                <w:szCs w:val="22"/>
                <w:lang w:val="en-GB" w:eastAsia="en-GB"/>
              </w:rPr>
            </w:pPr>
            <w:ins w:id="1150" w:author="Sarthak Shah | IFMR Rural Finance" w:date="2016-11-20T15:20:00Z">
              <w:r w:rsidRPr="00EC34D8">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auto" w:fill="auto"/>
            <w:noWrap/>
            <w:vAlign w:val="center"/>
            <w:hideMark/>
            <w:tcPrChange w:id="1151" w:author="Sarthak Shah | IFMR Rural Finance" w:date="2016-11-20T15:20:00Z">
              <w:tcPr>
                <w:tcW w:w="47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152" w:author="Sarthak Shah | IFMR Rural Finance" w:date="2016-11-20T15:20:00Z"/>
                <w:rFonts w:ascii="Calibri" w:hAnsi="Calibri"/>
                <w:color w:val="000000"/>
                <w:sz w:val="22"/>
                <w:szCs w:val="22"/>
                <w:lang w:val="en-GB" w:eastAsia="en-GB"/>
              </w:rPr>
            </w:pPr>
            <w:ins w:id="1153" w:author="Sarthak Shah | IFMR Rural Finance" w:date="2016-11-20T15:20:00Z">
              <w:r w:rsidRPr="00EC34D8">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auto" w:fill="auto"/>
            <w:noWrap/>
            <w:vAlign w:val="center"/>
            <w:hideMark/>
            <w:tcPrChange w:id="1154" w:author="Sarthak Shah | IFMR Rural Finance" w:date="2016-11-20T15:20:00Z">
              <w:tcPr>
                <w:tcW w:w="41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155" w:author="Sarthak Shah | IFMR Rural Finance" w:date="2016-11-20T15:20:00Z"/>
                <w:rFonts w:ascii="Calibri" w:hAnsi="Calibri"/>
                <w:color w:val="000000"/>
                <w:sz w:val="22"/>
                <w:szCs w:val="22"/>
                <w:lang w:val="en-GB" w:eastAsia="en-GB"/>
              </w:rPr>
            </w:pPr>
            <w:ins w:id="1156"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auto" w:fill="auto"/>
            <w:noWrap/>
            <w:vAlign w:val="center"/>
            <w:hideMark/>
            <w:tcPrChange w:id="1157" w:author="Sarthak Shah | IFMR Rural Finance" w:date="2016-11-20T15:20:00Z">
              <w:tcPr>
                <w:tcW w:w="47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158" w:author="Sarthak Shah | IFMR Rural Finance" w:date="2016-11-20T15:20:00Z"/>
                <w:rFonts w:ascii="Calibri" w:hAnsi="Calibri"/>
                <w:color w:val="000000"/>
                <w:sz w:val="22"/>
                <w:szCs w:val="22"/>
                <w:lang w:val="en-GB" w:eastAsia="en-GB"/>
              </w:rPr>
            </w:pPr>
            <w:ins w:id="1159" w:author="Sarthak Shah | IFMR Rural Finance" w:date="2016-11-20T15:20:00Z">
              <w:r w:rsidRPr="00EC34D8">
                <w:rPr>
                  <w:rFonts w:ascii="Calibri" w:hAnsi="Calibri"/>
                  <w:color w:val="000000"/>
                  <w:sz w:val="22"/>
                  <w:szCs w:val="22"/>
                  <w:lang w:val="en-GB" w:eastAsia="en-GB"/>
                </w:rPr>
                <w:t>5</w:t>
              </w:r>
            </w:ins>
          </w:p>
        </w:tc>
        <w:tc>
          <w:tcPr>
            <w:tcW w:w="280" w:type="pct"/>
            <w:tcBorders>
              <w:top w:val="nil"/>
              <w:left w:val="nil"/>
              <w:bottom w:val="single" w:sz="4" w:space="0" w:color="auto"/>
              <w:right w:val="single" w:sz="4" w:space="0" w:color="auto"/>
            </w:tcBorders>
            <w:shd w:val="clear" w:color="auto" w:fill="auto"/>
            <w:noWrap/>
            <w:vAlign w:val="bottom"/>
            <w:hideMark/>
            <w:tcPrChange w:id="1160" w:author="Sarthak Shah | IFMR Rural Finance" w:date="2016-11-20T15:20:00Z">
              <w:tcPr>
                <w:tcW w:w="1037" w:type="dxa"/>
                <w:tcBorders>
                  <w:top w:val="nil"/>
                  <w:left w:val="nil"/>
                  <w:bottom w:val="single" w:sz="4" w:space="0" w:color="auto"/>
                  <w:right w:val="single" w:sz="4" w:space="0" w:color="auto"/>
                </w:tcBorders>
                <w:shd w:val="clear" w:color="auto" w:fill="auto"/>
                <w:noWrap/>
                <w:vAlign w:val="bottom"/>
                <w:hideMark/>
              </w:tcPr>
            </w:tcPrChange>
          </w:tcPr>
          <w:p w:rsidR="00EC34D8" w:rsidRPr="00EC34D8" w:rsidRDefault="00EC34D8" w:rsidP="00EC34D8">
            <w:pPr>
              <w:rPr>
                <w:ins w:id="1161" w:author="Sarthak Shah | IFMR Rural Finance" w:date="2016-11-20T15:20:00Z"/>
                <w:rFonts w:ascii="Calibri" w:hAnsi="Calibri"/>
                <w:color w:val="000000"/>
                <w:sz w:val="22"/>
                <w:szCs w:val="22"/>
                <w:lang w:val="en-GB" w:eastAsia="en-GB"/>
              </w:rPr>
            </w:pPr>
            <w:ins w:id="1162" w:author="Sarthak Shah | IFMR Rural Finance" w:date="2016-11-20T15:20:00Z">
              <w:r w:rsidRPr="00EC34D8">
                <w:rPr>
                  <w:rFonts w:ascii="Calibri" w:hAnsi="Calibri"/>
                  <w:color w:val="000000"/>
                  <w:sz w:val="22"/>
                  <w:szCs w:val="22"/>
                  <w:lang w:val="en-GB" w:eastAsia="en-GB"/>
                </w:rPr>
                <w:t>Static</w:t>
              </w:r>
            </w:ins>
          </w:p>
        </w:tc>
      </w:tr>
      <w:tr w:rsidR="00EC34D8" w:rsidRPr="00EC34D8" w:rsidTr="00EC34D8">
        <w:trPr>
          <w:trHeight w:val="1500"/>
          <w:ins w:id="1163" w:author="Sarthak Shah | IFMR Rural Finance" w:date="2016-11-20T15:20:00Z"/>
          <w:trPrChange w:id="1164"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1165"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166" w:author="Sarthak Shah | IFMR Rural Finance" w:date="2016-11-20T15:20:00Z"/>
                <w:rFonts w:ascii="Calibri" w:hAnsi="Calibri"/>
                <w:color w:val="000000"/>
                <w:sz w:val="22"/>
                <w:szCs w:val="22"/>
                <w:lang w:val="en-GB" w:eastAsia="en-GB"/>
              </w:rPr>
            </w:pPr>
            <w:ins w:id="1167" w:author="Sarthak Shah | IFMR Rural Finance" w:date="2016-11-20T15:20:00Z">
              <w:r w:rsidRPr="00EC34D8">
                <w:rPr>
                  <w:rFonts w:ascii="Calibri" w:hAnsi="Calibri"/>
                  <w:color w:val="000000"/>
                  <w:sz w:val="22"/>
                  <w:szCs w:val="22"/>
                  <w:lang w:val="en-GB" w:eastAsia="en-GB"/>
                </w:rPr>
                <w:t>5</w:t>
              </w:r>
            </w:ins>
          </w:p>
        </w:tc>
        <w:tc>
          <w:tcPr>
            <w:tcW w:w="394" w:type="pct"/>
            <w:tcBorders>
              <w:top w:val="nil"/>
              <w:left w:val="nil"/>
              <w:bottom w:val="single" w:sz="4" w:space="0" w:color="auto"/>
              <w:right w:val="single" w:sz="4" w:space="0" w:color="auto"/>
            </w:tcBorders>
            <w:shd w:val="clear" w:color="auto" w:fill="auto"/>
            <w:vAlign w:val="center"/>
            <w:hideMark/>
            <w:tcPrChange w:id="1168"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169" w:author="Sarthak Shah | IFMR Rural Finance" w:date="2016-11-20T15:20:00Z"/>
                <w:rFonts w:ascii="Calibri" w:hAnsi="Calibri"/>
                <w:color w:val="000000"/>
                <w:sz w:val="22"/>
                <w:szCs w:val="22"/>
                <w:lang w:val="en-GB" w:eastAsia="en-GB"/>
              </w:rPr>
            </w:pPr>
            <w:ins w:id="1170" w:author="Sarthak Shah | IFMR Rural Finance" w:date="2016-11-20T15:20:00Z">
              <w:r w:rsidRPr="00EC34D8">
                <w:rPr>
                  <w:rFonts w:ascii="Calibri" w:hAnsi="Calibri"/>
                  <w:color w:val="000000"/>
                  <w:sz w:val="22"/>
                  <w:szCs w:val="22"/>
                  <w:lang w:val="en-GB" w:eastAsia="en-GB"/>
                </w:rPr>
                <w:t>Housing Status</w:t>
              </w:r>
            </w:ins>
          </w:p>
        </w:tc>
        <w:tc>
          <w:tcPr>
            <w:tcW w:w="280" w:type="pct"/>
            <w:tcBorders>
              <w:top w:val="nil"/>
              <w:left w:val="nil"/>
              <w:bottom w:val="single" w:sz="4" w:space="0" w:color="auto"/>
              <w:right w:val="single" w:sz="4" w:space="0" w:color="auto"/>
            </w:tcBorders>
            <w:shd w:val="clear" w:color="auto" w:fill="auto"/>
            <w:vAlign w:val="center"/>
            <w:hideMark/>
            <w:tcPrChange w:id="1171"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172" w:author="Sarthak Shah | IFMR Rural Finance" w:date="2016-11-20T15:20:00Z"/>
                <w:rFonts w:ascii="Calibri" w:hAnsi="Calibri"/>
                <w:color w:val="000000"/>
                <w:sz w:val="22"/>
                <w:szCs w:val="22"/>
                <w:lang w:val="en-GB" w:eastAsia="en-GB"/>
              </w:rPr>
            </w:pPr>
            <w:ins w:id="1173" w:author="Sarthak Shah | IFMR Rural Finance" w:date="2016-11-20T15:20:00Z">
              <w:r w:rsidRPr="00EC34D8">
                <w:rPr>
                  <w:rFonts w:ascii="Calibri" w:hAnsi="Calibri"/>
                  <w:color w:val="000000"/>
                  <w:sz w:val="22"/>
                  <w:szCs w:val="22"/>
                  <w:lang w:val="en-GB" w:eastAsia="en-GB"/>
                </w:rPr>
                <w:t>Field Appraisal</w:t>
              </w:r>
            </w:ins>
          </w:p>
        </w:tc>
        <w:tc>
          <w:tcPr>
            <w:tcW w:w="244" w:type="pct"/>
            <w:tcBorders>
              <w:top w:val="nil"/>
              <w:left w:val="nil"/>
              <w:bottom w:val="single" w:sz="4" w:space="0" w:color="auto"/>
              <w:right w:val="single" w:sz="4" w:space="0" w:color="auto"/>
            </w:tcBorders>
            <w:shd w:val="clear" w:color="auto" w:fill="auto"/>
            <w:noWrap/>
            <w:vAlign w:val="center"/>
            <w:hideMark/>
            <w:tcPrChange w:id="1174" w:author="Sarthak Shah | IFMR Rural Finance" w:date="2016-11-20T15:20:00Z">
              <w:tcPr>
                <w:tcW w:w="1083"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175" w:author="Sarthak Shah | IFMR Rural Finance" w:date="2016-11-20T15:20:00Z"/>
                <w:rFonts w:ascii="Calibri" w:hAnsi="Calibri"/>
                <w:color w:val="000000"/>
                <w:sz w:val="22"/>
                <w:szCs w:val="22"/>
                <w:lang w:val="en-GB" w:eastAsia="en-GB"/>
              </w:rPr>
            </w:pPr>
            <w:ins w:id="1176" w:author="Sarthak Shah | IFMR Rural Finance" w:date="2016-11-20T15:20:00Z">
              <w:r w:rsidRPr="00EC34D8">
                <w:rPr>
                  <w:rFonts w:ascii="Calibri" w:hAnsi="Calibri"/>
                  <w:color w:val="000000"/>
                  <w:sz w:val="22"/>
                  <w:szCs w:val="22"/>
                  <w:lang w:val="en-GB" w:eastAsia="en-GB"/>
                </w:rPr>
                <w:t>Applicant</w:t>
              </w:r>
            </w:ins>
          </w:p>
        </w:tc>
        <w:tc>
          <w:tcPr>
            <w:tcW w:w="320" w:type="pct"/>
            <w:tcBorders>
              <w:top w:val="nil"/>
              <w:left w:val="nil"/>
              <w:bottom w:val="single" w:sz="4" w:space="0" w:color="auto"/>
              <w:right w:val="single" w:sz="4" w:space="0" w:color="auto"/>
            </w:tcBorders>
            <w:shd w:val="clear" w:color="auto" w:fill="auto"/>
            <w:vAlign w:val="center"/>
            <w:hideMark/>
            <w:tcPrChange w:id="1177"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178" w:author="Sarthak Shah | IFMR Rural Finance" w:date="2016-11-20T15:20:00Z"/>
                <w:rFonts w:ascii="Calibri" w:hAnsi="Calibri"/>
                <w:color w:val="000000"/>
                <w:sz w:val="22"/>
                <w:szCs w:val="22"/>
                <w:lang w:val="en-GB" w:eastAsia="en-GB"/>
              </w:rPr>
            </w:pPr>
            <w:ins w:id="1179" w:author="Sarthak Shah | IFMR Rural Finance" w:date="2016-11-20T15:20:00Z">
              <w:r w:rsidRPr="00EC34D8">
                <w:rPr>
                  <w:rFonts w:ascii="Calibri" w:hAnsi="Calibri"/>
                  <w:color w:val="000000"/>
                  <w:sz w:val="22"/>
                  <w:szCs w:val="22"/>
                  <w:lang w:val="en-GB" w:eastAsia="en-GB"/>
                </w:rPr>
                <w:t>Address Details</w:t>
              </w:r>
            </w:ins>
          </w:p>
        </w:tc>
        <w:tc>
          <w:tcPr>
            <w:tcW w:w="580" w:type="pct"/>
            <w:tcBorders>
              <w:top w:val="nil"/>
              <w:left w:val="nil"/>
              <w:bottom w:val="single" w:sz="4" w:space="0" w:color="auto"/>
              <w:right w:val="single" w:sz="4" w:space="0" w:color="auto"/>
            </w:tcBorders>
            <w:shd w:val="clear" w:color="auto" w:fill="auto"/>
            <w:noWrap/>
            <w:vAlign w:val="center"/>
            <w:hideMark/>
            <w:tcPrChange w:id="1180" w:author="Sarthak Shah | IFMR Rural Finance" w:date="2016-11-20T15:20:00Z">
              <w:tcPr>
                <w:tcW w:w="2576" w:type="dxa"/>
                <w:gridSpan w:val="3"/>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181" w:author="Sarthak Shah | IFMR Rural Finance" w:date="2016-11-20T15:20:00Z"/>
                <w:rFonts w:ascii="Calibri" w:hAnsi="Calibri"/>
                <w:color w:val="000000"/>
                <w:sz w:val="22"/>
                <w:szCs w:val="22"/>
                <w:lang w:val="en-GB" w:eastAsia="en-GB"/>
              </w:rPr>
            </w:pPr>
            <w:ins w:id="1182" w:author="Sarthak Shah | IFMR Rural Finance" w:date="2016-11-20T15:20:00Z">
              <w:r w:rsidRPr="00EC34D8">
                <w:rPr>
                  <w:rFonts w:ascii="Calibri" w:hAnsi="Calibri"/>
                  <w:color w:val="000000"/>
                  <w:sz w:val="22"/>
                  <w:szCs w:val="22"/>
                  <w:lang w:val="en-GB" w:eastAsia="en-GB"/>
                </w:rPr>
                <w:t>Ownership</w:t>
              </w:r>
            </w:ins>
          </w:p>
        </w:tc>
        <w:tc>
          <w:tcPr>
            <w:tcW w:w="423" w:type="pct"/>
            <w:tcBorders>
              <w:top w:val="nil"/>
              <w:left w:val="nil"/>
              <w:bottom w:val="single" w:sz="4" w:space="0" w:color="auto"/>
              <w:right w:val="single" w:sz="4" w:space="0" w:color="auto"/>
            </w:tcBorders>
            <w:shd w:val="clear" w:color="auto" w:fill="auto"/>
            <w:noWrap/>
            <w:vAlign w:val="center"/>
            <w:hideMark/>
            <w:tcPrChange w:id="1183" w:author="Sarthak Shah | IFMR Rural Finance" w:date="2016-11-20T15:20:00Z">
              <w:tcPr>
                <w:tcW w:w="18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184" w:author="Sarthak Shah | IFMR Rural Finance" w:date="2016-11-20T15:20:00Z"/>
                <w:rFonts w:ascii="Calibri" w:hAnsi="Calibri"/>
                <w:color w:val="000000"/>
                <w:sz w:val="22"/>
                <w:szCs w:val="22"/>
                <w:lang w:val="en-GB" w:eastAsia="en-GB"/>
              </w:rPr>
            </w:pPr>
            <w:ins w:id="1185"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1186"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187" w:author="Sarthak Shah | IFMR Rural Finance" w:date="2016-11-20T15:20:00Z"/>
                <w:rFonts w:ascii="Calibri" w:hAnsi="Calibri"/>
                <w:color w:val="000000"/>
                <w:sz w:val="22"/>
                <w:szCs w:val="22"/>
                <w:lang w:val="en-GB" w:eastAsia="en-GB"/>
              </w:rPr>
            </w:pPr>
            <w:ins w:id="1188" w:author="Sarthak Shah | IFMR Rural Finance" w:date="2016-11-20T15:20:00Z">
              <w:r w:rsidRPr="00EC34D8">
                <w:rPr>
                  <w:rFonts w:ascii="Calibri" w:hAnsi="Calibri"/>
                  <w:color w:val="000000"/>
                  <w:sz w:val="22"/>
                  <w:szCs w:val="22"/>
                  <w:lang w:val="en-GB" w:eastAsia="en-GB"/>
                </w:rPr>
                <w:t>1. Owned</w:t>
              </w:r>
              <w:r w:rsidRPr="00EC34D8">
                <w:rPr>
                  <w:rFonts w:ascii="Calibri" w:hAnsi="Calibri"/>
                  <w:color w:val="000000"/>
                  <w:sz w:val="22"/>
                  <w:szCs w:val="22"/>
                  <w:lang w:val="en-GB" w:eastAsia="en-GB"/>
                </w:rPr>
                <w:br/>
                <w:t>2. Own house without registration</w:t>
              </w:r>
              <w:r w:rsidRPr="00EC34D8">
                <w:rPr>
                  <w:rFonts w:ascii="Calibri" w:hAnsi="Calibri"/>
                  <w:color w:val="000000"/>
                  <w:sz w:val="22"/>
                  <w:szCs w:val="22"/>
                  <w:lang w:val="en-GB" w:eastAsia="en-GB"/>
                </w:rPr>
                <w:br/>
                <w:t>3. Family Property</w:t>
              </w:r>
              <w:r w:rsidRPr="00EC34D8">
                <w:rPr>
                  <w:rFonts w:ascii="Calibri" w:hAnsi="Calibri"/>
                  <w:color w:val="000000"/>
                  <w:sz w:val="22"/>
                  <w:szCs w:val="22"/>
                  <w:lang w:val="en-GB" w:eastAsia="en-GB"/>
                </w:rPr>
                <w:br/>
                <w:t>4. Leased</w:t>
              </w:r>
              <w:r w:rsidRPr="00EC34D8">
                <w:rPr>
                  <w:rFonts w:ascii="Calibri" w:hAnsi="Calibri"/>
                  <w:color w:val="000000"/>
                  <w:sz w:val="22"/>
                  <w:szCs w:val="22"/>
                  <w:lang w:val="en-GB" w:eastAsia="en-GB"/>
                </w:rPr>
                <w:br/>
                <w:t>5. Rental</w:t>
              </w:r>
            </w:ins>
          </w:p>
        </w:tc>
        <w:tc>
          <w:tcPr>
            <w:tcW w:w="400" w:type="pct"/>
            <w:tcBorders>
              <w:top w:val="nil"/>
              <w:left w:val="nil"/>
              <w:bottom w:val="single" w:sz="4" w:space="0" w:color="auto"/>
              <w:right w:val="single" w:sz="4" w:space="0" w:color="auto"/>
            </w:tcBorders>
            <w:shd w:val="clear" w:color="auto" w:fill="auto"/>
            <w:noWrap/>
            <w:vAlign w:val="center"/>
            <w:hideMark/>
            <w:tcPrChange w:id="1189" w:author="Sarthak Shah | IFMR Rural Finance" w:date="2016-11-20T15:20:00Z">
              <w:tcPr>
                <w:tcW w:w="17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190" w:author="Sarthak Shah | IFMR Rural Finance" w:date="2016-11-20T15:20:00Z"/>
                <w:rFonts w:ascii="Calibri" w:hAnsi="Calibri"/>
                <w:color w:val="000000"/>
                <w:sz w:val="22"/>
                <w:szCs w:val="22"/>
                <w:lang w:val="en-GB" w:eastAsia="en-GB"/>
              </w:rPr>
            </w:pPr>
            <w:ins w:id="1191" w:author="Sarthak Shah | IFMR Rural Finance" w:date="2016-11-20T15:20:00Z">
              <w:r w:rsidRPr="00EC34D8">
                <w:rPr>
                  <w:rFonts w:ascii="Calibri" w:hAnsi="Calibri"/>
                  <w:color w:val="000000"/>
                  <w:sz w:val="22"/>
                  <w:szCs w:val="22"/>
                  <w:lang w:val="en-GB" w:eastAsia="en-GB"/>
                </w:rPr>
                <w:t>2</w:t>
              </w:r>
            </w:ins>
          </w:p>
        </w:tc>
        <w:tc>
          <w:tcPr>
            <w:tcW w:w="391" w:type="pct"/>
            <w:tcBorders>
              <w:top w:val="nil"/>
              <w:left w:val="nil"/>
              <w:bottom w:val="single" w:sz="4" w:space="0" w:color="auto"/>
              <w:right w:val="single" w:sz="4" w:space="0" w:color="auto"/>
            </w:tcBorders>
            <w:shd w:val="clear" w:color="auto" w:fill="auto"/>
            <w:noWrap/>
            <w:vAlign w:val="center"/>
            <w:hideMark/>
            <w:tcPrChange w:id="1192" w:author="Sarthak Shah | IFMR Rural Finance" w:date="2016-11-20T15:20:00Z">
              <w:tcPr>
                <w:tcW w:w="17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193" w:author="Sarthak Shah | IFMR Rural Finance" w:date="2016-11-20T15:20:00Z"/>
                <w:rFonts w:ascii="Calibri" w:hAnsi="Calibri"/>
                <w:color w:val="000000"/>
                <w:sz w:val="22"/>
                <w:szCs w:val="22"/>
                <w:lang w:val="en-GB" w:eastAsia="en-GB"/>
              </w:rPr>
            </w:pPr>
            <w:ins w:id="1194" w:author="Sarthak Shah | IFMR Rural Finance" w:date="2016-11-20T15:20:00Z">
              <w:r w:rsidRPr="00EC34D8">
                <w:rPr>
                  <w:rFonts w:ascii="Calibri" w:hAnsi="Calibri"/>
                  <w:color w:val="000000"/>
                  <w:sz w:val="22"/>
                  <w:szCs w:val="22"/>
                  <w:lang w:val="en-GB" w:eastAsia="en-GB"/>
                </w:rPr>
                <w:t>2.062%</w:t>
              </w:r>
            </w:ins>
          </w:p>
        </w:tc>
        <w:tc>
          <w:tcPr>
            <w:tcW w:w="107" w:type="pct"/>
            <w:tcBorders>
              <w:top w:val="nil"/>
              <w:left w:val="nil"/>
              <w:bottom w:val="single" w:sz="4" w:space="0" w:color="auto"/>
              <w:right w:val="single" w:sz="4" w:space="0" w:color="auto"/>
            </w:tcBorders>
            <w:shd w:val="clear" w:color="auto" w:fill="auto"/>
            <w:noWrap/>
            <w:vAlign w:val="center"/>
            <w:hideMark/>
            <w:tcPrChange w:id="1195" w:author="Sarthak Shah | IFMR Rural Finance" w:date="2016-11-20T15:20:00Z">
              <w:tcPr>
                <w:tcW w:w="47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196" w:author="Sarthak Shah | IFMR Rural Finance" w:date="2016-11-20T15:20:00Z"/>
                <w:rFonts w:ascii="Calibri" w:hAnsi="Calibri"/>
                <w:color w:val="000000"/>
                <w:sz w:val="22"/>
                <w:szCs w:val="22"/>
                <w:lang w:val="en-GB" w:eastAsia="en-GB"/>
              </w:rPr>
            </w:pPr>
            <w:ins w:id="1197" w:author="Sarthak Shah | IFMR Rural Finance" w:date="2016-11-20T15:20:00Z">
              <w:r w:rsidRPr="00EC34D8">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auto" w:fill="auto"/>
            <w:noWrap/>
            <w:vAlign w:val="center"/>
            <w:hideMark/>
            <w:tcPrChange w:id="1198" w:author="Sarthak Shah | IFMR Rural Finance" w:date="2016-11-20T15:20:00Z">
              <w:tcPr>
                <w:tcW w:w="4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199" w:author="Sarthak Shah | IFMR Rural Finance" w:date="2016-11-20T15:20:00Z"/>
                <w:rFonts w:ascii="Calibri" w:hAnsi="Calibri"/>
                <w:color w:val="000000"/>
                <w:sz w:val="22"/>
                <w:szCs w:val="22"/>
                <w:lang w:val="en-GB" w:eastAsia="en-GB"/>
              </w:rPr>
            </w:pPr>
            <w:ins w:id="1200"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auto" w:fill="auto"/>
            <w:noWrap/>
            <w:vAlign w:val="center"/>
            <w:hideMark/>
            <w:tcPrChange w:id="1201" w:author="Sarthak Shah | IFMR Rural Finance" w:date="2016-11-20T15:20:00Z">
              <w:tcPr>
                <w:tcW w:w="47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202" w:author="Sarthak Shah | IFMR Rural Finance" w:date="2016-11-20T15:20:00Z"/>
                <w:rFonts w:ascii="Calibri" w:hAnsi="Calibri"/>
                <w:color w:val="000000"/>
                <w:sz w:val="22"/>
                <w:szCs w:val="22"/>
                <w:lang w:val="en-GB" w:eastAsia="en-GB"/>
              </w:rPr>
            </w:pPr>
            <w:ins w:id="1203" w:author="Sarthak Shah | IFMR Rural Finance" w:date="2016-11-20T15:20:00Z">
              <w:r w:rsidRPr="00EC34D8">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auto" w:fill="auto"/>
            <w:noWrap/>
            <w:vAlign w:val="center"/>
            <w:hideMark/>
            <w:tcPrChange w:id="1204" w:author="Sarthak Shah | IFMR Rural Finance" w:date="2016-11-20T15:20:00Z">
              <w:tcPr>
                <w:tcW w:w="41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205" w:author="Sarthak Shah | IFMR Rural Finance" w:date="2016-11-20T15:20:00Z"/>
                <w:rFonts w:ascii="Calibri" w:hAnsi="Calibri"/>
                <w:color w:val="000000"/>
                <w:sz w:val="22"/>
                <w:szCs w:val="22"/>
                <w:lang w:val="en-GB" w:eastAsia="en-GB"/>
              </w:rPr>
            </w:pPr>
            <w:ins w:id="1206" w:author="Sarthak Shah | IFMR Rural Finance" w:date="2016-11-20T15:20:00Z">
              <w:r w:rsidRPr="00EC34D8">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auto" w:fill="auto"/>
            <w:noWrap/>
            <w:vAlign w:val="center"/>
            <w:hideMark/>
            <w:tcPrChange w:id="1207" w:author="Sarthak Shah | IFMR Rural Finance" w:date="2016-11-20T15:20:00Z">
              <w:tcPr>
                <w:tcW w:w="47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208" w:author="Sarthak Shah | IFMR Rural Finance" w:date="2016-11-20T15:20:00Z"/>
                <w:rFonts w:ascii="Calibri" w:hAnsi="Calibri"/>
                <w:color w:val="000000"/>
                <w:sz w:val="22"/>
                <w:szCs w:val="22"/>
                <w:lang w:val="en-GB" w:eastAsia="en-GB"/>
              </w:rPr>
            </w:pPr>
            <w:ins w:id="1209" w:author="Sarthak Shah | IFMR Rural Finance" w:date="2016-11-20T15:20:00Z">
              <w:r w:rsidRPr="00EC34D8">
                <w:rPr>
                  <w:rFonts w:ascii="Calibri" w:hAnsi="Calibri"/>
                  <w:color w:val="000000"/>
                  <w:sz w:val="22"/>
                  <w:szCs w:val="22"/>
                  <w:lang w:val="en-GB" w:eastAsia="en-GB"/>
                </w:rPr>
                <w:t>1</w:t>
              </w:r>
            </w:ins>
          </w:p>
        </w:tc>
        <w:tc>
          <w:tcPr>
            <w:tcW w:w="280" w:type="pct"/>
            <w:tcBorders>
              <w:top w:val="nil"/>
              <w:left w:val="nil"/>
              <w:bottom w:val="single" w:sz="4" w:space="0" w:color="auto"/>
              <w:right w:val="single" w:sz="4" w:space="0" w:color="auto"/>
            </w:tcBorders>
            <w:shd w:val="clear" w:color="auto" w:fill="auto"/>
            <w:noWrap/>
            <w:vAlign w:val="bottom"/>
            <w:hideMark/>
            <w:tcPrChange w:id="1210" w:author="Sarthak Shah | IFMR Rural Finance" w:date="2016-11-20T15:20:00Z">
              <w:tcPr>
                <w:tcW w:w="1037" w:type="dxa"/>
                <w:tcBorders>
                  <w:top w:val="nil"/>
                  <w:left w:val="nil"/>
                  <w:bottom w:val="single" w:sz="4" w:space="0" w:color="auto"/>
                  <w:right w:val="single" w:sz="4" w:space="0" w:color="auto"/>
                </w:tcBorders>
                <w:shd w:val="clear" w:color="auto" w:fill="auto"/>
                <w:noWrap/>
                <w:vAlign w:val="bottom"/>
                <w:hideMark/>
              </w:tcPr>
            </w:tcPrChange>
          </w:tcPr>
          <w:p w:rsidR="00EC34D8" w:rsidRPr="00EC34D8" w:rsidRDefault="00EC34D8" w:rsidP="00EC34D8">
            <w:pPr>
              <w:rPr>
                <w:ins w:id="1211" w:author="Sarthak Shah | IFMR Rural Finance" w:date="2016-11-20T15:20:00Z"/>
                <w:rFonts w:ascii="Calibri" w:hAnsi="Calibri"/>
                <w:color w:val="000000"/>
                <w:sz w:val="22"/>
                <w:szCs w:val="22"/>
                <w:lang w:val="en-GB" w:eastAsia="en-GB"/>
              </w:rPr>
            </w:pPr>
            <w:ins w:id="1212" w:author="Sarthak Shah | IFMR Rural Finance" w:date="2016-11-20T15:20:00Z">
              <w:r w:rsidRPr="00EC34D8">
                <w:rPr>
                  <w:rFonts w:ascii="Calibri" w:hAnsi="Calibri"/>
                  <w:color w:val="000000"/>
                  <w:sz w:val="22"/>
                  <w:szCs w:val="22"/>
                  <w:lang w:val="en-GB" w:eastAsia="en-GB"/>
                </w:rPr>
                <w:t>Static</w:t>
              </w:r>
            </w:ins>
          </w:p>
        </w:tc>
      </w:tr>
      <w:tr w:rsidR="00EC34D8" w:rsidRPr="00EC34D8" w:rsidTr="00EC34D8">
        <w:trPr>
          <w:trHeight w:val="1500"/>
          <w:ins w:id="1213" w:author="Sarthak Shah | IFMR Rural Finance" w:date="2016-11-20T15:20:00Z"/>
          <w:trPrChange w:id="1214"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1215"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216" w:author="Sarthak Shah | IFMR Rural Finance" w:date="2016-11-20T15:20:00Z"/>
                <w:rFonts w:ascii="Calibri" w:hAnsi="Calibri"/>
                <w:color w:val="000000"/>
                <w:sz w:val="22"/>
                <w:szCs w:val="22"/>
                <w:lang w:val="en-GB" w:eastAsia="en-GB"/>
              </w:rPr>
            </w:pPr>
            <w:ins w:id="1217" w:author="Sarthak Shah | IFMR Rural Finance" w:date="2016-11-20T15:20:00Z">
              <w:r w:rsidRPr="00EC34D8">
                <w:rPr>
                  <w:rFonts w:ascii="Calibri" w:hAnsi="Calibri"/>
                  <w:color w:val="000000"/>
                  <w:sz w:val="22"/>
                  <w:szCs w:val="22"/>
                  <w:lang w:val="en-GB" w:eastAsia="en-GB"/>
                </w:rPr>
                <w:t>6</w:t>
              </w:r>
            </w:ins>
          </w:p>
        </w:tc>
        <w:tc>
          <w:tcPr>
            <w:tcW w:w="394" w:type="pct"/>
            <w:tcBorders>
              <w:top w:val="nil"/>
              <w:left w:val="nil"/>
              <w:bottom w:val="single" w:sz="4" w:space="0" w:color="auto"/>
              <w:right w:val="single" w:sz="4" w:space="0" w:color="auto"/>
            </w:tcBorders>
            <w:shd w:val="clear" w:color="auto" w:fill="auto"/>
            <w:vAlign w:val="center"/>
            <w:hideMark/>
            <w:tcPrChange w:id="1218"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219" w:author="Sarthak Shah | IFMR Rural Finance" w:date="2016-11-20T15:20:00Z"/>
                <w:rFonts w:ascii="Calibri" w:hAnsi="Calibri"/>
                <w:color w:val="000000"/>
                <w:sz w:val="22"/>
                <w:szCs w:val="22"/>
                <w:lang w:val="en-GB" w:eastAsia="en-GB"/>
              </w:rPr>
            </w:pPr>
            <w:ins w:id="1220" w:author="Sarthak Shah | IFMR Rural Finance" w:date="2016-11-20T15:20:00Z">
              <w:r w:rsidRPr="00EC34D8">
                <w:rPr>
                  <w:rFonts w:ascii="Calibri" w:hAnsi="Calibri"/>
                  <w:color w:val="000000"/>
                  <w:sz w:val="22"/>
                  <w:szCs w:val="22"/>
                  <w:lang w:val="en-GB" w:eastAsia="en-GB"/>
                </w:rPr>
                <w:t>Married Status</w:t>
              </w:r>
            </w:ins>
          </w:p>
        </w:tc>
        <w:tc>
          <w:tcPr>
            <w:tcW w:w="280" w:type="pct"/>
            <w:tcBorders>
              <w:top w:val="nil"/>
              <w:left w:val="nil"/>
              <w:bottom w:val="single" w:sz="4" w:space="0" w:color="auto"/>
              <w:right w:val="single" w:sz="4" w:space="0" w:color="auto"/>
            </w:tcBorders>
            <w:shd w:val="clear" w:color="auto" w:fill="auto"/>
            <w:vAlign w:val="center"/>
            <w:hideMark/>
            <w:tcPrChange w:id="1221"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222" w:author="Sarthak Shah | IFMR Rural Finance" w:date="2016-11-20T15:20:00Z"/>
                <w:rFonts w:ascii="Calibri" w:hAnsi="Calibri"/>
                <w:color w:val="000000"/>
                <w:sz w:val="22"/>
                <w:szCs w:val="22"/>
                <w:lang w:val="en-GB" w:eastAsia="en-GB"/>
              </w:rPr>
            </w:pPr>
            <w:ins w:id="1223" w:author="Sarthak Shah | IFMR Rural Finance" w:date="2016-11-20T15:20:00Z">
              <w:r w:rsidRPr="00EC34D8">
                <w:rPr>
                  <w:rFonts w:ascii="Calibri" w:hAnsi="Calibri"/>
                  <w:color w:val="000000"/>
                  <w:sz w:val="22"/>
                  <w:szCs w:val="22"/>
                  <w:lang w:val="en-GB" w:eastAsia="en-GB"/>
                </w:rPr>
                <w:t>Field Appraisal</w:t>
              </w:r>
            </w:ins>
          </w:p>
        </w:tc>
        <w:tc>
          <w:tcPr>
            <w:tcW w:w="244" w:type="pct"/>
            <w:tcBorders>
              <w:top w:val="nil"/>
              <w:left w:val="nil"/>
              <w:bottom w:val="single" w:sz="4" w:space="0" w:color="auto"/>
              <w:right w:val="single" w:sz="4" w:space="0" w:color="auto"/>
            </w:tcBorders>
            <w:shd w:val="clear" w:color="auto" w:fill="auto"/>
            <w:noWrap/>
            <w:vAlign w:val="center"/>
            <w:hideMark/>
            <w:tcPrChange w:id="1224" w:author="Sarthak Shah | IFMR Rural Finance" w:date="2016-11-20T15:20:00Z">
              <w:tcPr>
                <w:tcW w:w="1083"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225" w:author="Sarthak Shah | IFMR Rural Finance" w:date="2016-11-20T15:20:00Z"/>
                <w:rFonts w:ascii="Calibri" w:hAnsi="Calibri"/>
                <w:color w:val="000000"/>
                <w:sz w:val="22"/>
                <w:szCs w:val="22"/>
                <w:lang w:val="en-GB" w:eastAsia="en-GB"/>
              </w:rPr>
            </w:pPr>
            <w:ins w:id="1226" w:author="Sarthak Shah | IFMR Rural Finance" w:date="2016-11-20T15:20:00Z">
              <w:r w:rsidRPr="00EC34D8">
                <w:rPr>
                  <w:rFonts w:ascii="Calibri" w:hAnsi="Calibri"/>
                  <w:color w:val="000000"/>
                  <w:sz w:val="22"/>
                  <w:szCs w:val="22"/>
                  <w:lang w:val="en-GB" w:eastAsia="en-GB"/>
                </w:rPr>
                <w:t>Applicant</w:t>
              </w:r>
            </w:ins>
          </w:p>
        </w:tc>
        <w:tc>
          <w:tcPr>
            <w:tcW w:w="320" w:type="pct"/>
            <w:tcBorders>
              <w:top w:val="nil"/>
              <w:left w:val="nil"/>
              <w:bottom w:val="single" w:sz="4" w:space="0" w:color="auto"/>
              <w:right w:val="single" w:sz="4" w:space="0" w:color="auto"/>
            </w:tcBorders>
            <w:shd w:val="clear" w:color="auto" w:fill="auto"/>
            <w:vAlign w:val="center"/>
            <w:hideMark/>
            <w:tcPrChange w:id="1227"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228" w:author="Sarthak Shah | IFMR Rural Finance" w:date="2016-11-20T15:20:00Z"/>
                <w:rFonts w:ascii="Calibri" w:hAnsi="Calibri"/>
                <w:color w:val="000000"/>
                <w:sz w:val="22"/>
                <w:szCs w:val="22"/>
                <w:lang w:val="en-GB" w:eastAsia="en-GB"/>
              </w:rPr>
            </w:pPr>
            <w:ins w:id="1229" w:author="Sarthak Shah | IFMR Rural Finance" w:date="2016-11-20T15:20:00Z">
              <w:r w:rsidRPr="00EC34D8">
                <w:rPr>
                  <w:rFonts w:ascii="Calibri" w:hAnsi="Calibri"/>
                  <w:color w:val="000000"/>
                  <w:sz w:val="22"/>
                  <w:szCs w:val="22"/>
                  <w:lang w:val="en-GB" w:eastAsia="en-GB"/>
                </w:rPr>
                <w:t>Applicant Details</w:t>
              </w:r>
            </w:ins>
          </w:p>
        </w:tc>
        <w:tc>
          <w:tcPr>
            <w:tcW w:w="580" w:type="pct"/>
            <w:tcBorders>
              <w:top w:val="nil"/>
              <w:left w:val="nil"/>
              <w:bottom w:val="single" w:sz="4" w:space="0" w:color="auto"/>
              <w:right w:val="single" w:sz="4" w:space="0" w:color="auto"/>
            </w:tcBorders>
            <w:shd w:val="clear" w:color="auto" w:fill="auto"/>
            <w:noWrap/>
            <w:vAlign w:val="center"/>
            <w:hideMark/>
            <w:tcPrChange w:id="1230" w:author="Sarthak Shah | IFMR Rural Finance" w:date="2016-11-20T15:20:00Z">
              <w:tcPr>
                <w:tcW w:w="2576" w:type="dxa"/>
                <w:gridSpan w:val="3"/>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231" w:author="Sarthak Shah | IFMR Rural Finance" w:date="2016-11-20T15:20:00Z"/>
                <w:rFonts w:ascii="Calibri" w:hAnsi="Calibri"/>
                <w:color w:val="000000"/>
                <w:sz w:val="22"/>
                <w:szCs w:val="22"/>
                <w:lang w:val="en-GB" w:eastAsia="en-GB"/>
              </w:rPr>
            </w:pPr>
            <w:ins w:id="1232" w:author="Sarthak Shah | IFMR Rural Finance" w:date="2016-11-20T15:20:00Z">
              <w:r w:rsidRPr="00EC34D8">
                <w:rPr>
                  <w:rFonts w:ascii="Calibri" w:hAnsi="Calibri"/>
                  <w:color w:val="000000"/>
                  <w:sz w:val="22"/>
                  <w:szCs w:val="22"/>
                  <w:lang w:val="en-GB" w:eastAsia="en-GB"/>
                </w:rPr>
                <w:t>Marital Status</w:t>
              </w:r>
            </w:ins>
          </w:p>
        </w:tc>
        <w:tc>
          <w:tcPr>
            <w:tcW w:w="423" w:type="pct"/>
            <w:tcBorders>
              <w:top w:val="nil"/>
              <w:left w:val="nil"/>
              <w:bottom w:val="single" w:sz="4" w:space="0" w:color="auto"/>
              <w:right w:val="single" w:sz="4" w:space="0" w:color="auto"/>
            </w:tcBorders>
            <w:shd w:val="clear" w:color="auto" w:fill="auto"/>
            <w:noWrap/>
            <w:vAlign w:val="center"/>
            <w:hideMark/>
            <w:tcPrChange w:id="1233" w:author="Sarthak Shah | IFMR Rural Finance" w:date="2016-11-20T15:20:00Z">
              <w:tcPr>
                <w:tcW w:w="18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234" w:author="Sarthak Shah | IFMR Rural Finance" w:date="2016-11-20T15:20:00Z"/>
                <w:rFonts w:ascii="Calibri" w:hAnsi="Calibri"/>
                <w:color w:val="000000"/>
                <w:sz w:val="22"/>
                <w:szCs w:val="22"/>
                <w:lang w:val="en-GB" w:eastAsia="en-GB"/>
              </w:rPr>
            </w:pPr>
            <w:ins w:id="1235"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1236"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237" w:author="Sarthak Shah | IFMR Rural Finance" w:date="2016-11-20T15:20:00Z"/>
                <w:rFonts w:ascii="Calibri" w:hAnsi="Calibri"/>
                <w:color w:val="000000"/>
                <w:sz w:val="22"/>
                <w:szCs w:val="22"/>
                <w:lang w:val="en-GB" w:eastAsia="en-GB"/>
              </w:rPr>
            </w:pPr>
            <w:ins w:id="1238" w:author="Sarthak Shah | IFMR Rural Finance" w:date="2016-11-20T15:20:00Z">
              <w:r w:rsidRPr="00EC34D8">
                <w:rPr>
                  <w:rFonts w:ascii="Calibri" w:hAnsi="Calibri"/>
                  <w:color w:val="000000"/>
                  <w:sz w:val="22"/>
                  <w:szCs w:val="22"/>
                  <w:lang w:val="en-GB" w:eastAsia="en-GB"/>
                </w:rPr>
                <w:t>1. Unmarried</w:t>
              </w:r>
              <w:r w:rsidRPr="00EC34D8">
                <w:rPr>
                  <w:rFonts w:ascii="Calibri" w:hAnsi="Calibri"/>
                  <w:color w:val="000000"/>
                  <w:sz w:val="22"/>
                  <w:szCs w:val="22"/>
                  <w:lang w:val="en-GB" w:eastAsia="en-GB"/>
                </w:rPr>
                <w:br/>
                <w:t>2. Married</w:t>
              </w:r>
              <w:r w:rsidRPr="00EC34D8">
                <w:rPr>
                  <w:rFonts w:ascii="Calibri" w:hAnsi="Calibri"/>
                  <w:color w:val="000000"/>
                  <w:sz w:val="22"/>
                  <w:szCs w:val="22"/>
                  <w:lang w:val="en-GB" w:eastAsia="en-GB"/>
                </w:rPr>
                <w:br/>
                <w:t>3. Separated</w:t>
              </w:r>
              <w:r w:rsidRPr="00EC34D8">
                <w:rPr>
                  <w:rFonts w:ascii="Calibri" w:hAnsi="Calibri"/>
                  <w:color w:val="000000"/>
                  <w:sz w:val="22"/>
                  <w:szCs w:val="22"/>
                  <w:lang w:val="en-GB" w:eastAsia="en-GB"/>
                </w:rPr>
                <w:br/>
                <w:t>4. Divorced</w:t>
              </w:r>
              <w:r w:rsidRPr="00EC34D8">
                <w:rPr>
                  <w:rFonts w:ascii="Calibri" w:hAnsi="Calibri"/>
                  <w:color w:val="000000"/>
                  <w:sz w:val="22"/>
                  <w:szCs w:val="22"/>
                  <w:lang w:val="en-GB" w:eastAsia="en-GB"/>
                </w:rPr>
                <w:br/>
                <w:t>5. Widow(er)</w:t>
              </w:r>
            </w:ins>
          </w:p>
        </w:tc>
        <w:tc>
          <w:tcPr>
            <w:tcW w:w="400" w:type="pct"/>
            <w:tcBorders>
              <w:top w:val="nil"/>
              <w:left w:val="nil"/>
              <w:bottom w:val="single" w:sz="4" w:space="0" w:color="auto"/>
              <w:right w:val="single" w:sz="4" w:space="0" w:color="auto"/>
            </w:tcBorders>
            <w:shd w:val="clear" w:color="auto" w:fill="auto"/>
            <w:noWrap/>
            <w:vAlign w:val="center"/>
            <w:hideMark/>
            <w:tcPrChange w:id="1239" w:author="Sarthak Shah | IFMR Rural Finance" w:date="2016-11-20T15:20:00Z">
              <w:tcPr>
                <w:tcW w:w="17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240" w:author="Sarthak Shah | IFMR Rural Finance" w:date="2016-11-20T15:20:00Z"/>
                <w:rFonts w:ascii="Calibri" w:hAnsi="Calibri"/>
                <w:color w:val="000000"/>
                <w:sz w:val="22"/>
                <w:szCs w:val="22"/>
                <w:lang w:val="en-GB" w:eastAsia="en-GB"/>
              </w:rPr>
            </w:pPr>
            <w:ins w:id="1241" w:author="Sarthak Shah | IFMR Rural Finance" w:date="2016-11-20T15:20:00Z">
              <w:r w:rsidRPr="00EC34D8">
                <w:rPr>
                  <w:rFonts w:ascii="Calibri" w:hAnsi="Calibri"/>
                  <w:color w:val="000000"/>
                  <w:sz w:val="22"/>
                  <w:szCs w:val="22"/>
                  <w:lang w:val="en-GB" w:eastAsia="en-GB"/>
                </w:rPr>
                <w:t>1</w:t>
              </w:r>
            </w:ins>
          </w:p>
        </w:tc>
        <w:tc>
          <w:tcPr>
            <w:tcW w:w="391" w:type="pct"/>
            <w:tcBorders>
              <w:top w:val="nil"/>
              <w:left w:val="nil"/>
              <w:bottom w:val="single" w:sz="4" w:space="0" w:color="auto"/>
              <w:right w:val="single" w:sz="4" w:space="0" w:color="auto"/>
            </w:tcBorders>
            <w:shd w:val="clear" w:color="auto" w:fill="auto"/>
            <w:noWrap/>
            <w:vAlign w:val="center"/>
            <w:hideMark/>
            <w:tcPrChange w:id="1242" w:author="Sarthak Shah | IFMR Rural Finance" w:date="2016-11-20T15:20:00Z">
              <w:tcPr>
                <w:tcW w:w="17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243" w:author="Sarthak Shah | IFMR Rural Finance" w:date="2016-11-20T15:20:00Z"/>
                <w:rFonts w:ascii="Calibri" w:hAnsi="Calibri"/>
                <w:color w:val="000000"/>
                <w:sz w:val="22"/>
                <w:szCs w:val="22"/>
                <w:lang w:val="en-GB" w:eastAsia="en-GB"/>
              </w:rPr>
            </w:pPr>
            <w:ins w:id="1244" w:author="Sarthak Shah | IFMR Rural Finance" w:date="2016-11-20T15:20:00Z">
              <w:r w:rsidRPr="00EC34D8">
                <w:rPr>
                  <w:rFonts w:ascii="Calibri" w:hAnsi="Calibri"/>
                  <w:color w:val="000000"/>
                  <w:sz w:val="22"/>
                  <w:szCs w:val="22"/>
                  <w:lang w:val="en-GB" w:eastAsia="en-GB"/>
                </w:rPr>
                <w:t>1.031%</w:t>
              </w:r>
            </w:ins>
          </w:p>
        </w:tc>
        <w:tc>
          <w:tcPr>
            <w:tcW w:w="107" w:type="pct"/>
            <w:tcBorders>
              <w:top w:val="nil"/>
              <w:left w:val="nil"/>
              <w:bottom w:val="single" w:sz="4" w:space="0" w:color="auto"/>
              <w:right w:val="single" w:sz="4" w:space="0" w:color="auto"/>
            </w:tcBorders>
            <w:shd w:val="clear" w:color="auto" w:fill="auto"/>
            <w:noWrap/>
            <w:vAlign w:val="center"/>
            <w:hideMark/>
            <w:tcPrChange w:id="1245" w:author="Sarthak Shah | IFMR Rural Finance" w:date="2016-11-20T15:20:00Z">
              <w:tcPr>
                <w:tcW w:w="47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246" w:author="Sarthak Shah | IFMR Rural Finance" w:date="2016-11-20T15:20:00Z"/>
                <w:rFonts w:ascii="Calibri" w:hAnsi="Calibri"/>
                <w:color w:val="000000"/>
                <w:sz w:val="22"/>
                <w:szCs w:val="22"/>
                <w:lang w:val="en-GB" w:eastAsia="en-GB"/>
              </w:rPr>
            </w:pPr>
            <w:ins w:id="1247" w:author="Sarthak Shah | IFMR Rural Finance" w:date="2016-11-20T15:20:00Z">
              <w:r w:rsidRPr="00EC34D8">
                <w:rPr>
                  <w:rFonts w:ascii="Calibri" w:hAnsi="Calibri"/>
                  <w:color w:val="000000"/>
                  <w:sz w:val="22"/>
                  <w:szCs w:val="22"/>
                  <w:lang w:val="en-GB" w:eastAsia="en-GB"/>
                </w:rPr>
                <w:t>4</w:t>
              </w:r>
            </w:ins>
          </w:p>
        </w:tc>
        <w:tc>
          <w:tcPr>
            <w:tcW w:w="98" w:type="pct"/>
            <w:tcBorders>
              <w:top w:val="nil"/>
              <w:left w:val="nil"/>
              <w:bottom w:val="single" w:sz="4" w:space="0" w:color="auto"/>
              <w:right w:val="single" w:sz="4" w:space="0" w:color="auto"/>
            </w:tcBorders>
            <w:shd w:val="clear" w:color="auto" w:fill="auto"/>
            <w:noWrap/>
            <w:vAlign w:val="center"/>
            <w:hideMark/>
            <w:tcPrChange w:id="1248" w:author="Sarthak Shah | IFMR Rural Finance" w:date="2016-11-20T15:20:00Z">
              <w:tcPr>
                <w:tcW w:w="4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249" w:author="Sarthak Shah | IFMR Rural Finance" w:date="2016-11-20T15:20:00Z"/>
                <w:rFonts w:ascii="Calibri" w:hAnsi="Calibri"/>
                <w:color w:val="000000"/>
                <w:sz w:val="22"/>
                <w:szCs w:val="22"/>
                <w:lang w:val="en-GB" w:eastAsia="en-GB"/>
              </w:rPr>
            </w:pPr>
            <w:ins w:id="1250" w:author="Sarthak Shah | IFMR Rural Finance" w:date="2016-11-20T15:20:00Z">
              <w:r w:rsidRPr="00EC34D8">
                <w:rPr>
                  <w:rFonts w:ascii="Calibri" w:hAnsi="Calibri"/>
                  <w:color w:val="000000"/>
                  <w:sz w:val="22"/>
                  <w:szCs w:val="22"/>
                  <w:lang w:val="en-GB" w:eastAsia="en-GB"/>
                </w:rPr>
                <w:t>5</w:t>
              </w:r>
            </w:ins>
          </w:p>
        </w:tc>
        <w:tc>
          <w:tcPr>
            <w:tcW w:w="107" w:type="pct"/>
            <w:tcBorders>
              <w:top w:val="nil"/>
              <w:left w:val="nil"/>
              <w:bottom w:val="single" w:sz="4" w:space="0" w:color="auto"/>
              <w:right w:val="single" w:sz="4" w:space="0" w:color="auto"/>
            </w:tcBorders>
            <w:shd w:val="clear" w:color="auto" w:fill="auto"/>
            <w:noWrap/>
            <w:vAlign w:val="center"/>
            <w:hideMark/>
            <w:tcPrChange w:id="1251" w:author="Sarthak Shah | IFMR Rural Finance" w:date="2016-11-20T15:20:00Z">
              <w:tcPr>
                <w:tcW w:w="47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252" w:author="Sarthak Shah | IFMR Rural Finance" w:date="2016-11-20T15:20:00Z"/>
                <w:rFonts w:ascii="Calibri" w:hAnsi="Calibri"/>
                <w:color w:val="000000"/>
                <w:sz w:val="22"/>
                <w:szCs w:val="22"/>
                <w:lang w:val="en-GB" w:eastAsia="en-GB"/>
              </w:rPr>
            </w:pPr>
            <w:ins w:id="1253" w:author="Sarthak Shah | IFMR Rural Finance" w:date="2016-11-20T15:20:00Z">
              <w:r w:rsidRPr="00EC34D8">
                <w:rPr>
                  <w:rFonts w:ascii="Calibri" w:hAnsi="Calibri"/>
                  <w:color w:val="000000"/>
                  <w:sz w:val="22"/>
                  <w:szCs w:val="22"/>
                  <w:lang w:val="en-GB" w:eastAsia="en-GB"/>
                </w:rPr>
                <w:t>0</w:t>
              </w:r>
            </w:ins>
          </w:p>
        </w:tc>
        <w:tc>
          <w:tcPr>
            <w:tcW w:w="94" w:type="pct"/>
            <w:tcBorders>
              <w:top w:val="nil"/>
              <w:left w:val="nil"/>
              <w:bottom w:val="single" w:sz="4" w:space="0" w:color="auto"/>
              <w:right w:val="single" w:sz="4" w:space="0" w:color="auto"/>
            </w:tcBorders>
            <w:shd w:val="clear" w:color="auto" w:fill="auto"/>
            <w:noWrap/>
            <w:vAlign w:val="center"/>
            <w:hideMark/>
            <w:tcPrChange w:id="1254" w:author="Sarthak Shah | IFMR Rural Finance" w:date="2016-11-20T15:20:00Z">
              <w:tcPr>
                <w:tcW w:w="41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255" w:author="Sarthak Shah | IFMR Rural Finance" w:date="2016-11-20T15:20:00Z"/>
                <w:rFonts w:ascii="Calibri" w:hAnsi="Calibri"/>
                <w:color w:val="000000"/>
                <w:sz w:val="22"/>
                <w:szCs w:val="22"/>
                <w:lang w:val="en-GB" w:eastAsia="en-GB"/>
              </w:rPr>
            </w:pPr>
            <w:ins w:id="1256" w:author="Sarthak Shah | IFMR Rural Finance" w:date="2016-11-20T15:20:00Z">
              <w:r w:rsidRPr="00EC34D8">
                <w:rPr>
                  <w:rFonts w:ascii="Calibri" w:hAnsi="Calibri"/>
                  <w:color w:val="000000"/>
                  <w:sz w:val="22"/>
                  <w:szCs w:val="22"/>
                  <w:lang w:val="en-GB" w:eastAsia="en-GB"/>
                </w:rPr>
                <w:t>1</w:t>
              </w:r>
            </w:ins>
          </w:p>
        </w:tc>
        <w:tc>
          <w:tcPr>
            <w:tcW w:w="107" w:type="pct"/>
            <w:tcBorders>
              <w:top w:val="nil"/>
              <w:left w:val="nil"/>
              <w:bottom w:val="single" w:sz="4" w:space="0" w:color="auto"/>
              <w:right w:val="single" w:sz="4" w:space="0" w:color="auto"/>
            </w:tcBorders>
            <w:shd w:val="clear" w:color="auto" w:fill="auto"/>
            <w:noWrap/>
            <w:vAlign w:val="center"/>
            <w:hideMark/>
            <w:tcPrChange w:id="1257" w:author="Sarthak Shah | IFMR Rural Finance" w:date="2016-11-20T15:20:00Z">
              <w:tcPr>
                <w:tcW w:w="47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258" w:author="Sarthak Shah | IFMR Rural Finance" w:date="2016-11-20T15:20:00Z"/>
                <w:rFonts w:ascii="Calibri" w:hAnsi="Calibri"/>
                <w:color w:val="000000"/>
                <w:sz w:val="22"/>
                <w:szCs w:val="22"/>
                <w:lang w:val="en-GB" w:eastAsia="en-GB"/>
              </w:rPr>
            </w:pPr>
            <w:ins w:id="1259" w:author="Sarthak Shah | IFMR Rural Finance" w:date="2016-11-20T15:20:00Z">
              <w:r w:rsidRPr="00EC34D8">
                <w:rPr>
                  <w:rFonts w:ascii="Calibri" w:hAnsi="Calibri"/>
                  <w:color w:val="000000"/>
                  <w:sz w:val="22"/>
                  <w:szCs w:val="22"/>
                  <w:lang w:val="en-GB" w:eastAsia="en-GB"/>
                </w:rPr>
                <w:t>3</w:t>
              </w:r>
            </w:ins>
          </w:p>
        </w:tc>
        <w:tc>
          <w:tcPr>
            <w:tcW w:w="280" w:type="pct"/>
            <w:tcBorders>
              <w:top w:val="nil"/>
              <w:left w:val="nil"/>
              <w:bottom w:val="single" w:sz="4" w:space="0" w:color="auto"/>
              <w:right w:val="single" w:sz="4" w:space="0" w:color="auto"/>
            </w:tcBorders>
            <w:shd w:val="clear" w:color="auto" w:fill="auto"/>
            <w:noWrap/>
            <w:vAlign w:val="bottom"/>
            <w:hideMark/>
            <w:tcPrChange w:id="1260" w:author="Sarthak Shah | IFMR Rural Finance" w:date="2016-11-20T15:20:00Z">
              <w:tcPr>
                <w:tcW w:w="1037" w:type="dxa"/>
                <w:tcBorders>
                  <w:top w:val="nil"/>
                  <w:left w:val="nil"/>
                  <w:bottom w:val="single" w:sz="4" w:space="0" w:color="auto"/>
                  <w:right w:val="single" w:sz="4" w:space="0" w:color="auto"/>
                </w:tcBorders>
                <w:shd w:val="clear" w:color="auto" w:fill="auto"/>
                <w:noWrap/>
                <w:vAlign w:val="bottom"/>
                <w:hideMark/>
              </w:tcPr>
            </w:tcPrChange>
          </w:tcPr>
          <w:p w:rsidR="00EC34D8" w:rsidRPr="00EC34D8" w:rsidRDefault="00EC34D8" w:rsidP="00EC34D8">
            <w:pPr>
              <w:rPr>
                <w:ins w:id="1261" w:author="Sarthak Shah | IFMR Rural Finance" w:date="2016-11-20T15:20:00Z"/>
                <w:rFonts w:ascii="Calibri" w:hAnsi="Calibri"/>
                <w:color w:val="000000"/>
                <w:sz w:val="22"/>
                <w:szCs w:val="22"/>
                <w:lang w:val="en-GB" w:eastAsia="en-GB"/>
              </w:rPr>
            </w:pPr>
            <w:ins w:id="1262" w:author="Sarthak Shah | IFMR Rural Finance" w:date="2016-11-20T15:20:00Z">
              <w:r w:rsidRPr="00EC34D8">
                <w:rPr>
                  <w:rFonts w:ascii="Calibri" w:hAnsi="Calibri"/>
                  <w:color w:val="000000"/>
                  <w:sz w:val="22"/>
                  <w:szCs w:val="22"/>
                  <w:lang w:val="en-GB" w:eastAsia="en-GB"/>
                </w:rPr>
                <w:t>Static</w:t>
              </w:r>
            </w:ins>
          </w:p>
        </w:tc>
      </w:tr>
      <w:tr w:rsidR="00EC34D8" w:rsidRPr="00EC34D8" w:rsidTr="00EC34D8">
        <w:trPr>
          <w:trHeight w:val="930"/>
          <w:ins w:id="1263" w:author="Sarthak Shah | IFMR Rural Finance" w:date="2016-11-20T15:20:00Z"/>
          <w:trPrChange w:id="1264" w:author="Sarthak Shah | IFMR Rural Finance" w:date="2016-11-20T15:20:00Z">
            <w:trPr>
              <w:gridBefore w:val="1"/>
              <w:trHeight w:val="93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1265"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266" w:author="Sarthak Shah | IFMR Rural Finance" w:date="2016-11-20T15:20:00Z"/>
                <w:rFonts w:ascii="Calibri" w:hAnsi="Calibri"/>
                <w:color w:val="000000"/>
                <w:sz w:val="22"/>
                <w:szCs w:val="22"/>
                <w:lang w:val="en-GB" w:eastAsia="en-GB"/>
              </w:rPr>
            </w:pPr>
            <w:ins w:id="1267" w:author="Sarthak Shah | IFMR Rural Finance" w:date="2016-11-20T15:20:00Z">
              <w:r w:rsidRPr="00EC34D8">
                <w:rPr>
                  <w:rFonts w:ascii="Calibri" w:hAnsi="Calibri"/>
                  <w:color w:val="000000"/>
                  <w:sz w:val="22"/>
                  <w:szCs w:val="22"/>
                  <w:lang w:val="en-GB" w:eastAsia="en-GB"/>
                </w:rPr>
                <w:lastRenderedPageBreak/>
                <w:t>7</w:t>
              </w:r>
            </w:ins>
          </w:p>
        </w:tc>
        <w:tc>
          <w:tcPr>
            <w:tcW w:w="394" w:type="pct"/>
            <w:tcBorders>
              <w:top w:val="nil"/>
              <w:left w:val="nil"/>
              <w:bottom w:val="single" w:sz="4" w:space="0" w:color="auto"/>
              <w:right w:val="single" w:sz="4" w:space="0" w:color="auto"/>
            </w:tcBorders>
            <w:shd w:val="clear" w:color="auto" w:fill="auto"/>
            <w:vAlign w:val="center"/>
            <w:hideMark/>
            <w:tcPrChange w:id="1268"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269" w:author="Sarthak Shah | IFMR Rural Finance" w:date="2016-11-20T15:20:00Z"/>
                <w:rFonts w:ascii="Calibri" w:hAnsi="Calibri"/>
                <w:color w:val="000000"/>
                <w:sz w:val="22"/>
                <w:szCs w:val="22"/>
                <w:lang w:val="en-GB" w:eastAsia="en-GB"/>
              </w:rPr>
            </w:pPr>
            <w:ins w:id="1270" w:author="Sarthak Shah | IFMR Rural Finance" w:date="2016-11-20T15:20:00Z">
              <w:r w:rsidRPr="00EC34D8">
                <w:rPr>
                  <w:rFonts w:ascii="Calibri" w:hAnsi="Calibri"/>
                  <w:color w:val="000000"/>
                  <w:sz w:val="22"/>
                  <w:szCs w:val="22"/>
                  <w:lang w:val="en-GB" w:eastAsia="en-GB"/>
                </w:rPr>
                <w:t>Involvement in Biz</w:t>
              </w:r>
            </w:ins>
          </w:p>
        </w:tc>
        <w:tc>
          <w:tcPr>
            <w:tcW w:w="280" w:type="pct"/>
            <w:tcBorders>
              <w:top w:val="nil"/>
              <w:left w:val="nil"/>
              <w:bottom w:val="single" w:sz="4" w:space="0" w:color="auto"/>
              <w:right w:val="single" w:sz="4" w:space="0" w:color="auto"/>
            </w:tcBorders>
            <w:shd w:val="clear" w:color="auto" w:fill="auto"/>
            <w:vAlign w:val="center"/>
            <w:hideMark/>
            <w:tcPrChange w:id="1271"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272" w:author="Sarthak Shah | IFMR Rural Finance" w:date="2016-11-20T15:20:00Z"/>
                <w:rFonts w:ascii="Calibri" w:hAnsi="Calibri"/>
                <w:color w:val="000000"/>
                <w:sz w:val="22"/>
                <w:szCs w:val="22"/>
                <w:lang w:val="en-GB" w:eastAsia="en-GB"/>
              </w:rPr>
            </w:pPr>
            <w:ins w:id="1273" w:author="Sarthak Shah | IFMR Rural Finance" w:date="2016-11-20T15:20:00Z">
              <w:r w:rsidRPr="00EC34D8">
                <w:rPr>
                  <w:rFonts w:ascii="Calibri" w:hAnsi="Calibri"/>
                  <w:color w:val="000000"/>
                  <w:sz w:val="22"/>
                  <w:szCs w:val="22"/>
                  <w:lang w:val="en-GB" w:eastAsia="en-GB"/>
                </w:rPr>
                <w:t>Field Appraisal</w:t>
              </w:r>
            </w:ins>
          </w:p>
        </w:tc>
        <w:tc>
          <w:tcPr>
            <w:tcW w:w="244" w:type="pct"/>
            <w:tcBorders>
              <w:top w:val="nil"/>
              <w:left w:val="nil"/>
              <w:bottom w:val="single" w:sz="4" w:space="0" w:color="auto"/>
              <w:right w:val="single" w:sz="4" w:space="0" w:color="auto"/>
            </w:tcBorders>
            <w:shd w:val="clear" w:color="auto" w:fill="auto"/>
            <w:noWrap/>
            <w:vAlign w:val="center"/>
            <w:hideMark/>
            <w:tcPrChange w:id="1274" w:author="Sarthak Shah | IFMR Rural Finance" w:date="2016-11-20T15:20:00Z">
              <w:tcPr>
                <w:tcW w:w="1083"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275" w:author="Sarthak Shah | IFMR Rural Finance" w:date="2016-11-20T15:20:00Z"/>
                <w:rFonts w:ascii="Calibri" w:hAnsi="Calibri"/>
                <w:color w:val="000000"/>
                <w:sz w:val="22"/>
                <w:szCs w:val="22"/>
                <w:lang w:val="en-GB" w:eastAsia="en-GB"/>
              </w:rPr>
            </w:pPr>
            <w:ins w:id="1276" w:author="Sarthak Shah | IFMR Rural Finance" w:date="2016-11-20T15:20:00Z">
              <w:r w:rsidRPr="00EC34D8">
                <w:rPr>
                  <w:rFonts w:ascii="Calibri" w:hAnsi="Calibri"/>
                  <w:color w:val="000000"/>
                  <w:sz w:val="22"/>
                  <w:szCs w:val="22"/>
                  <w:lang w:val="en-GB" w:eastAsia="en-GB"/>
                </w:rPr>
                <w:t>Applicant</w:t>
              </w:r>
            </w:ins>
          </w:p>
        </w:tc>
        <w:tc>
          <w:tcPr>
            <w:tcW w:w="320" w:type="pct"/>
            <w:tcBorders>
              <w:top w:val="nil"/>
              <w:left w:val="nil"/>
              <w:bottom w:val="single" w:sz="4" w:space="0" w:color="auto"/>
              <w:right w:val="single" w:sz="4" w:space="0" w:color="auto"/>
            </w:tcBorders>
            <w:shd w:val="clear" w:color="auto" w:fill="auto"/>
            <w:vAlign w:val="center"/>
            <w:hideMark/>
            <w:tcPrChange w:id="1277"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278" w:author="Sarthak Shah | IFMR Rural Finance" w:date="2016-11-20T15:20:00Z"/>
                <w:rFonts w:ascii="Calibri" w:hAnsi="Calibri"/>
                <w:color w:val="000000"/>
                <w:sz w:val="22"/>
                <w:szCs w:val="22"/>
                <w:lang w:val="en-GB" w:eastAsia="en-GB"/>
              </w:rPr>
            </w:pPr>
            <w:ins w:id="1279" w:author="Sarthak Shah | IFMR Rural Finance" w:date="2016-11-20T15:20:00Z">
              <w:r w:rsidRPr="00EC34D8">
                <w:rPr>
                  <w:rFonts w:ascii="Calibri" w:hAnsi="Calibri"/>
                  <w:color w:val="000000"/>
                  <w:sz w:val="22"/>
                  <w:szCs w:val="22"/>
                  <w:lang w:val="en-GB" w:eastAsia="en-GB"/>
                </w:rPr>
                <w:t>Applicant Details</w:t>
              </w:r>
            </w:ins>
          </w:p>
        </w:tc>
        <w:tc>
          <w:tcPr>
            <w:tcW w:w="580" w:type="pct"/>
            <w:tcBorders>
              <w:top w:val="nil"/>
              <w:left w:val="nil"/>
              <w:bottom w:val="single" w:sz="4" w:space="0" w:color="auto"/>
              <w:right w:val="single" w:sz="4" w:space="0" w:color="auto"/>
            </w:tcBorders>
            <w:shd w:val="clear" w:color="auto" w:fill="auto"/>
            <w:vAlign w:val="center"/>
            <w:hideMark/>
            <w:tcPrChange w:id="1280"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281" w:author="Sarthak Shah | IFMR Rural Finance" w:date="2016-11-20T15:20:00Z"/>
                <w:rFonts w:ascii="Calibri" w:hAnsi="Calibri"/>
                <w:color w:val="000000"/>
                <w:sz w:val="22"/>
                <w:szCs w:val="22"/>
                <w:lang w:val="en-GB" w:eastAsia="en-GB"/>
              </w:rPr>
            </w:pPr>
            <w:ins w:id="1282" w:author="Sarthak Shah | IFMR Rural Finance" w:date="2016-11-20T15:20:00Z">
              <w:r w:rsidRPr="00EC34D8">
                <w:rPr>
                  <w:rFonts w:ascii="Calibri" w:hAnsi="Calibri"/>
                  <w:color w:val="000000"/>
                  <w:sz w:val="22"/>
                  <w:szCs w:val="22"/>
                  <w:lang w:val="en-GB" w:eastAsia="en-GB"/>
                </w:rPr>
                <w:t>Business Involvement</w:t>
              </w:r>
            </w:ins>
          </w:p>
        </w:tc>
        <w:tc>
          <w:tcPr>
            <w:tcW w:w="423" w:type="pct"/>
            <w:tcBorders>
              <w:top w:val="nil"/>
              <w:left w:val="nil"/>
              <w:bottom w:val="single" w:sz="4" w:space="0" w:color="auto"/>
              <w:right w:val="single" w:sz="4" w:space="0" w:color="auto"/>
            </w:tcBorders>
            <w:shd w:val="clear" w:color="auto" w:fill="auto"/>
            <w:vAlign w:val="center"/>
            <w:hideMark/>
            <w:tcPrChange w:id="1283"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284" w:author="Sarthak Shah | IFMR Rural Finance" w:date="2016-11-20T15:20:00Z"/>
                <w:rFonts w:ascii="Calibri" w:hAnsi="Calibri"/>
                <w:color w:val="000000"/>
                <w:sz w:val="22"/>
                <w:szCs w:val="22"/>
                <w:lang w:val="en-GB" w:eastAsia="en-GB"/>
              </w:rPr>
            </w:pPr>
            <w:ins w:id="1285"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hideMark/>
            <w:tcPrChange w:id="1286" w:author="Sarthak Shah | IFMR Rural Finance" w:date="2016-11-20T15:20:00Z">
              <w:tcPr>
                <w:tcW w:w="4576" w:type="dxa"/>
                <w:gridSpan w:val="8"/>
                <w:tcBorders>
                  <w:top w:val="nil"/>
                  <w:left w:val="nil"/>
                  <w:bottom w:val="single" w:sz="4" w:space="0" w:color="auto"/>
                  <w:right w:val="single" w:sz="4" w:space="0" w:color="auto"/>
                </w:tcBorders>
                <w:shd w:val="clear" w:color="auto" w:fill="auto"/>
                <w:hideMark/>
              </w:tcPr>
            </w:tcPrChange>
          </w:tcPr>
          <w:p w:rsidR="00EC34D8" w:rsidRPr="00EC34D8" w:rsidRDefault="00EC34D8" w:rsidP="00EC34D8">
            <w:pPr>
              <w:rPr>
                <w:ins w:id="1287" w:author="Sarthak Shah | IFMR Rural Finance" w:date="2016-11-20T15:20:00Z"/>
                <w:rFonts w:ascii="Calibri" w:hAnsi="Calibri"/>
                <w:color w:val="000000"/>
                <w:sz w:val="22"/>
                <w:szCs w:val="22"/>
                <w:lang w:val="en-GB" w:eastAsia="en-GB"/>
              </w:rPr>
            </w:pPr>
            <w:ins w:id="1288" w:author="Sarthak Shah | IFMR Rural Finance" w:date="2016-11-20T15:20:00Z">
              <w:r w:rsidRPr="00EC34D8">
                <w:rPr>
                  <w:rFonts w:ascii="Calibri" w:hAnsi="Calibri"/>
                  <w:color w:val="000000"/>
                  <w:sz w:val="22"/>
                  <w:szCs w:val="22"/>
                  <w:lang w:val="en-GB" w:eastAsia="en-GB"/>
                </w:rPr>
                <w:t>1. Full Time</w:t>
              </w:r>
              <w:r w:rsidRPr="00EC34D8">
                <w:rPr>
                  <w:rFonts w:ascii="Calibri" w:hAnsi="Calibri"/>
                  <w:color w:val="000000"/>
                  <w:sz w:val="22"/>
                  <w:szCs w:val="22"/>
                  <w:lang w:val="en-GB" w:eastAsia="en-GB"/>
                </w:rPr>
                <w:br/>
                <w:t>2. Part Time</w:t>
              </w:r>
              <w:r w:rsidRPr="00EC34D8">
                <w:rPr>
                  <w:rFonts w:ascii="Calibri" w:hAnsi="Calibri"/>
                  <w:color w:val="000000"/>
                  <w:sz w:val="22"/>
                  <w:szCs w:val="22"/>
                  <w:lang w:val="en-GB" w:eastAsia="en-GB"/>
                </w:rPr>
                <w:br/>
                <w:t>3. Not Involved</w:t>
              </w:r>
            </w:ins>
          </w:p>
        </w:tc>
        <w:tc>
          <w:tcPr>
            <w:tcW w:w="400" w:type="pct"/>
            <w:tcBorders>
              <w:top w:val="nil"/>
              <w:left w:val="nil"/>
              <w:bottom w:val="single" w:sz="4" w:space="0" w:color="auto"/>
              <w:right w:val="single" w:sz="4" w:space="0" w:color="auto"/>
            </w:tcBorders>
            <w:shd w:val="clear" w:color="auto" w:fill="auto"/>
            <w:noWrap/>
            <w:vAlign w:val="center"/>
            <w:hideMark/>
            <w:tcPrChange w:id="1289" w:author="Sarthak Shah | IFMR Rural Finance" w:date="2016-11-20T15:20:00Z">
              <w:tcPr>
                <w:tcW w:w="17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290" w:author="Sarthak Shah | IFMR Rural Finance" w:date="2016-11-20T15:20:00Z"/>
                <w:rFonts w:ascii="Calibri" w:hAnsi="Calibri"/>
                <w:color w:val="000000"/>
                <w:sz w:val="22"/>
                <w:szCs w:val="22"/>
                <w:lang w:val="en-GB" w:eastAsia="en-GB"/>
              </w:rPr>
            </w:pPr>
            <w:ins w:id="1291" w:author="Sarthak Shah | IFMR Rural Finance" w:date="2016-11-20T15:20:00Z">
              <w:r w:rsidRPr="00EC34D8">
                <w:rPr>
                  <w:rFonts w:ascii="Calibri" w:hAnsi="Calibri"/>
                  <w:color w:val="000000"/>
                  <w:sz w:val="22"/>
                  <w:szCs w:val="22"/>
                  <w:lang w:val="en-GB" w:eastAsia="en-GB"/>
                </w:rPr>
                <w:t>3</w:t>
              </w:r>
            </w:ins>
          </w:p>
        </w:tc>
        <w:tc>
          <w:tcPr>
            <w:tcW w:w="391" w:type="pct"/>
            <w:tcBorders>
              <w:top w:val="nil"/>
              <w:left w:val="nil"/>
              <w:bottom w:val="single" w:sz="4" w:space="0" w:color="auto"/>
              <w:right w:val="single" w:sz="4" w:space="0" w:color="auto"/>
            </w:tcBorders>
            <w:shd w:val="clear" w:color="auto" w:fill="auto"/>
            <w:noWrap/>
            <w:vAlign w:val="center"/>
            <w:hideMark/>
            <w:tcPrChange w:id="1292" w:author="Sarthak Shah | IFMR Rural Finance" w:date="2016-11-20T15:20:00Z">
              <w:tcPr>
                <w:tcW w:w="17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293" w:author="Sarthak Shah | IFMR Rural Finance" w:date="2016-11-20T15:20:00Z"/>
                <w:rFonts w:ascii="Calibri" w:hAnsi="Calibri"/>
                <w:color w:val="000000"/>
                <w:sz w:val="22"/>
                <w:szCs w:val="22"/>
                <w:lang w:val="en-GB" w:eastAsia="en-GB"/>
              </w:rPr>
            </w:pPr>
            <w:ins w:id="1294" w:author="Sarthak Shah | IFMR Rural Finance" w:date="2016-11-20T15:20:00Z">
              <w:r w:rsidRPr="00EC34D8">
                <w:rPr>
                  <w:rFonts w:ascii="Calibri" w:hAnsi="Calibri"/>
                  <w:color w:val="000000"/>
                  <w:sz w:val="22"/>
                  <w:szCs w:val="22"/>
                  <w:lang w:val="en-GB" w:eastAsia="en-GB"/>
                </w:rPr>
                <w:t>3.093%</w:t>
              </w:r>
            </w:ins>
          </w:p>
        </w:tc>
        <w:tc>
          <w:tcPr>
            <w:tcW w:w="107" w:type="pct"/>
            <w:tcBorders>
              <w:top w:val="nil"/>
              <w:left w:val="nil"/>
              <w:bottom w:val="single" w:sz="4" w:space="0" w:color="auto"/>
              <w:right w:val="single" w:sz="4" w:space="0" w:color="auto"/>
            </w:tcBorders>
            <w:shd w:val="clear" w:color="000000" w:fill="FFFFFF"/>
            <w:vAlign w:val="center"/>
            <w:hideMark/>
            <w:tcPrChange w:id="1295"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296" w:author="Sarthak Shah | IFMR Rural Finance" w:date="2016-11-20T15:20:00Z"/>
                <w:rFonts w:ascii="Calibri" w:hAnsi="Calibri"/>
                <w:color w:val="000000"/>
                <w:sz w:val="22"/>
                <w:szCs w:val="22"/>
                <w:lang w:val="en-GB" w:eastAsia="en-GB"/>
              </w:rPr>
            </w:pPr>
            <w:ins w:id="1297" w:author="Sarthak Shah | IFMR Rural Finance" w:date="2016-11-20T15:20:00Z">
              <w:r w:rsidRPr="00EC34D8">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1298" w:author="Sarthak Shah | IFMR Rural Finance" w:date="2016-11-20T15:20:00Z">
              <w:tcPr>
                <w:tcW w:w="43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299" w:author="Sarthak Shah | IFMR Rural Finance" w:date="2016-11-20T15:20:00Z"/>
                <w:rFonts w:ascii="Calibri" w:hAnsi="Calibri"/>
                <w:color w:val="000000"/>
                <w:sz w:val="22"/>
                <w:szCs w:val="22"/>
                <w:lang w:val="en-GB" w:eastAsia="en-GB"/>
              </w:rPr>
            </w:pPr>
            <w:ins w:id="1300" w:author="Sarthak Shah | IFMR Rural Finance" w:date="2016-11-20T15:20:00Z">
              <w:r w:rsidRPr="00EC34D8">
                <w:rPr>
                  <w:rFonts w:ascii="Calibri" w:hAnsi="Calibri"/>
                  <w:color w:val="000000"/>
                  <w:sz w:val="22"/>
                  <w:szCs w:val="22"/>
                  <w:lang w:val="en-GB" w:eastAsia="en-GB"/>
                </w:rPr>
                <w:t>3</w:t>
              </w:r>
            </w:ins>
          </w:p>
        </w:tc>
        <w:tc>
          <w:tcPr>
            <w:tcW w:w="107" w:type="pct"/>
            <w:tcBorders>
              <w:top w:val="nil"/>
              <w:left w:val="nil"/>
              <w:bottom w:val="single" w:sz="4" w:space="0" w:color="auto"/>
              <w:right w:val="single" w:sz="4" w:space="0" w:color="auto"/>
            </w:tcBorders>
            <w:shd w:val="clear" w:color="000000" w:fill="FFFFFF"/>
            <w:vAlign w:val="center"/>
            <w:hideMark/>
            <w:tcPrChange w:id="1301"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302" w:author="Sarthak Shah | IFMR Rural Finance" w:date="2016-11-20T15:20:00Z"/>
                <w:rFonts w:ascii="Calibri" w:hAnsi="Calibri"/>
                <w:color w:val="000000"/>
                <w:sz w:val="22"/>
                <w:szCs w:val="22"/>
                <w:lang w:val="en-GB" w:eastAsia="en-GB"/>
              </w:rPr>
            </w:pPr>
            <w:ins w:id="1303" w:author="Sarthak Shah | IFMR Rural Finance" w:date="2016-11-20T15:20:00Z">
              <w:r w:rsidRPr="00EC34D8">
                <w:rPr>
                  <w:rFonts w:ascii="Calibri" w:hAnsi="Calibri"/>
                  <w:color w:val="000000"/>
                  <w:sz w:val="22"/>
                  <w:szCs w:val="22"/>
                  <w:lang w:val="en-GB" w:eastAsia="en-GB"/>
                </w:rPr>
                <w:t>0</w:t>
              </w:r>
            </w:ins>
          </w:p>
        </w:tc>
        <w:tc>
          <w:tcPr>
            <w:tcW w:w="94" w:type="pct"/>
            <w:tcBorders>
              <w:top w:val="nil"/>
              <w:left w:val="nil"/>
              <w:bottom w:val="single" w:sz="4" w:space="0" w:color="auto"/>
              <w:right w:val="single" w:sz="4" w:space="0" w:color="auto"/>
            </w:tcBorders>
            <w:shd w:val="clear" w:color="000000" w:fill="FFFFFF"/>
            <w:vAlign w:val="center"/>
            <w:hideMark/>
            <w:tcPrChange w:id="1304" w:author="Sarthak Shah | IFMR Rural Finance" w:date="2016-11-20T15:20:00Z">
              <w:tcPr>
                <w:tcW w:w="41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305" w:author="Sarthak Shah | IFMR Rural Finance" w:date="2016-11-20T15:20:00Z"/>
                <w:rFonts w:ascii="Calibri" w:hAnsi="Calibri"/>
                <w:color w:val="000000"/>
                <w:sz w:val="22"/>
                <w:szCs w:val="22"/>
                <w:lang w:val="en-GB" w:eastAsia="en-GB"/>
              </w:rPr>
            </w:pPr>
            <w:ins w:id="1306" w:author="Sarthak Shah | IFMR Rural Finance" w:date="2016-11-20T15:20:00Z">
              <w:r w:rsidRPr="00EC34D8">
                <w:rPr>
                  <w:rFonts w:ascii="Calibri" w:hAnsi="Calibri"/>
                  <w:color w:val="000000"/>
                  <w:sz w:val="22"/>
                  <w:szCs w:val="22"/>
                  <w:lang w:val="en-GB" w:eastAsia="en-GB"/>
                </w:rPr>
                <w:t> </w:t>
              </w:r>
            </w:ins>
          </w:p>
        </w:tc>
        <w:tc>
          <w:tcPr>
            <w:tcW w:w="107" w:type="pct"/>
            <w:tcBorders>
              <w:top w:val="nil"/>
              <w:left w:val="nil"/>
              <w:bottom w:val="single" w:sz="4" w:space="0" w:color="auto"/>
              <w:right w:val="single" w:sz="4" w:space="0" w:color="auto"/>
            </w:tcBorders>
            <w:shd w:val="clear" w:color="000000" w:fill="FFFFFF"/>
            <w:vAlign w:val="center"/>
            <w:hideMark/>
            <w:tcPrChange w:id="1307"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308" w:author="Sarthak Shah | IFMR Rural Finance" w:date="2016-11-20T15:20:00Z"/>
                <w:rFonts w:ascii="Calibri" w:hAnsi="Calibri"/>
                <w:color w:val="000000"/>
                <w:sz w:val="22"/>
                <w:szCs w:val="22"/>
                <w:lang w:val="en-GB" w:eastAsia="en-GB"/>
              </w:rPr>
            </w:pPr>
            <w:ins w:id="1309" w:author="Sarthak Shah | IFMR Rural Finance" w:date="2016-11-20T15:20:00Z">
              <w:r w:rsidRPr="00EC34D8">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noWrap/>
            <w:vAlign w:val="bottom"/>
            <w:hideMark/>
            <w:tcPrChange w:id="1310" w:author="Sarthak Shah | IFMR Rural Finance" w:date="2016-11-20T15:20:00Z">
              <w:tcPr>
                <w:tcW w:w="1037" w:type="dxa"/>
                <w:tcBorders>
                  <w:top w:val="nil"/>
                  <w:left w:val="nil"/>
                  <w:bottom w:val="single" w:sz="4" w:space="0" w:color="auto"/>
                  <w:right w:val="single" w:sz="4" w:space="0" w:color="auto"/>
                </w:tcBorders>
                <w:shd w:val="clear" w:color="auto" w:fill="auto"/>
                <w:noWrap/>
                <w:vAlign w:val="bottom"/>
                <w:hideMark/>
              </w:tcPr>
            </w:tcPrChange>
          </w:tcPr>
          <w:p w:rsidR="00EC34D8" w:rsidRPr="00EC34D8" w:rsidRDefault="00EC34D8" w:rsidP="00EC34D8">
            <w:pPr>
              <w:rPr>
                <w:ins w:id="1311" w:author="Sarthak Shah | IFMR Rural Finance" w:date="2016-11-20T15:20:00Z"/>
                <w:rFonts w:ascii="Calibri" w:hAnsi="Calibri"/>
                <w:color w:val="000000"/>
                <w:sz w:val="22"/>
                <w:szCs w:val="22"/>
                <w:lang w:val="en-GB" w:eastAsia="en-GB"/>
              </w:rPr>
            </w:pPr>
            <w:ins w:id="1312" w:author="Sarthak Shah | IFMR Rural Finance" w:date="2016-11-20T15:20:00Z">
              <w:r w:rsidRPr="00EC34D8">
                <w:rPr>
                  <w:rFonts w:ascii="Calibri" w:hAnsi="Calibri"/>
                  <w:color w:val="000000"/>
                  <w:sz w:val="22"/>
                  <w:szCs w:val="22"/>
                  <w:lang w:val="en-GB" w:eastAsia="en-GB"/>
                </w:rPr>
                <w:t>Static</w:t>
              </w:r>
            </w:ins>
          </w:p>
        </w:tc>
      </w:tr>
      <w:tr w:rsidR="00EC34D8" w:rsidRPr="00EC34D8" w:rsidTr="00EC34D8">
        <w:trPr>
          <w:trHeight w:val="1545"/>
          <w:ins w:id="1313" w:author="Sarthak Shah | IFMR Rural Finance" w:date="2016-11-20T15:20:00Z"/>
          <w:trPrChange w:id="1314" w:author="Sarthak Shah | IFMR Rural Finance" w:date="2016-11-20T15:20:00Z">
            <w:trPr>
              <w:gridBefore w:val="1"/>
              <w:trHeight w:val="1545"/>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1315"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316" w:author="Sarthak Shah | IFMR Rural Finance" w:date="2016-11-20T15:20:00Z"/>
                <w:rFonts w:ascii="Calibri" w:hAnsi="Calibri"/>
                <w:color w:val="000000"/>
                <w:sz w:val="22"/>
                <w:szCs w:val="22"/>
                <w:lang w:val="en-GB" w:eastAsia="en-GB"/>
              </w:rPr>
            </w:pPr>
            <w:ins w:id="1317" w:author="Sarthak Shah | IFMR Rural Finance" w:date="2016-11-20T15:20:00Z">
              <w:r w:rsidRPr="00EC34D8">
                <w:rPr>
                  <w:rFonts w:ascii="Calibri" w:hAnsi="Calibri"/>
                  <w:color w:val="000000"/>
                  <w:sz w:val="22"/>
                  <w:szCs w:val="22"/>
                  <w:lang w:val="en-GB" w:eastAsia="en-GB"/>
                </w:rPr>
                <w:t>8</w:t>
              </w:r>
            </w:ins>
          </w:p>
        </w:tc>
        <w:tc>
          <w:tcPr>
            <w:tcW w:w="394" w:type="pct"/>
            <w:tcBorders>
              <w:top w:val="nil"/>
              <w:left w:val="nil"/>
              <w:bottom w:val="single" w:sz="4" w:space="0" w:color="auto"/>
              <w:right w:val="single" w:sz="4" w:space="0" w:color="auto"/>
            </w:tcBorders>
            <w:shd w:val="clear" w:color="auto" w:fill="auto"/>
            <w:vAlign w:val="center"/>
            <w:hideMark/>
            <w:tcPrChange w:id="1318"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319" w:author="Sarthak Shah | IFMR Rural Finance" w:date="2016-11-20T15:20:00Z"/>
                <w:rFonts w:ascii="Calibri" w:hAnsi="Calibri"/>
                <w:color w:val="000000"/>
                <w:sz w:val="22"/>
                <w:szCs w:val="22"/>
                <w:lang w:val="en-GB" w:eastAsia="en-GB"/>
              </w:rPr>
            </w:pPr>
            <w:ins w:id="1320" w:author="Sarthak Shah | IFMR Rural Finance" w:date="2016-11-20T15:20:00Z">
              <w:r w:rsidRPr="00EC34D8">
                <w:rPr>
                  <w:rFonts w:ascii="Calibri" w:hAnsi="Calibri"/>
                  <w:color w:val="000000"/>
                  <w:sz w:val="22"/>
                  <w:szCs w:val="22"/>
                  <w:lang w:val="en-GB" w:eastAsia="en-GB"/>
                </w:rPr>
                <w:t>CB score</w:t>
              </w:r>
            </w:ins>
          </w:p>
        </w:tc>
        <w:tc>
          <w:tcPr>
            <w:tcW w:w="280" w:type="pct"/>
            <w:tcBorders>
              <w:top w:val="nil"/>
              <w:left w:val="nil"/>
              <w:bottom w:val="single" w:sz="4" w:space="0" w:color="auto"/>
              <w:right w:val="single" w:sz="4" w:space="0" w:color="auto"/>
            </w:tcBorders>
            <w:shd w:val="clear" w:color="auto" w:fill="auto"/>
            <w:noWrap/>
            <w:vAlign w:val="center"/>
            <w:hideMark/>
            <w:tcPrChange w:id="1321" w:author="Sarthak Shah | IFMR Rural Finance" w:date="2016-11-20T15:20:00Z">
              <w:tcPr>
                <w:tcW w:w="1241"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322" w:author="Sarthak Shah | IFMR Rural Finance" w:date="2016-11-20T15:20:00Z"/>
                <w:rFonts w:ascii="Calibri" w:hAnsi="Calibri"/>
                <w:color w:val="000000"/>
                <w:sz w:val="22"/>
                <w:szCs w:val="22"/>
                <w:lang w:val="en-GB" w:eastAsia="en-GB"/>
              </w:rPr>
            </w:pPr>
            <w:ins w:id="1323" w:author="Sarthak Shah | IFMR Rural Finance" w:date="2016-11-20T15:20:00Z">
              <w:r w:rsidRPr="00EC34D8">
                <w:rPr>
                  <w:rFonts w:ascii="Calibri" w:hAnsi="Calibri"/>
                  <w:color w:val="000000"/>
                  <w:sz w:val="22"/>
                  <w:szCs w:val="22"/>
                  <w:lang w:val="en-GB" w:eastAsia="en-GB"/>
                </w:rPr>
                <w:t>Screening</w:t>
              </w:r>
            </w:ins>
          </w:p>
        </w:tc>
        <w:tc>
          <w:tcPr>
            <w:tcW w:w="244" w:type="pct"/>
            <w:tcBorders>
              <w:top w:val="nil"/>
              <w:left w:val="nil"/>
              <w:bottom w:val="single" w:sz="4" w:space="0" w:color="auto"/>
              <w:right w:val="single" w:sz="4" w:space="0" w:color="auto"/>
            </w:tcBorders>
            <w:shd w:val="clear" w:color="auto" w:fill="auto"/>
            <w:noWrap/>
            <w:vAlign w:val="center"/>
            <w:hideMark/>
            <w:tcPrChange w:id="1324" w:author="Sarthak Shah | IFMR Rural Finance" w:date="2016-11-20T15:20:00Z">
              <w:tcPr>
                <w:tcW w:w="1083"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325" w:author="Sarthak Shah | IFMR Rural Finance" w:date="2016-11-20T15:20:00Z"/>
                <w:rFonts w:ascii="Calibri" w:hAnsi="Calibri"/>
                <w:color w:val="000000"/>
                <w:sz w:val="22"/>
                <w:szCs w:val="22"/>
                <w:lang w:val="en-GB" w:eastAsia="en-GB"/>
              </w:rPr>
            </w:pPr>
            <w:ins w:id="1326" w:author="Sarthak Shah | IFMR Rural Finance" w:date="2016-11-20T15:20:00Z">
              <w:r w:rsidRPr="00EC34D8">
                <w:rPr>
                  <w:rFonts w:ascii="Calibri" w:hAnsi="Calibri"/>
                  <w:color w:val="000000"/>
                  <w:sz w:val="22"/>
                  <w:szCs w:val="22"/>
                  <w:lang w:val="en-GB" w:eastAsia="en-GB"/>
                </w:rPr>
                <w:t>Applicant</w:t>
              </w:r>
            </w:ins>
          </w:p>
        </w:tc>
        <w:tc>
          <w:tcPr>
            <w:tcW w:w="320" w:type="pct"/>
            <w:tcBorders>
              <w:top w:val="nil"/>
              <w:left w:val="nil"/>
              <w:bottom w:val="single" w:sz="4" w:space="0" w:color="auto"/>
              <w:right w:val="single" w:sz="4" w:space="0" w:color="auto"/>
            </w:tcBorders>
            <w:shd w:val="clear" w:color="auto" w:fill="auto"/>
            <w:vAlign w:val="center"/>
            <w:hideMark/>
            <w:tcPrChange w:id="1327"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328" w:author="Sarthak Shah | IFMR Rural Finance" w:date="2016-11-20T15:20:00Z"/>
                <w:rFonts w:ascii="Calibri" w:hAnsi="Calibri"/>
                <w:color w:val="000000"/>
                <w:sz w:val="22"/>
                <w:szCs w:val="22"/>
                <w:lang w:val="en-GB" w:eastAsia="en-GB"/>
              </w:rPr>
            </w:pPr>
            <w:ins w:id="1329" w:author="Sarthak Shah | IFMR Rural Finance" w:date="2016-11-20T15:20:00Z">
              <w:r w:rsidRPr="00EC34D8">
                <w:rPr>
                  <w:rFonts w:ascii="Calibri" w:hAnsi="Calibri"/>
                  <w:color w:val="000000"/>
                  <w:sz w:val="22"/>
                  <w:szCs w:val="22"/>
                  <w:lang w:val="en-GB" w:eastAsia="en-GB"/>
                </w:rPr>
                <w:t> </w:t>
              </w:r>
            </w:ins>
          </w:p>
        </w:tc>
        <w:tc>
          <w:tcPr>
            <w:tcW w:w="580" w:type="pct"/>
            <w:tcBorders>
              <w:top w:val="nil"/>
              <w:left w:val="nil"/>
              <w:bottom w:val="single" w:sz="4" w:space="0" w:color="auto"/>
              <w:right w:val="single" w:sz="4" w:space="0" w:color="auto"/>
            </w:tcBorders>
            <w:shd w:val="clear" w:color="auto" w:fill="auto"/>
            <w:noWrap/>
            <w:vAlign w:val="center"/>
            <w:hideMark/>
            <w:tcPrChange w:id="1330" w:author="Sarthak Shah | IFMR Rural Finance" w:date="2016-11-20T15:20:00Z">
              <w:tcPr>
                <w:tcW w:w="2576" w:type="dxa"/>
                <w:gridSpan w:val="3"/>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331" w:author="Sarthak Shah | IFMR Rural Finance" w:date="2016-11-20T15:20:00Z"/>
                <w:rFonts w:ascii="Calibri" w:hAnsi="Calibri"/>
                <w:color w:val="000000"/>
                <w:sz w:val="22"/>
                <w:szCs w:val="22"/>
                <w:lang w:val="en-GB" w:eastAsia="en-GB"/>
              </w:rPr>
            </w:pPr>
            <w:ins w:id="1332" w:author="Sarthak Shah | IFMR Rural Finance" w:date="2016-11-20T15:20:00Z">
              <w:r w:rsidRPr="00EC34D8">
                <w:rPr>
                  <w:rFonts w:ascii="Calibri" w:hAnsi="Calibri"/>
                  <w:color w:val="000000"/>
                  <w:sz w:val="22"/>
                  <w:szCs w:val="22"/>
                  <w:lang w:val="en-GB" w:eastAsia="en-GB"/>
                </w:rPr>
                <w:t> </w:t>
              </w:r>
            </w:ins>
          </w:p>
        </w:tc>
        <w:tc>
          <w:tcPr>
            <w:tcW w:w="423" w:type="pct"/>
            <w:tcBorders>
              <w:top w:val="nil"/>
              <w:left w:val="nil"/>
              <w:bottom w:val="single" w:sz="4" w:space="0" w:color="auto"/>
              <w:right w:val="single" w:sz="4" w:space="0" w:color="auto"/>
            </w:tcBorders>
            <w:shd w:val="clear" w:color="auto" w:fill="auto"/>
            <w:noWrap/>
            <w:vAlign w:val="center"/>
            <w:hideMark/>
            <w:tcPrChange w:id="1333" w:author="Sarthak Shah | IFMR Rural Finance" w:date="2016-11-20T15:20:00Z">
              <w:tcPr>
                <w:tcW w:w="18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334" w:author="Sarthak Shah | IFMR Rural Finance" w:date="2016-11-20T15:20:00Z"/>
                <w:rFonts w:ascii="Calibri" w:hAnsi="Calibri"/>
                <w:color w:val="000000"/>
                <w:sz w:val="22"/>
                <w:szCs w:val="22"/>
                <w:lang w:val="en-GB" w:eastAsia="en-GB"/>
              </w:rPr>
            </w:pPr>
            <w:ins w:id="1335"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hideMark/>
            <w:tcPrChange w:id="1336" w:author="Sarthak Shah | IFMR Rural Finance" w:date="2016-11-20T15:20:00Z">
              <w:tcPr>
                <w:tcW w:w="4576" w:type="dxa"/>
                <w:gridSpan w:val="8"/>
                <w:tcBorders>
                  <w:top w:val="nil"/>
                  <w:left w:val="nil"/>
                  <w:bottom w:val="single" w:sz="4" w:space="0" w:color="auto"/>
                  <w:right w:val="single" w:sz="4" w:space="0" w:color="auto"/>
                </w:tcBorders>
                <w:shd w:val="clear" w:color="auto" w:fill="auto"/>
                <w:hideMark/>
              </w:tcPr>
            </w:tcPrChange>
          </w:tcPr>
          <w:p w:rsidR="00EC34D8" w:rsidRPr="00EC34D8" w:rsidRDefault="00EC34D8" w:rsidP="00EC34D8">
            <w:pPr>
              <w:rPr>
                <w:ins w:id="1337" w:author="Sarthak Shah | IFMR Rural Finance" w:date="2016-11-20T15:20:00Z"/>
                <w:rFonts w:ascii="Calibri" w:hAnsi="Calibri"/>
                <w:color w:val="000000"/>
                <w:sz w:val="22"/>
                <w:szCs w:val="22"/>
                <w:lang w:val="en-GB" w:eastAsia="en-GB"/>
              </w:rPr>
            </w:pPr>
            <w:ins w:id="1338" w:author="Sarthak Shah | IFMR Rural Finance" w:date="2016-11-20T15:20:00Z">
              <w:r w:rsidRPr="00EC34D8">
                <w:rPr>
                  <w:rFonts w:ascii="Calibri" w:hAnsi="Calibri"/>
                  <w:color w:val="000000"/>
                  <w:sz w:val="22"/>
                  <w:szCs w:val="22"/>
                  <w:lang w:val="en-GB" w:eastAsia="en-GB"/>
                </w:rPr>
                <w:t>1. No data/ -1 to 5</w:t>
              </w:r>
              <w:r w:rsidRPr="00EC34D8">
                <w:rPr>
                  <w:rFonts w:ascii="Calibri" w:hAnsi="Calibri"/>
                  <w:color w:val="000000"/>
                  <w:sz w:val="22"/>
                  <w:szCs w:val="22"/>
                  <w:lang w:val="en-GB" w:eastAsia="en-GB"/>
                </w:rPr>
                <w:br/>
                <w:t>2. 700+</w:t>
              </w:r>
              <w:r w:rsidRPr="00EC34D8">
                <w:rPr>
                  <w:rFonts w:ascii="Calibri" w:hAnsi="Calibri"/>
                  <w:color w:val="000000"/>
                  <w:sz w:val="22"/>
                  <w:szCs w:val="22"/>
                  <w:lang w:val="en-GB" w:eastAsia="en-GB"/>
                </w:rPr>
                <w:br/>
                <w:t>3. 600-700</w:t>
              </w:r>
              <w:r w:rsidRPr="00EC34D8">
                <w:rPr>
                  <w:rFonts w:ascii="Calibri" w:hAnsi="Calibri"/>
                  <w:color w:val="000000"/>
                  <w:sz w:val="22"/>
                  <w:szCs w:val="22"/>
                  <w:lang w:val="en-GB" w:eastAsia="en-GB"/>
                </w:rPr>
                <w:br/>
                <w:t>4. 550-600</w:t>
              </w:r>
              <w:r w:rsidRPr="00EC34D8">
                <w:rPr>
                  <w:rFonts w:ascii="Calibri" w:hAnsi="Calibri"/>
                  <w:color w:val="000000"/>
                  <w:sz w:val="22"/>
                  <w:szCs w:val="22"/>
                  <w:lang w:val="en-GB" w:eastAsia="en-GB"/>
                </w:rPr>
                <w:br/>
                <w:t>5.&lt;550</w:t>
              </w:r>
            </w:ins>
          </w:p>
        </w:tc>
        <w:tc>
          <w:tcPr>
            <w:tcW w:w="400" w:type="pct"/>
            <w:tcBorders>
              <w:top w:val="nil"/>
              <w:left w:val="nil"/>
              <w:bottom w:val="single" w:sz="4" w:space="0" w:color="auto"/>
              <w:right w:val="single" w:sz="4" w:space="0" w:color="auto"/>
            </w:tcBorders>
            <w:shd w:val="clear" w:color="auto" w:fill="auto"/>
            <w:noWrap/>
            <w:vAlign w:val="center"/>
            <w:hideMark/>
            <w:tcPrChange w:id="1339" w:author="Sarthak Shah | IFMR Rural Finance" w:date="2016-11-20T15:20:00Z">
              <w:tcPr>
                <w:tcW w:w="17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340" w:author="Sarthak Shah | IFMR Rural Finance" w:date="2016-11-20T15:20:00Z"/>
                <w:rFonts w:ascii="Calibri" w:hAnsi="Calibri"/>
                <w:color w:val="000000"/>
                <w:sz w:val="22"/>
                <w:szCs w:val="22"/>
                <w:lang w:val="en-GB" w:eastAsia="en-GB"/>
              </w:rPr>
            </w:pPr>
            <w:ins w:id="1341" w:author="Sarthak Shah | IFMR Rural Finance" w:date="2016-11-20T15:20:00Z">
              <w:r w:rsidRPr="00EC34D8">
                <w:rPr>
                  <w:rFonts w:ascii="Calibri" w:hAnsi="Calibri"/>
                  <w:color w:val="000000"/>
                  <w:sz w:val="22"/>
                  <w:szCs w:val="22"/>
                  <w:lang w:val="en-GB" w:eastAsia="en-GB"/>
                </w:rPr>
                <w:t>6</w:t>
              </w:r>
            </w:ins>
          </w:p>
        </w:tc>
        <w:tc>
          <w:tcPr>
            <w:tcW w:w="391" w:type="pct"/>
            <w:tcBorders>
              <w:top w:val="nil"/>
              <w:left w:val="nil"/>
              <w:bottom w:val="single" w:sz="4" w:space="0" w:color="auto"/>
              <w:right w:val="single" w:sz="4" w:space="0" w:color="auto"/>
            </w:tcBorders>
            <w:shd w:val="clear" w:color="auto" w:fill="auto"/>
            <w:noWrap/>
            <w:vAlign w:val="center"/>
            <w:hideMark/>
            <w:tcPrChange w:id="1342" w:author="Sarthak Shah | IFMR Rural Finance" w:date="2016-11-20T15:20:00Z">
              <w:tcPr>
                <w:tcW w:w="17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343" w:author="Sarthak Shah | IFMR Rural Finance" w:date="2016-11-20T15:20:00Z"/>
                <w:rFonts w:ascii="Calibri" w:hAnsi="Calibri"/>
                <w:color w:val="000000"/>
                <w:sz w:val="22"/>
                <w:szCs w:val="22"/>
                <w:lang w:val="en-GB" w:eastAsia="en-GB"/>
              </w:rPr>
            </w:pPr>
            <w:ins w:id="1344" w:author="Sarthak Shah | IFMR Rural Finance" w:date="2016-11-20T15:20:00Z">
              <w:r w:rsidRPr="00EC34D8">
                <w:rPr>
                  <w:rFonts w:ascii="Calibri" w:hAnsi="Calibri"/>
                  <w:color w:val="000000"/>
                  <w:sz w:val="22"/>
                  <w:szCs w:val="22"/>
                  <w:lang w:val="en-GB" w:eastAsia="en-GB"/>
                </w:rPr>
                <w:t>6.186%</w:t>
              </w:r>
            </w:ins>
          </w:p>
        </w:tc>
        <w:tc>
          <w:tcPr>
            <w:tcW w:w="107" w:type="pct"/>
            <w:tcBorders>
              <w:top w:val="nil"/>
              <w:left w:val="nil"/>
              <w:bottom w:val="single" w:sz="4" w:space="0" w:color="auto"/>
              <w:right w:val="single" w:sz="4" w:space="0" w:color="auto"/>
            </w:tcBorders>
            <w:shd w:val="clear" w:color="000000" w:fill="FFFFFF"/>
            <w:vAlign w:val="center"/>
            <w:hideMark/>
            <w:tcPrChange w:id="1345"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346" w:author="Sarthak Shah | IFMR Rural Finance" w:date="2016-11-20T15:20:00Z"/>
                <w:rFonts w:ascii="Calibri" w:hAnsi="Calibri"/>
                <w:color w:val="000000"/>
                <w:sz w:val="22"/>
                <w:szCs w:val="22"/>
                <w:lang w:val="en-GB" w:eastAsia="en-GB"/>
              </w:rPr>
            </w:pPr>
            <w:ins w:id="1347" w:author="Sarthak Shah | IFMR Rural Finance" w:date="2016-11-20T15:20:00Z">
              <w:r w:rsidRPr="00EC34D8">
                <w:rPr>
                  <w:rFonts w:ascii="Calibri" w:hAnsi="Calibri"/>
                  <w:color w:val="000000"/>
                  <w:sz w:val="22"/>
                  <w:szCs w:val="22"/>
                  <w:lang w:val="en-GB" w:eastAsia="en-GB"/>
                </w:rPr>
                <w:t>3</w:t>
              </w:r>
            </w:ins>
          </w:p>
        </w:tc>
        <w:tc>
          <w:tcPr>
            <w:tcW w:w="98" w:type="pct"/>
            <w:tcBorders>
              <w:top w:val="nil"/>
              <w:left w:val="nil"/>
              <w:bottom w:val="single" w:sz="4" w:space="0" w:color="auto"/>
              <w:right w:val="single" w:sz="4" w:space="0" w:color="auto"/>
            </w:tcBorders>
            <w:shd w:val="clear" w:color="000000" w:fill="FFFFFF"/>
            <w:vAlign w:val="center"/>
            <w:hideMark/>
            <w:tcPrChange w:id="1348" w:author="Sarthak Shah | IFMR Rural Finance" w:date="2016-11-20T15:20:00Z">
              <w:tcPr>
                <w:tcW w:w="43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349" w:author="Sarthak Shah | IFMR Rural Finance" w:date="2016-11-20T15:20:00Z"/>
                <w:rFonts w:ascii="Calibri" w:hAnsi="Calibri"/>
                <w:color w:val="000000"/>
                <w:sz w:val="22"/>
                <w:szCs w:val="22"/>
                <w:lang w:val="en-GB" w:eastAsia="en-GB"/>
              </w:rPr>
            </w:pPr>
            <w:ins w:id="1350" w:author="Sarthak Shah | IFMR Rural Finance" w:date="2016-11-20T15:20:00Z">
              <w:r w:rsidRPr="00EC34D8">
                <w:rPr>
                  <w:rFonts w:ascii="Calibri" w:hAnsi="Calibri"/>
                  <w:color w:val="000000"/>
                  <w:sz w:val="22"/>
                  <w:szCs w:val="22"/>
                  <w:lang w:val="en-GB" w:eastAsia="en-GB"/>
                </w:rPr>
                <w:t>5</w:t>
              </w:r>
            </w:ins>
          </w:p>
        </w:tc>
        <w:tc>
          <w:tcPr>
            <w:tcW w:w="107" w:type="pct"/>
            <w:tcBorders>
              <w:top w:val="nil"/>
              <w:left w:val="nil"/>
              <w:bottom w:val="single" w:sz="4" w:space="0" w:color="auto"/>
              <w:right w:val="single" w:sz="4" w:space="0" w:color="auto"/>
            </w:tcBorders>
            <w:shd w:val="clear" w:color="000000" w:fill="FFFFFF"/>
            <w:vAlign w:val="center"/>
            <w:hideMark/>
            <w:tcPrChange w:id="1351"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352" w:author="Sarthak Shah | IFMR Rural Finance" w:date="2016-11-20T15:20:00Z"/>
                <w:rFonts w:ascii="Calibri" w:hAnsi="Calibri"/>
                <w:color w:val="000000"/>
                <w:sz w:val="22"/>
                <w:szCs w:val="22"/>
                <w:lang w:val="en-GB" w:eastAsia="en-GB"/>
              </w:rPr>
            </w:pPr>
            <w:ins w:id="1353" w:author="Sarthak Shah | IFMR Rural Finance" w:date="2016-11-20T15:20:00Z">
              <w:r w:rsidRPr="00EC34D8">
                <w:rPr>
                  <w:rFonts w:ascii="Calibri" w:hAnsi="Calibri"/>
                  <w:color w:val="000000"/>
                  <w:sz w:val="22"/>
                  <w:szCs w:val="22"/>
                  <w:lang w:val="en-GB" w:eastAsia="en-GB"/>
                </w:rPr>
                <w:t>4</w:t>
              </w:r>
            </w:ins>
          </w:p>
        </w:tc>
        <w:tc>
          <w:tcPr>
            <w:tcW w:w="94" w:type="pct"/>
            <w:tcBorders>
              <w:top w:val="nil"/>
              <w:left w:val="nil"/>
              <w:bottom w:val="single" w:sz="4" w:space="0" w:color="auto"/>
              <w:right w:val="single" w:sz="4" w:space="0" w:color="auto"/>
            </w:tcBorders>
            <w:shd w:val="clear" w:color="000000" w:fill="FFFFFF"/>
            <w:vAlign w:val="center"/>
            <w:hideMark/>
            <w:tcPrChange w:id="1354" w:author="Sarthak Shah | IFMR Rural Finance" w:date="2016-11-20T15:20:00Z">
              <w:tcPr>
                <w:tcW w:w="41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355" w:author="Sarthak Shah | IFMR Rural Finance" w:date="2016-11-20T15:20:00Z"/>
                <w:rFonts w:ascii="Calibri" w:hAnsi="Calibri"/>
                <w:color w:val="000000"/>
                <w:sz w:val="22"/>
                <w:szCs w:val="22"/>
                <w:lang w:val="en-GB" w:eastAsia="en-GB"/>
              </w:rPr>
            </w:pPr>
            <w:ins w:id="1356" w:author="Sarthak Shah | IFMR Rural Finance" w:date="2016-11-20T15:20:00Z">
              <w:r w:rsidRPr="00EC34D8">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000000" w:fill="FFFFFF"/>
            <w:vAlign w:val="center"/>
            <w:hideMark/>
            <w:tcPrChange w:id="1357"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358" w:author="Sarthak Shah | IFMR Rural Finance" w:date="2016-11-20T15:20:00Z"/>
                <w:rFonts w:ascii="Calibri" w:hAnsi="Calibri"/>
                <w:color w:val="000000"/>
                <w:sz w:val="22"/>
                <w:szCs w:val="22"/>
                <w:lang w:val="en-GB" w:eastAsia="en-GB"/>
              </w:rPr>
            </w:pPr>
            <w:ins w:id="1359" w:author="Sarthak Shah | IFMR Rural Finance" w:date="2016-11-20T15:20:00Z">
              <w:r w:rsidRPr="00EC34D8">
                <w:rPr>
                  <w:rFonts w:ascii="Calibri" w:hAnsi="Calibri"/>
                  <w:color w:val="000000"/>
                  <w:sz w:val="22"/>
                  <w:szCs w:val="22"/>
                  <w:lang w:val="en-GB" w:eastAsia="en-GB"/>
                </w:rPr>
                <w:t>0</w:t>
              </w:r>
            </w:ins>
          </w:p>
        </w:tc>
        <w:tc>
          <w:tcPr>
            <w:tcW w:w="280" w:type="pct"/>
            <w:tcBorders>
              <w:top w:val="nil"/>
              <w:left w:val="nil"/>
              <w:bottom w:val="single" w:sz="4" w:space="0" w:color="auto"/>
              <w:right w:val="single" w:sz="4" w:space="0" w:color="auto"/>
            </w:tcBorders>
            <w:shd w:val="clear" w:color="auto" w:fill="auto"/>
            <w:noWrap/>
            <w:vAlign w:val="bottom"/>
            <w:hideMark/>
            <w:tcPrChange w:id="1360" w:author="Sarthak Shah | IFMR Rural Finance" w:date="2016-11-20T15:20:00Z">
              <w:tcPr>
                <w:tcW w:w="1037" w:type="dxa"/>
                <w:tcBorders>
                  <w:top w:val="nil"/>
                  <w:left w:val="nil"/>
                  <w:bottom w:val="single" w:sz="4" w:space="0" w:color="auto"/>
                  <w:right w:val="single" w:sz="4" w:space="0" w:color="auto"/>
                </w:tcBorders>
                <w:shd w:val="clear" w:color="auto" w:fill="auto"/>
                <w:noWrap/>
                <w:vAlign w:val="bottom"/>
                <w:hideMark/>
              </w:tcPr>
            </w:tcPrChange>
          </w:tcPr>
          <w:p w:rsidR="00EC34D8" w:rsidRPr="00EC34D8" w:rsidRDefault="00EC34D8" w:rsidP="00EC34D8">
            <w:pPr>
              <w:rPr>
                <w:ins w:id="1361" w:author="Sarthak Shah | IFMR Rural Finance" w:date="2016-11-20T15:20:00Z"/>
                <w:rFonts w:ascii="Calibri" w:hAnsi="Calibri"/>
                <w:color w:val="000000"/>
                <w:sz w:val="22"/>
                <w:szCs w:val="22"/>
                <w:lang w:val="en-GB" w:eastAsia="en-GB"/>
              </w:rPr>
            </w:pPr>
            <w:ins w:id="1362" w:author="Sarthak Shah | IFMR Rural Finance" w:date="2016-11-20T15:20:00Z">
              <w:r w:rsidRPr="00EC34D8">
                <w:rPr>
                  <w:rFonts w:ascii="Calibri" w:hAnsi="Calibri"/>
                  <w:color w:val="000000"/>
                  <w:sz w:val="22"/>
                  <w:szCs w:val="22"/>
                  <w:lang w:val="en-GB" w:eastAsia="en-GB"/>
                </w:rPr>
                <w:t>Static</w:t>
              </w:r>
            </w:ins>
          </w:p>
        </w:tc>
      </w:tr>
      <w:tr w:rsidR="00EC34D8" w:rsidRPr="00EC34D8" w:rsidTr="00EC34D8">
        <w:trPr>
          <w:trHeight w:val="1545"/>
          <w:ins w:id="1363" w:author="Sarthak Shah | IFMR Rural Finance" w:date="2016-11-20T15:20:00Z"/>
          <w:trPrChange w:id="1364" w:author="Sarthak Shah | IFMR Rural Finance" w:date="2016-11-20T15:20:00Z">
            <w:trPr>
              <w:gridBefore w:val="1"/>
              <w:trHeight w:val="1545"/>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1365"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366" w:author="Sarthak Shah | IFMR Rural Finance" w:date="2016-11-20T15:20:00Z"/>
                <w:rFonts w:ascii="Calibri" w:hAnsi="Calibri"/>
                <w:color w:val="000000"/>
                <w:sz w:val="22"/>
                <w:szCs w:val="22"/>
                <w:lang w:val="en-GB" w:eastAsia="en-GB"/>
              </w:rPr>
            </w:pPr>
            <w:ins w:id="1367" w:author="Sarthak Shah | IFMR Rural Finance" w:date="2016-11-20T15:20:00Z">
              <w:r w:rsidRPr="00EC34D8">
                <w:rPr>
                  <w:rFonts w:ascii="Calibri" w:hAnsi="Calibri"/>
                  <w:color w:val="000000"/>
                  <w:sz w:val="22"/>
                  <w:szCs w:val="22"/>
                  <w:lang w:val="en-GB" w:eastAsia="en-GB"/>
                </w:rPr>
                <w:t>9</w:t>
              </w:r>
            </w:ins>
          </w:p>
        </w:tc>
        <w:tc>
          <w:tcPr>
            <w:tcW w:w="394" w:type="pct"/>
            <w:tcBorders>
              <w:top w:val="nil"/>
              <w:left w:val="nil"/>
              <w:bottom w:val="single" w:sz="4" w:space="0" w:color="auto"/>
              <w:right w:val="single" w:sz="4" w:space="0" w:color="auto"/>
            </w:tcBorders>
            <w:shd w:val="clear" w:color="auto" w:fill="auto"/>
            <w:vAlign w:val="center"/>
            <w:hideMark/>
            <w:tcPrChange w:id="1368"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369" w:author="Sarthak Shah | IFMR Rural Finance" w:date="2016-11-20T15:20:00Z"/>
                <w:rFonts w:ascii="Calibri" w:hAnsi="Calibri"/>
                <w:color w:val="000000"/>
                <w:sz w:val="22"/>
                <w:szCs w:val="22"/>
                <w:lang w:val="en-GB" w:eastAsia="en-GB"/>
              </w:rPr>
            </w:pPr>
            <w:ins w:id="1370" w:author="Sarthak Shah | IFMR Rural Finance" w:date="2016-11-20T15:20:00Z">
              <w:r w:rsidRPr="00EC34D8">
                <w:rPr>
                  <w:rFonts w:ascii="Calibri" w:hAnsi="Calibri"/>
                  <w:color w:val="000000"/>
                  <w:sz w:val="22"/>
                  <w:szCs w:val="22"/>
                  <w:lang w:val="en-GB" w:eastAsia="en-GB"/>
                </w:rPr>
                <w:t>Psychometric Score</w:t>
              </w:r>
            </w:ins>
          </w:p>
        </w:tc>
        <w:tc>
          <w:tcPr>
            <w:tcW w:w="280" w:type="pct"/>
            <w:tcBorders>
              <w:top w:val="nil"/>
              <w:left w:val="nil"/>
              <w:bottom w:val="single" w:sz="4" w:space="0" w:color="auto"/>
              <w:right w:val="single" w:sz="4" w:space="0" w:color="auto"/>
            </w:tcBorders>
            <w:shd w:val="clear" w:color="auto" w:fill="auto"/>
            <w:vAlign w:val="center"/>
            <w:hideMark/>
            <w:tcPrChange w:id="1371"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372" w:author="Sarthak Shah | IFMR Rural Finance" w:date="2016-11-20T15:20:00Z"/>
                <w:rFonts w:ascii="Calibri" w:hAnsi="Calibri"/>
                <w:color w:val="000000"/>
                <w:sz w:val="22"/>
                <w:szCs w:val="22"/>
                <w:lang w:val="en-GB" w:eastAsia="en-GB"/>
              </w:rPr>
            </w:pPr>
            <w:ins w:id="1373" w:author="Sarthak Shah | IFMR Rural Finance" w:date="2016-11-20T15:20:00Z">
              <w:r w:rsidRPr="00EC34D8">
                <w:rPr>
                  <w:rFonts w:ascii="Calibri" w:hAnsi="Calibri"/>
                  <w:color w:val="000000"/>
                  <w:sz w:val="22"/>
                  <w:szCs w:val="22"/>
                  <w:lang w:val="en-GB" w:eastAsia="en-GB"/>
                </w:rPr>
                <w:t>Field Appraisal</w:t>
              </w:r>
            </w:ins>
          </w:p>
        </w:tc>
        <w:tc>
          <w:tcPr>
            <w:tcW w:w="244" w:type="pct"/>
            <w:tcBorders>
              <w:top w:val="nil"/>
              <w:left w:val="nil"/>
              <w:bottom w:val="single" w:sz="4" w:space="0" w:color="auto"/>
              <w:right w:val="single" w:sz="4" w:space="0" w:color="auto"/>
            </w:tcBorders>
            <w:shd w:val="clear" w:color="auto" w:fill="auto"/>
            <w:noWrap/>
            <w:vAlign w:val="center"/>
            <w:hideMark/>
            <w:tcPrChange w:id="1374" w:author="Sarthak Shah | IFMR Rural Finance" w:date="2016-11-20T15:20:00Z">
              <w:tcPr>
                <w:tcW w:w="1083"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375" w:author="Sarthak Shah | IFMR Rural Finance" w:date="2016-11-20T15:20:00Z"/>
                <w:rFonts w:ascii="Calibri" w:hAnsi="Calibri"/>
                <w:color w:val="000000"/>
                <w:sz w:val="22"/>
                <w:szCs w:val="22"/>
                <w:lang w:val="en-GB" w:eastAsia="en-GB"/>
              </w:rPr>
            </w:pPr>
            <w:ins w:id="1376" w:author="Sarthak Shah | IFMR Rural Finance" w:date="2016-11-20T15:20:00Z">
              <w:r w:rsidRPr="00EC34D8">
                <w:rPr>
                  <w:rFonts w:ascii="Calibri" w:hAnsi="Calibri"/>
                  <w:color w:val="000000"/>
                  <w:sz w:val="22"/>
                  <w:szCs w:val="22"/>
                  <w:lang w:val="en-GB" w:eastAsia="en-GB"/>
                </w:rPr>
                <w:t>Summary</w:t>
              </w:r>
            </w:ins>
          </w:p>
        </w:tc>
        <w:tc>
          <w:tcPr>
            <w:tcW w:w="320" w:type="pct"/>
            <w:tcBorders>
              <w:top w:val="nil"/>
              <w:left w:val="nil"/>
              <w:bottom w:val="single" w:sz="4" w:space="0" w:color="auto"/>
              <w:right w:val="single" w:sz="4" w:space="0" w:color="auto"/>
            </w:tcBorders>
            <w:shd w:val="clear" w:color="auto" w:fill="auto"/>
            <w:vAlign w:val="center"/>
            <w:hideMark/>
            <w:tcPrChange w:id="1377"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378" w:author="Sarthak Shah | IFMR Rural Finance" w:date="2016-11-20T15:20:00Z"/>
                <w:rFonts w:ascii="Calibri" w:hAnsi="Calibri"/>
                <w:color w:val="000000"/>
                <w:sz w:val="22"/>
                <w:szCs w:val="22"/>
                <w:lang w:val="en-GB" w:eastAsia="en-GB"/>
              </w:rPr>
            </w:pPr>
            <w:ins w:id="1379" w:author="Sarthak Shah | IFMR Rural Finance" w:date="2016-11-20T15:20:00Z">
              <w:r w:rsidRPr="00EC34D8">
                <w:rPr>
                  <w:rFonts w:ascii="Calibri" w:hAnsi="Calibri"/>
                  <w:color w:val="000000"/>
                  <w:sz w:val="22"/>
                  <w:szCs w:val="22"/>
                  <w:lang w:val="en-GB" w:eastAsia="en-GB"/>
                </w:rPr>
                <w:t>Psychometric Test</w:t>
              </w:r>
            </w:ins>
          </w:p>
        </w:tc>
        <w:tc>
          <w:tcPr>
            <w:tcW w:w="580" w:type="pct"/>
            <w:tcBorders>
              <w:top w:val="nil"/>
              <w:left w:val="nil"/>
              <w:bottom w:val="single" w:sz="4" w:space="0" w:color="auto"/>
              <w:right w:val="single" w:sz="4" w:space="0" w:color="auto"/>
            </w:tcBorders>
            <w:shd w:val="clear" w:color="auto" w:fill="auto"/>
            <w:noWrap/>
            <w:vAlign w:val="center"/>
            <w:hideMark/>
            <w:tcPrChange w:id="1380" w:author="Sarthak Shah | IFMR Rural Finance" w:date="2016-11-20T15:20:00Z">
              <w:tcPr>
                <w:tcW w:w="2576" w:type="dxa"/>
                <w:gridSpan w:val="3"/>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381" w:author="Sarthak Shah | IFMR Rural Finance" w:date="2016-11-20T15:20:00Z"/>
                <w:rFonts w:ascii="Calibri" w:hAnsi="Calibri"/>
                <w:color w:val="000000"/>
                <w:sz w:val="22"/>
                <w:szCs w:val="22"/>
                <w:lang w:val="en-GB" w:eastAsia="en-GB"/>
              </w:rPr>
            </w:pPr>
            <w:ins w:id="1382" w:author="Sarthak Shah | IFMR Rural Finance" w:date="2016-11-20T15:20:00Z">
              <w:r w:rsidRPr="00EC34D8">
                <w:rPr>
                  <w:rFonts w:ascii="Calibri" w:hAnsi="Calibri"/>
                  <w:color w:val="000000"/>
                  <w:sz w:val="22"/>
                  <w:szCs w:val="22"/>
                  <w:lang w:val="en-GB" w:eastAsia="en-GB"/>
                </w:rPr>
                <w:t>Psychometric Score</w:t>
              </w:r>
            </w:ins>
          </w:p>
        </w:tc>
        <w:tc>
          <w:tcPr>
            <w:tcW w:w="423" w:type="pct"/>
            <w:tcBorders>
              <w:top w:val="nil"/>
              <w:left w:val="nil"/>
              <w:bottom w:val="single" w:sz="4" w:space="0" w:color="auto"/>
              <w:right w:val="single" w:sz="4" w:space="0" w:color="auto"/>
            </w:tcBorders>
            <w:shd w:val="clear" w:color="auto" w:fill="auto"/>
            <w:noWrap/>
            <w:vAlign w:val="center"/>
            <w:hideMark/>
            <w:tcPrChange w:id="1383" w:author="Sarthak Shah | IFMR Rural Finance" w:date="2016-11-20T15:20:00Z">
              <w:tcPr>
                <w:tcW w:w="18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384" w:author="Sarthak Shah | IFMR Rural Finance" w:date="2016-11-20T15:20:00Z"/>
                <w:rFonts w:ascii="Calibri" w:hAnsi="Calibri"/>
                <w:color w:val="000000"/>
                <w:sz w:val="22"/>
                <w:szCs w:val="22"/>
                <w:lang w:val="en-GB" w:eastAsia="en-GB"/>
              </w:rPr>
            </w:pPr>
            <w:ins w:id="1385"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hideMark/>
            <w:tcPrChange w:id="1386" w:author="Sarthak Shah | IFMR Rural Finance" w:date="2016-11-20T15:20:00Z">
              <w:tcPr>
                <w:tcW w:w="4576" w:type="dxa"/>
                <w:gridSpan w:val="8"/>
                <w:tcBorders>
                  <w:top w:val="nil"/>
                  <w:left w:val="nil"/>
                  <w:bottom w:val="single" w:sz="4" w:space="0" w:color="auto"/>
                  <w:right w:val="single" w:sz="4" w:space="0" w:color="auto"/>
                </w:tcBorders>
                <w:shd w:val="clear" w:color="auto" w:fill="auto"/>
                <w:hideMark/>
              </w:tcPr>
            </w:tcPrChange>
          </w:tcPr>
          <w:p w:rsidR="00EC34D8" w:rsidRPr="00EC34D8" w:rsidRDefault="00EC34D8" w:rsidP="00EC34D8">
            <w:pPr>
              <w:rPr>
                <w:ins w:id="1387" w:author="Sarthak Shah | IFMR Rural Finance" w:date="2016-11-20T15:20:00Z"/>
                <w:rFonts w:ascii="Calibri" w:hAnsi="Calibri"/>
                <w:color w:val="000000"/>
                <w:sz w:val="22"/>
                <w:szCs w:val="22"/>
                <w:lang w:val="en-GB" w:eastAsia="en-GB"/>
              </w:rPr>
            </w:pPr>
            <w:ins w:id="1388" w:author="Sarthak Shah | IFMR Rural Finance" w:date="2016-11-20T15:20:00Z">
              <w:r w:rsidRPr="00EC34D8">
                <w:rPr>
                  <w:rFonts w:ascii="Calibri" w:hAnsi="Calibri"/>
                  <w:color w:val="000000"/>
                  <w:sz w:val="22"/>
                  <w:szCs w:val="22"/>
                  <w:lang w:val="en-GB" w:eastAsia="en-GB"/>
                </w:rPr>
                <w:t>1. Failed in all parameters</w:t>
              </w:r>
              <w:r w:rsidRPr="00EC34D8">
                <w:rPr>
                  <w:rFonts w:ascii="Calibri" w:hAnsi="Calibri"/>
                  <w:color w:val="000000"/>
                  <w:sz w:val="22"/>
                  <w:szCs w:val="22"/>
                  <w:lang w:val="en-GB" w:eastAsia="en-GB"/>
                </w:rPr>
                <w:br/>
                <w:t>2. Failed in more than 3 parameters</w:t>
              </w:r>
              <w:r w:rsidRPr="00EC34D8">
                <w:rPr>
                  <w:rFonts w:ascii="Calibri" w:hAnsi="Calibri"/>
                  <w:color w:val="000000"/>
                  <w:sz w:val="22"/>
                  <w:szCs w:val="22"/>
                  <w:lang w:val="en-GB" w:eastAsia="en-GB"/>
                </w:rPr>
                <w:br/>
                <w:t>3. Failed in 2 parameters</w:t>
              </w:r>
              <w:r w:rsidRPr="00EC34D8">
                <w:rPr>
                  <w:rFonts w:ascii="Calibri" w:hAnsi="Calibri"/>
                  <w:color w:val="000000"/>
                  <w:sz w:val="22"/>
                  <w:szCs w:val="22"/>
                  <w:lang w:val="en-GB" w:eastAsia="en-GB"/>
                </w:rPr>
                <w:br/>
                <w:t>4. Passed in 5 of 6 parameters</w:t>
              </w:r>
              <w:r w:rsidRPr="00EC34D8">
                <w:rPr>
                  <w:rFonts w:ascii="Calibri" w:hAnsi="Calibri"/>
                  <w:color w:val="000000"/>
                  <w:sz w:val="22"/>
                  <w:szCs w:val="22"/>
                  <w:lang w:val="en-GB" w:eastAsia="en-GB"/>
                </w:rPr>
                <w:br/>
                <w:t>5. Passed in all parameters</w:t>
              </w:r>
            </w:ins>
          </w:p>
        </w:tc>
        <w:tc>
          <w:tcPr>
            <w:tcW w:w="400" w:type="pct"/>
            <w:tcBorders>
              <w:top w:val="nil"/>
              <w:left w:val="nil"/>
              <w:bottom w:val="single" w:sz="4" w:space="0" w:color="auto"/>
              <w:right w:val="single" w:sz="4" w:space="0" w:color="auto"/>
            </w:tcBorders>
            <w:shd w:val="clear" w:color="auto" w:fill="auto"/>
            <w:noWrap/>
            <w:vAlign w:val="center"/>
            <w:hideMark/>
            <w:tcPrChange w:id="1389" w:author="Sarthak Shah | IFMR Rural Finance" w:date="2016-11-20T15:20:00Z">
              <w:tcPr>
                <w:tcW w:w="17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390" w:author="Sarthak Shah | IFMR Rural Finance" w:date="2016-11-20T15:20:00Z"/>
                <w:rFonts w:ascii="Calibri" w:hAnsi="Calibri"/>
                <w:color w:val="000000"/>
                <w:sz w:val="22"/>
                <w:szCs w:val="22"/>
                <w:lang w:val="en-GB" w:eastAsia="en-GB"/>
              </w:rPr>
            </w:pPr>
            <w:ins w:id="1391" w:author="Sarthak Shah | IFMR Rural Finance" w:date="2016-11-20T15:20:00Z">
              <w:r w:rsidRPr="00EC34D8">
                <w:rPr>
                  <w:rFonts w:ascii="Calibri" w:hAnsi="Calibri"/>
                  <w:color w:val="000000"/>
                  <w:sz w:val="22"/>
                  <w:szCs w:val="22"/>
                  <w:lang w:val="en-GB" w:eastAsia="en-GB"/>
                </w:rPr>
                <w:t>1</w:t>
              </w:r>
            </w:ins>
          </w:p>
        </w:tc>
        <w:tc>
          <w:tcPr>
            <w:tcW w:w="391" w:type="pct"/>
            <w:tcBorders>
              <w:top w:val="nil"/>
              <w:left w:val="nil"/>
              <w:bottom w:val="single" w:sz="4" w:space="0" w:color="auto"/>
              <w:right w:val="single" w:sz="4" w:space="0" w:color="auto"/>
            </w:tcBorders>
            <w:shd w:val="clear" w:color="auto" w:fill="auto"/>
            <w:noWrap/>
            <w:vAlign w:val="center"/>
            <w:hideMark/>
            <w:tcPrChange w:id="1392" w:author="Sarthak Shah | IFMR Rural Finance" w:date="2016-11-20T15:20:00Z">
              <w:tcPr>
                <w:tcW w:w="17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393" w:author="Sarthak Shah | IFMR Rural Finance" w:date="2016-11-20T15:20:00Z"/>
                <w:rFonts w:ascii="Calibri" w:hAnsi="Calibri"/>
                <w:color w:val="000000"/>
                <w:sz w:val="22"/>
                <w:szCs w:val="22"/>
                <w:lang w:val="en-GB" w:eastAsia="en-GB"/>
              </w:rPr>
            </w:pPr>
            <w:ins w:id="1394" w:author="Sarthak Shah | IFMR Rural Finance" w:date="2016-11-20T15:20:00Z">
              <w:r w:rsidRPr="00EC34D8">
                <w:rPr>
                  <w:rFonts w:ascii="Calibri" w:hAnsi="Calibri"/>
                  <w:color w:val="000000"/>
                  <w:sz w:val="22"/>
                  <w:szCs w:val="22"/>
                  <w:lang w:val="en-GB" w:eastAsia="en-GB"/>
                </w:rPr>
                <w:t>1.031%</w:t>
              </w:r>
            </w:ins>
          </w:p>
        </w:tc>
        <w:tc>
          <w:tcPr>
            <w:tcW w:w="107" w:type="pct"/>
            <w:tcBorders>
              <w:top w:val="nil"/>
              <w:left w:val="nil"/>
              <w:bottom w:val="single" w:sz="4" w:space="0" w:color="auto"/>
              <w:right w:val="single" w:sz="4" w:space="0" w:color="auto"/>
            </w:tcBorders>
            <w:shd w:val="clear" w:color="000000" w:fill="FFFFFF"/>
            <w:vAlign w:val="center"/>
            <w:hideMark/>
            <w:tcPrChange w:id="1395"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396" w:author="Sarthak Shah | IFMR Rural Finance" w:date="2016-11-20T15:20:00Z"/>
                <w:rFonts w:ascii="Calibri" w:hAnsi="Calibri"/>
                <w:color w:val="000000"/>
                <w:sz w:val="22"/>
                <w:szCs w:val="22"/>
                <w:lang w:val="en-GB" w:eastAsia="en-GB"/>
              </w:rPr>
            </w:pPr>
            <w:ins w:id="1397" w:author="Sarthak Shah | IFMR Rural Finance" w:date="2016-11-20T15:20:00Z">
              <w:r w:rsidRPr="00EC34D8">
                <w:rPr>
                  <w:rFonts w:ascii="Calibri" w:hAnsi="Calibri"/>
                  <w:color w:val="000000"/>
                  <w:sz w:val="22"/>
                  <w:szCs w:val="22"/>
                  <w:lang w:val="en-GB" w:eastAsia="en-GB"/>
                </w:rPr>
                <w:t>0</w:t>
              </w:r>
            </w:ins>
          </w:p>
        </w:tc>
        <w:tc>
          <w:tcPr>
            <w:tcW w:w="98" w:type="pct"/>
            <w:tcBorders>
              <w:top w:val="nil"/>
              <w:left w:val="nil"/>
              <w:bottom w:val="single" w:sz="4" w:space="0" w:color="auto"/>
              <w:right w:val="single" w:sz="4" w:space="0" w:color="auto"/>
            </w:tcBorders>
            <w:shd w:val="clear" w:color="000000" w:fill="FFFFFF"/>
            <w:vAlign w:val="center"/>
            <w:hideMark/>
            <w:tcPrChange w:id="1398" w:author="Sarthak Shah | IFMR Rural Finance" w:date="2016-11-20T15:20:00Z">
              <w:tcPr>
                <w:tcW w:w="43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399" w:author="Sarthak Shah | IFMR Rural Finance" w:date="2016-11-20T15:20:00Z"/>
                <w:rFonts w:ascii="Calibri" w:hAnsi="Calibri"/>
                <w:color w:val="000000"/>
                <w:sz w:val="22"/>
                <w:szCs w:val="22"/>
                <w:lang w:val="en-GB" w:eastAsia="en-GB"/>
              </w:rPr>
            </w:pPr>
            <w:ins w:id="1400" w:author="Sarthak Shah | IFMR Rural Finance" w:date="2016-11-20T15:20:00Z">
              <w:r w:rsidRPr="00EC34D8">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000000" w:fill="FFFFFF"/>
            <w:vAlign w:val="center"/>
            <w:hideMark/>
            <w:tcPrChange w:id="1401"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402" w:author="Sarthak Shah | IFMR Rural Finance" w:date="2016-11-20T15:20:00Z"/>
                <w:rFonts w:ascii="Calibri" w:hAnsi="Calibri"/>
                <w:color w:val="000000"/>
                <w:sz w:val="22"/>
                <w:szCs w:val="22"/>
                <w:lang w:val="en-GB" w:eastAsia="en-GB"/>
              </w:rPr>
            </w:pPr>
            <w:ins w:id="1403" w:author="Sarthak Shah | IFMR Rural Finance" w:date="2016-11-20T15:20:00Z">
              <w:r w:rsidRPr="00EC34D8">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1404" w:author="Sarthak Shah | IFMR Rural Finance" w:date="2016-11-20T15:20:00Z">
              <w:tcPr>
                <w:tcW w:w="41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405" w:author="Sarthak Shah | IFMR Rural Finance" w:date="2016-11-20T15:20:00Z"/>
                <w:rFonts w:ascii="Calibri" w:hAnsi="Calibri"/>
                <w:color w:val="000000"/>
                <w:sz w:val="22"/>
                <w:szCs w:val="22"/>
                <w:lang w:val="en-GB" w:eastAsia="en-GB"/>
              </w:rPr>
            </w:pPr>
            <w:ins w:id="1406"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1407"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408" w:author="Sarthak Shah | IFMR Rural Finance" w:date="2016-11-20T15:20:00Z"/>
                <w:rFonts w:ascii="Calibri" w:hAnsi="Calibri"/>
                <w:color w:val="000000"/>
                <w:sz w:val="22"/>
                <w:szCs w:val="22"/>
                <w:lang w:val="en-GB" w:eastAsia="en-GB"/>
              </w:rPr>
            </w:pPr>
            <w:ins w:id="1409" w:author="Sarthak Shah | IFMR Rural Finance" w:date="2016-11-20T15:20:00Z">
              <w:r w:rsidRPr="00EC34D8">
                <w:rPr>
                  <w:rFonts w:ascii="Calibri" w:hAnsi="Calibri"/>
                  <w:color w:val="000000"/>
                  <w:sz w:val="22"/>
                  <w:szCs w:val="22"/>
                  <w:lang w:val="en-GB" w:eastAsia="en-GB"/>
                </w:rPr>
                <w:t>5</w:t>
              </w:r>
            </w:ins>
          </w:p>
        </w:tc>
        <w:tc>
          <w:tcPr>
            <w:tcW w:w="280" w:type="pct"/>
            <w:tcBorders>
              <w:top w:val="nil"/>
              <w:left w:val="nil"/>
              <w:bottom w:val="single" w:sz="4" w:space="0" w:color="auto"/>
              <w:right w:val="single" w:sz="4" w:space="0" w:color="auto"/>
            </w:tcBorders>
            <w:shd w:val="clear" w:color="auto" w:fill="auto"/>
            <w:noWrap/>
            <w:vAlign w:val="bottom"/>
            <w:hideMark/>
            <w:tcPrChange w:id="1410" w:author="Sarthak Shah | IFMR Rural Finance" w:date="2016-11-20T15:20:00Z">
              <w:tcPr>
                <w:tcW w:w="1037" w:type="dxa"/>
                <w:tcBorders>
                  <w:top w:val="nil"/>
                  <w:left w:val="nil"/>
                  <w:bottom w:val="single" w:sz="4" w:space="0" w:color="auto"/>
                  <w:right w:val="single" w:sz="4" w:space="0" w:color="auto"/>
                </w:tcBorders>
                <w:shd w:val="clear" w:color="auto" w:fill="auto"/>
                <w:noWrap/>
                <w:vAlign w:val="bottom"/>
                <w:hideMark/>
              </w:tcPr>
            </w:tcPrChange>
          </w:tcPr>
          <w:p w:rsidR="00EC34D8" w:rsidRPr="00EC34D8" w:rsidRDefault="00EC34D8" w:rsidP="00EC34D8">
            <w:pPr>
              <w:rPr>
                <w:ins w:id="1411" w:author="Sarthak Shah | IFMR Rural Finance" w:date="2016-11-20T15:20:00Z"/>
                <w:rFonts w:ascii="Calibri" w:hAnsi="Calibri"/>
                <w:color w:val="000000"/>
                <w:sz w:val="22"/>
                <w:szCs w:val="22"/>
                <w:lang w:val="en-GB" w:eastAsia="en-GB"/>
              </w:rPr>
            </w:pPr>
            <w:ins w:id="1412" w:author="Sarthak Shah | IFMR Rural Finance" w:date="2016-11-20T15:20:00Z">
              <w:r w:rsidRPr="00EC34D8">
                <w:rPr>
                  <w:rFonts w:ascii="Calibri" w:hAnsi="Calibri"/>
                  <w:color w:val="000000"/>
                  <w:sz w:val="22"/>
                  <w:szCs w:val="22"/>
                  <w:lang w:val="en-GB" w:eastAsia="en-GB"/>
                </w:rPr>
                <w:t>Static</w:t>
              </w:r>
            </w:ins>
          </w:p>
        </w:tc>
      </w:tr>
      <w:tr w:rsidR="00EC34D8" w:rsidRPr="00EC34D8" w:rsidTr="00EC34D8">
        <w:trPr>
          <w:trHeight w:val="1500"/>
          <w:ins w:id="1413" w:author="Sarthak Shah | IFMR Rural Finance" w:date="2016-11-20T15:20:00Z"/>
          <w:trPrChange w:id="1414"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1415"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416" w:author="Sarthak Shah | IFMR Rural Finance" w:date="2016-11-20T15:20:00Z"/>
                <w:rFonts w:ascii="Calibri" w:hAnsi="Calibri"/>
                <w:color w:val="000000"/>
                <w:sz w:val="22"/>
                <w:szCs w:val="22"/>
                <w:lang w:val="en-GB" w:eastAsia="en-GB"/>
              </w:rPr>
            </w:pPr>
            <w:ins w:id="1417" w:author="Sarthak Shah | IFMR Rural Finance" w:date="2016-11-20T15:20:00Z">
              <w:r w:rsidRPr="00EC34D8">
                <w:rPr>
                  <w:rFonts w:ascii="Calibri" w:hAnsi="Calibri"/>
                  <w:color w:val="000000"/>
                  <w:sz w:val="22"/>
                  <w:szCs w:val="22"/>
                  <w:lang w:val="en-GB" w:eastAsia="en-GB"/>
                </w:rPr>
                <w:t>10</w:t>
              </w:r>
            </w:ins>
          </w:p>
        </w:tc>
        <w:tc>
          <w:tcPr>
            <w:tcW w:w="394" w:type="pct"/>
            <w:tcBorders>
              <w:top w:val="nil"/>
              <w:left w:val="nil"/>
              <w:bottom w:val="single" w:sz="4" w:space="0" w:color="auto"/>
              <w:right w:val="single" w:sz="4" w:space="0" w:color="auto"/>
            </w:tcBorders>
            <w:shd w:val="clear" w:color="auto" w:fill="auto"/>
            <w:vAlign w:val="center"/>
            <w:hideMark/>
            <w:tcPrChange w:id="1418"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419" w:author="Sarthak Shah | IFMR Rural Finance" w:date="2016-11-20T15:20:00Z"/>
                <w:rFonts w:ascii="Calibri" w:hAnsi="Calibri"/>
                <w:color w:val="000000"/>
                <w:sz w:val="22"/>
                <w:szCs w:val="22"/>
                <w:lang w:val="en-GB" w:eastAsia="en-GB"/>
              </w:rPr>
            </w:pPr>
            <w:ins w:id="1420" w:author="Sarthak Shah | IFMR Rural Finance" w:date="2016-11-20T15:20:00Z">
              <w:r w:rsidRPr="00EC34D8">
                <w:rPr>
                  <w:rFonts w:ascii="Calibri" w:hAnsi="Calibri"/>
                  <w:color w:val="000000"/>
                  <w:sz w:val="22"/>
                  <w:szCs w:val="22"/>
                  <w:lang w:val="en-GB" w:eastAsia="en-GB"/>
                </w:rPr>
                <w:t>Referred by</w:t>
              </w:r>
            </w:ins>
          </w:p>
        </w:tc>
        <w:tc>
          <w:tcPr>
            <w:tcW w:w="280" w:type="pct"/>
            <w:tcBorders>
              <w:top w:val="nil"/>
              <w:left w:val="nil"/>
              <w:bottom w:val="single" w:sz="4" w:space="0" w:color="auto"/>
              <w:right w:val="single" w:sz="4" w:space="0" w:color="auto"/>
            </w:tcBorders>
            <w:shd w:val="clear" w:color="auto" w:fill="auto"/>
            <w:vAlign w:val="center"/>
            <w:hideMark/>
            <w:tcPrChange w:id="1421"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422" w:author="Sarthak Shah | IFMR Rural Finance" w:date="2016-11-20T15:20:00Z"/>
                <w:rFonts w:ascii="Calibri" w:hAnsi="Calibri"/>
                <w:color w:val="000000"/>
                <w:sz w:val="22"/>
                <w:szCs w:val="22"/>
                <w:lang w:val="en-GB" w:eastAsia="en-GB"/>
              </w:rPr>
            </w:pPr>
            <w:ins w:id="1423" w:author="Sarthak Shah | IFMR Rural Finance" w:date="2016-11-20T15:20:00Z">
              <w:r w:rsidRPr="00EC34D8">
                <w:rPr>
                  <w:rFonts w:ascii="Calibri" w:hAnsi="Calibri"/>
                  <w:color w:val="000000"/>
                  <w:sz w:val="22"/>
                  <w:szCs w:val="22"/>
                  <w:lang w:val="en-GB" w:eastAsia="en-GB"/>
                </w:rPr>
                <w:t>Field Appraisal</w:t>
              </w:r>
            </w:ins>
          </w:p>
        </w:tc>
        <w:tc>
          <w:tcPr>
            <w:tcW w:w="244" w:type="pct"/>
            <w:tcBorders>
              <w:top w:val="nil"/>
              <w:left w:val="nil"/>
              <w:bottom w:val="single" w:sz="4" w:space="0" w:color="auto"/>
              <w:right w:val="single" w:sz="4" w:space="0" w:color="auto"/>
            </w:tcBorders>
            <w:shd w:val="clear" w:color="auto" w:fill="auto"/>
            <w:noWrap/>
            <w:vAlign w:val="center"/>
            <w:hideMark/>
            <w:tcPrChange w:id="1424" w:author="Sarthak Shah | IFMR Rural Finance" w:date="2016-11-20T15:20:00Z">
              <w:tcPr>
                <w:tcW w:w="1083"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425" w:author="Sarthak Shah | IFMR Rural Finance" w:date="2016-11-20T15:20:00Z"/>
                <w:rFonts w:ascii="Calibri" w:hAnsi="Calibri"/>
                <w:color w:val="000000"/>
                <w:sz w:val="22"/>
                <w:szCs w:val="22"/>
                <w:lang w:val="en-GB" w:eastAsia="en-GB"/>
              </w:rPr>
            </w:pPr>
            <w:ins w:id="1426" w:author="Sarthak Shah | IFMR Rural Finance" w:date="2016-11-20T15:20:00Z">
              <w:r w:rsidRPr="00EC34D8">
                <w:rPr>
                  <w:rFonts w:ascii="Calibri" w:hAnsi="Calibri"/>
                  <w:color w:val="000000"/>
                  <w:sz w:val="22"/>
                  <w:szCs w:val="22"/>
                  <w:lang w:val="en-GB" w:eastAsia="en-GB"/>
                </w:rPr>
                <w:t>Business</w:t>
              </w:r>
            </w:ins>
          </w:p>
        </w:tc>
        <w:tc>
          <w:tcPr>
            <w:tcW w:w="320" w:type="pct"/>
            <w:tcBorders>
              <w:top w:val="nil"/>
              <w:left w:val="nil"/>
              <w:bottom w:val="single" w:sz="4" w:space="0" w:color="auto"/>
              <w:right w:val="single" w:sz="4" w:space="0" w:color="auto"/>
            </w:tcBorders>
            <w:shd w:val="clear" w:color="auto" w:fill="auto"/>
            <w:vAlign w:val="center"/>
            <w:hideMark/>
            <w:tcPrChange w:id="1427"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428" w:author="Sarthak Shah | IFMR Rural Finance" w:date="2016-11-20T15:20:00Z"/>
                <w:rFonts w:ascii="Calibri" w:hAnsi="Calibri"/>
                <w:color w:val="000000"/>
                <w:sz w:val="22"/>
                <w:szCs w:val="22"/>
                <w:lang w:val="en-GB" w:eastAsia="en-GB"/>
              </w:rPr>
            </w:pPr>
            <w:ins w:id="1429" w:author="Sarthak Shah | IFMR Rural Finance" w:date="2016-11-20T15:20:00Z">
              <w:r w:rsidRPr="00EC34D8">
                <w:rPr>
                  <w:rFonts w:ascii="Calibri" w:hAnsi="Calibri"/>
                  <w:color w:val="000000"/>
                  <w:sz w:val="22"/>
                  <w:szCs w:val="22"/>
                  <w:lang w:val="en-GB" w:eastAsia="en-GB"/>
                </w:rPr>
                <w:t>Business Details</w:t>
              </w:r>
            </w:ins>
          </w:p>
        </w:tc>
        <w:tc>
          <w:tcPr>
            <w:tcW w:w="580" w:type="pct"/>
            <w:tcBorders>
              <w:top w:val="nil"/>
              <w:left w:val="nil"/>
              <w:bottom w:val="single" w:sz="4" w:space="0" w:color="auto"/>
              <w:right w:val="single" w:sz="4" w:space="0" w:color="auto"/>
            </w:tcBorders>
            <w:shd w:val="clear" w:color="auto" w:fill="auto"/>
            <w:vAlign w:val="center"/>
            <w:hideMark/>
            <w:tcPrChange w:id="1430"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431" w:author="Sarthak Shah | IFMR Rural Finance" w:date="2016-11-20T15:20:00Z"/>
                <w:rFonts w:ascii="Calibri" w:hAnsi="Calibri"/>
                <w:color w:val="000000"/>
                <w:sz w:val="22"/>
                <w:szCs w:val="22"/>
                <w:lang w:val="en-GB" w:eastAsia="en-GB"/>
              </w:rPr>
            </w:pPr>
            <w:ins w:id="1432" w:author="Sarthak Shah | IFMR Rural Finance" w:date="2016-11-20T15:20:00Z">
              <w:r w:rsidRPr="00EC34D8">
                <w:rPr>
                  <w:rFonts w:ascii="Calibri" w:hAnsi="Calibri"/>
                  <w:color w:val="000000"/>
                  <w:sz w:val="22"/>
                  <w:szCs w:val="22"/>
                  <w:lang w:val="en-GB" w:eastAsia="en-GB"/>
                </w:rPr>
                <w:t>Referred by</w:t>
              </w:r>
            </w:ins>
          </w:p>
        </w:tc>
        <w:tc>
          <w:tcPr>
            <w:tcW w:w="423" w:type="pct"/>
            <w:tcBorders>
              <w:top w:val="nil"/>
              <w:left w:val="nil"/>
              <w:bottom w:val="single" w:sz="4" w:space="0" w:color="auto"/>
              <w:right w:val="single" w:sz="4" w:space="0" w:color="auto"/>
            </w:tcBorders>
            <w:shd w:val="clear" w:color="auto" w:fill="auto"/>
            <w:vAlign w:val="center"/>
            <w:hideMark/>
            <w:tcPrChange w:id="1433"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434" w:author="Sarthak Shah | IFMR Rural Finance" w:date="2016-11-20T15:20:00Z"/>
                <w:rFonts w:ascii="Calibri" w:hAnsi="Calibri"/>
                <w:color w:val="000000"/>
                <w:sz w:val="22"/>
                <w:szCs w:val="22"/>
                <w:lang w:val="en-GB" w:eastAsia="en-GB"/>
              </w:rPr>
            </w:pPr>
            <w:ins w:id="1435"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1436"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437" w:author="Sarthak Shah | IFMR Rural Finance" w:date="2016-11-20T15:20:00Z"/>
                <w:rFonts w:ascii="Calibri" w:hAnsi="Calibri"/>
                <w:color w:val="000000"/>
                <w:sz w:val="22"/>
                <w:szCs w:val="22"/>
                <w:lang w:val="en-GB" w:eastAsia="en-GB"/>
              </w:rPr>
            </w:pPr>
            <w:ins w:id="1438" w:author="Sarthak Shah | IFMR Rural Finance" w:date="2016-11-20T15:20:00Z">
              <w:r w:rsidRPr="00EC34D8">
                <w:rPr>
                  <w:rFonts w:ascii="Calibri" w:hAnsi="Calibri"/>
                  <w:color w:val="000000"/>
                  <w:sz w:val="22"/>
                  <w:szCs w:val="22"/>
                  <w:lang w:val="en-GB" w:eastAsia="en-GB"/>
                </w:rPr>
                <w:t>1. Channel Partner</w:t>
              </w:r>
              <w:r w:rsidRPr="00EC34D8">
                <w:rPr>
                  <w:rFonts w:ascii="Calibri" w:hAnsi="Calibri"/>
                  <w:color w:val="000000"/>
                  <w:sz w:val="22"/>
                  <w:szCs w:val="22"/>
                  <w:lang w:val="en-GB" w:eastAsia="en-GB"/>
                </w:rPr>
                <w:br/>
                <w:t>2. Existing Customer Referral</w:t>
              </w:r>
              <w:r w:rsidRPr="00EC34D8">
                <w:rPr>
                  <w:rFonts w:ascii="Calibri" w:hAnsi="Calibri"/>
                  <w:color w:val="000000"/>
                  <w:sz w:val="22"/>
                  <w:szCs w:val="22"/>
                  <w:lang w:val="en-GB" w:eastAsia="en-GB"/>
                </w:rPr>
                <w:br/>
                <w:t>3. Direct (Cold Call)</w:t>
              </w:r>
              <w:r w:rsidRPr="00EC34D8">
                <w:rPr>
                  <w:rFonts w:ascii="Calibri" w:hAnsi="Calibri"/>
                  <w:color w:val="000000"/>
                  <w:sz w:val="22"/>
                  <w:szCs w:val="22"/>
                  <w:lang w:val="en-GB" w:eastAsia="en-GB"/>
                </w:rPr>
                <w:br/>
                <w:t>4. Referral Partner</w:t>
              </w:r>
            </w:ins>
          </w:p>
        </w:tc>
        <w:tc>
          <w:tcPr>
            <w:tcW w:w="400" w:type="pct"/>
            <w:tcBorders>
              <w:top w:val="nil"/>
              <w:left w:val="nil"/>
              <w:bottom w:val="single" w:sz="4" w:space="0" w:color="auto"/>
              <w:right w:val="single" w:sz="4" w:space="0" w:color="auto"/>
            </w:tcBorders>
            <w:shd w:val="clear" w:color="auto" w:fill="auto"/>
            <w:noWrap/>
            <w:vAlign w:val="center"/>
            <w:hideMark/>
            <w:tcPrChange w:id="1439" w:author="Sarthak Shah | IFMR Rural Finance" w:date="2016-11-20T15:20:00Z">
              <w:tcPr>
                <w:tcW w:w="17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440" w:author="Sarthak Shah | IFMR Rural Finance" w:date="2016-11-20T15:20:00Z"/>
                <w:rFonts w:ascii="Calibri" w:hAnsi="Calibri"/>
                <w:color w:val="000000"/>
                <w:sz w:val="22"/>
                <w:szCs w:val="22"/>
                <w:lang w:val="en-GB" w:eastAsia="en-GB"/>
              </w:rPr>
            </w:pPr>
            <w:ins w:id="1441" w:author="Sarthak Shah | IFMR Rural Finance" w:date="2016-11-20T15:20:00Z">
              <w:r w:rsidRPr="00EC34D8">
                <w:rPr>
                  <w:rFonts w:ascii="Calibri" w:hAnsi="Calibri"/>
                  <w:color w:val="000000"/>
                  <w:sz w:val="22"/>
                  <w:szCs w:val="22"/>
                  <w:lang w:val="en-GB" w:eastAsia="en-GB"/>
                </w:rPr>
                <w:t>2</w:t>
              </w:r>
            </w:ins>
          </w:p>
        </w:tc>
        <w:tc>
          <w:tcPr>
            <w:tcW w:w="391" w:type="pct"/>
            <w:tcBorders>
              <w:top w:val="nil"/>
              <w:left w:val="nil"/>
              <w:bottom w:val="single" w:sz="4" w:space="0" w:color="auto"/>
              <w:right w:val="single" w:sz="4" w:space="0" w:color="auto"/>
            </w:tcBorders>
            <w:shd w:val="clear" w:color="auto" w:fill="auto"/>
            <w:noWrap/>
            <w:vAlign w:val="center"/>
            <w:hideMark/>
            <w:tcPrChange w:id="1442" w:author="Sarthak Shah | IFMR Rural Finance" w:date="2016-11-20T15:20:00Z">
              <w:tcPr>
                <w:tcW w:w="17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443" w:author="Sarthak Shah | IFMR Rural Finance" w:date="2016-11-20T15:20:00Z"/>
                <w:rFonts w:ascii="Calibri" w:hAnsi="Calibri"/>
                <w:color w:val="000000"/>
                <w:sz w:val="22"/>
                <w:szCs w:val="22"/>
                <w:lang w:val="en-GB" w:eastAsia="en-GB"/>
              </w:rPr>
            </w:pPr>
            <w:ins w:id="1444" w:author="Sarthak Shah | IFMR Rural Finance" w:date="2016-11-20T15:20:00Z">
              <w:r w:rsidRPr="00EC34D8">
                <w:rPr>
                  <w:rFonts w:ascii="Calibri" w:hAnsi="Calibri"/>
                  <w:color w:val="000000"/>
                  <w:sz w:val="22"/>
                  <w:szCs w:val="22"/>
                  <w:lang w:val="en-GB" w:eastAsia="en-GB"/>
                </w:rPr>
                <w:t>2.062%</w:t>
              </w:r>
            </w:ins>
          </w:p>
        </w:tc>
        <w:tc>
          <w:tcPr>
            <w:tcW w:w="107" w:type="pct"/>
            <w:tcBorders>
              <w:top w:val="nil"/>
              <w:left w:val="nil"/>
              <w:bottom w:val="single" w:sz="4" w:space="0" w:color="auto"/>
              <w:right w:val="single" w:sz="4" w:space="0" w:color="auto"/>
            </w:tcBorders>
            <w:shd w:val="clear" w:color="000000" w:fill="FFFFFF"/>
            <w:vAlign w:val="bottom"/>
            <w:hideMark/>
            <w:tcPrChange w:id="1445" w:author="Sarthak Shah | IFMR Rural Finance" w:date="2016-11-20T15:20:00Z">
              <w:tcPr>
                <w:tcW w:w="47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446" w:author="Sarthak Shah | IFMR Rural Finance" w:date="2016-11-20T15:20:00Z"/>
                <w:rFonts w:ascii="Calibri" w:hAnsi="Calibri"/>
                <w:color w:val="000000"/>
                <w:sz w:val="22"/>
                <w:szCs w:val="22"/>
                <w:lang w:val="en-GB" w:eastAsia="en-GB"/>
              </w:rPr>
            </w:pPr>
            <w:ins w:id="1447" w:author="Sarthak Shah | IFMR Rural Finance" w:date="2016-11-20T15:20:00Z">
              <w:r w:rsidRPr="00EC34D8">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bottom"/>
            <w:hideMark/>
            <w:tcPrChange w:id="1448" w:author="Sarthak Shah | IFMR Rural Finance" w:date="2016-11-20T15:20:00Z">
              <w:tcPr>
                <w:tcW w:w="43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449" w:author="Sarthak Shah | IFMR Rural Finance" w:date="2016-11-20T15:20:00Z"/>
                <w:rFonts w:ascii="Calibri" w:hAnsi="Calibri"/>
                <w:color w:val="000000"/>
                <w:sz w:val="22"/>
                <w:szCs w:val="22"/>
                <w:lang w:val="en-GB" w:eastAsia="en-GB"/>
              </w:rPr>
            </w:pPr>
            <w:ins w:id="1450" w:author="Sarthak Shah | IFMR Rural Finance" w:date="2016-11-20T15:20:00Z">
              <w:r w:rsidRPr="00EC34D8">
                <w:rPr>
                  <w:rFonts w:ascii="Calibri" w:hAnsi="Calibri"/>
                  <w:color w:val="000000"/>
                  <w:sz w:val="22"/>
                  <w:szCs w:val="22"/>
                  <w:lang w:val="en-GB" w:eastAsia="en-GB"/>
                </w:rPr>
                <w:t>3</w:t>
              </w:r>
            </w:ins>
          </w:p>
        </w:tc>
        <w:tc>
          <w:tcPr>
            <w:tcW w:w="107" w:type="pct"/>
            <w:tcBorders>
              <w:top w:val="nil"/>
              <w:left w:val="nil"/>
              <w:bottom w:val="single" w:sz="4" w:space="0" w:color="auto"/>
              <w:right w:val="single" w:sz="4" w:space="0" w:color="auto"/>
            </w:tcBorders>
            <w:shd w:val="clear" w:color="000000" w:fill="FFFFFF"/>
            <w:vAlign w:val="bottom"/>
            <w:hideMark/>
            <w:tcPrChange w:id="1451" w:author="Sarthak Shah | IFMR Rural Finance" w:date="2016-11-20T15:20:00Z">
              <w:tcPr>
                <w:tcW w:w="47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452" w:author="Sarthak Shah | IFMR Rural Finance" w:date="2016-11-20T15:20:00Z"/>
                <w:rFonts w:ascii="Calibri" w:hAnsi="Calibri"/>
                <w:color w:val="000000"/>
                <w:sz w:val="22"/>
                <w:szCs w:val="22"/>
                <w:lang w:val="en-GB" w:eastAsia="en-GB"/>
              </w:rPr>
            </w:pPr>
            <w:ins w:id="1453" w:author="Sarthak Shah | IFMR Rural Finance" w:date="2016-11-20T15:20:00Z">
              <w:r w:rsidRPr="00EC34D8">
                <w:rPr>
                  <w:rFonts w:ascii="Calibri" w:hAnsi="Calibri"/>
                  <w:color w:val="000000"/>
                  <w:sz w:val="22"/>
                  <w:szCs w:val="22"/>
                  <w:lang w:val="en-GB" w:eastAsia="en-GB"/>
                </w:rPr>
                <w:t>1</w:t>
              </w:r>
            </w:ins>
          </w:p>
        </w:tc>
        <w:tc>
          <w:tcPr>
            <w:tcW w:w="94" w:type="pct"/>
            <w:tcBorders>
              <w:top w:val="nil"/>
              <w:left w:val="nil"/>
              <w:bottom w:val="single" w:sz="4" w:space="0" w:color="auto"/>
              <w:right w:val="single" w:sz="4" w:space="0" w:color="auto"/>
            </w:tcBorders>
            <w:shd w:val="clear" w:color="000000" w:fill="FFFFFF"/>
            <w:vAlign w:val="bottom"/>
            <w:hideMark/>
            <w:tcPrChange w:id="1454" w:author="Sarthak Shah | IFMR Rural Finance" w:date="2016-11-20T15:20:00Z">
              <w:tcPr>
                <w:tcW w:w="41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455" w:author="Sarthak Shah | IFMR Rural Finance" w:date="2016-11-20T15:20:00Z"/>
                <w:rFonts w:ascii="Calibri" w:hAnsi="Calibri"/>
                <w:color w:val="000000"/>
                <w:sz w:val="22"/>
                <w:szCs w:val="22"/>
                <w:lang w:val="en-GB" w:eastAsia="en-GB"/>
              </w:rPr>
            </w:pPr>
            <w:ins w:id="1456" w:author="Sarthak Shah | IFMR Rural Finance" w:date="2016-11-20T15:20:00Z">
              <w:r w:rsidRPr="00EC34D8">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000000" w:fill="FFFFFF"/>
            <w:vAlign w:val="bottom"/>
            <w:hideMark/>
            <w:tcPrChange w:id="1457" w:author="Sarthak Shah | IFMR Rural Finance" w:date="2016-11-20T15:20:00Z">
              <w:tcPr>
                <w:tcW w:w="47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458" w:author="Sarthak Shah | IFMR Rural Finance" w:date="2016-11-20T15:20:00Z"/>
                <w:rFonts w:ascii="Calibri" w:hAnsi="Calibri"/>
                <w:color w:val="000000"/>
                <w:sz w:val="22"/>
                <w:szCs w:val="22"/>
                <w:lang w:val="en-GB" w:eastAsia="en-GB"/>
              </w:rPr>
            </w:pPr>
            <w:ins w:id="1459" w:author="Sarthak Shah | IFMR Rural Finance" w:date="2016-11-20T15:20:00Z">
              <w:r w:rsidRPr="00EC34D8">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noWrap/>
            <w:vAlign w:val="bottom"/>
            <w:hideMark/>
            <w:tcPrChange w:id="1460" w:author="Sarthak Shah | IFMR Rural Finance" w:date="2016-11-20T15:20:00Z">
              <w:tcPr>
                <w:tcW w:w="1037" w:type="dxa"/>
                <w:tcBorders>
                  <w:top w:val="nil"/>
                  <w:left w:val="nil"/>
                  <w:bottom w:val="single" w:sz="4" w:space="0" w:color="auto"/>
                  <w:right w:val="single" w:sz="4" w:space="0" w:color="auto"/>
                </w:tcBorders>
                <w:shd w:val="clear" w:color="auto" w:fill="auto"/>
                <w:noWrap/>
                <w:vAlign w:val="bottom"/>
                <w:hideMark/>
              </w:tcPr>
            </w:tcPrChange>
          </w:tcPr>
          <w:p w:rsidR="00EC34D8" w:rsidRPr="00EC34D8" w:rsidRDefault="00EC34D8" w:rsidP="00EC34D8">
            <w:pPr>
              <w:rPr>
                <w:ins w:id="1461" w:author="Sarthak Shah | IFMR Rural Finance" w:date="2016-11-20T15:20:00Z"/>
                <w:rFonts w:ascii="Calibri" w:hAnsi="Calibri"/>
                <w:color w:val="000000"/>
                <w:sz w:val="22"/>
                <w:szCs w:val="22"/>
                <w:lang w:val="en-GB" w:eastAsia="en-GB"/>
              </w:rPr>
            </w:pPr>
            <w:ins w:id="1462" w:author="Sarthak Shah | IFMR Rural Finance" w:date="2016-11-20T15:20:00Z">
              <w:r w:rsidRPr="00EC34D8">
                <w:rPr>
                  <w:rFonts w:ascii="Calibri" w:hAnsi="Calibri"/>
                  <w:color w:val="000000"/>
                  <w:sz w:val="22"/>
                  <w:szCs w:val="22"/>
                  <w:lang w:val="en-GB" w:eastAsia="en-GB"/>
                </w:rPr>
                <w:t>Static</w:t>
              </w:r>
            </w:ins>
          </w:p>
        </w:tc>
      </w:tr>
      <w:tr w:rsidR="00EC34D8" w:rsidRPr="00EC34D8" w:rsidTr="00EC34D8">
        <w:trPr>
          <w:trHeight w:val="1500"/>
          <w:ins w:id="1463" w:author="Sarthak Shah | IFMR Rural Finance" w:date="2016-11-20T15:20:00Z"/>
          <w:trPrChange w:id="1464"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1465"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466" w:author="Sarthak Shah | IFMR Rural Finance" w:date="2016-11-20T15:20:00Z"/>
                <w:rFonts w:ascii="Calibri" w:hAnsi="Calibri"/>
                <w:color w:val="000000"/>
                <w:sz w:val="22"/>
                <w:szCs w:val="22"/>
                <w:lang w:val="en-GB" w:eastAsia="en-GB"/>
              </w:rPr>
            </w:pPr>
            <w:ins w:id="1467" w:author="Sarthak Shah | IFMR Rural Finance" w:date="2016-11-20T15:20:00Z">
              <w:r w:rsidRPr="00EC34D8">
                <w:rPr>
                  <w:rFonts w:ascii="Calibri" w:hAnsi="Calibri"/>
                  <w:color w:val="000000"/>
                  <w:sz w:val="22"/>
                  <w:szCs w:val="22"/>
                  <w:lang w:val="en-GB" w:eastAsia="en-GB"/>
                </w:rPr>
                <w:lastRenderedPageBreak/>
                <w:t>11</w:t>
              </w:r>
            </w:ins>
          </w:p>
        </w:tc>
        <w:tc>
          <w:tcPr>
            <w:tcW w:w="394" w:type="pct"/>
            <w:tcBorders>
              <w:top w:val="nil"/>
              <w:left w:val="nil"/>
              <w:bottom w:val="single" w:sz="4" w:space="0" w:color="auto"/>
              <w:right w:val="single" w:sz="4" w:space="0" w:color="auto"/>
            </w:tcBorders>
            <w:shd w:val="clear" w:color="auto" w:fill="auto"/>
            <w:vAlign w:val="center"/>
            <w:hideMark/>
            <w:tcPrChange w:id="1468"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469" w:author="Sarthak Shah | IFMR Rural Finance" w:date="2016-11-20T15:20:00Z"/>
                <w:rFonts w:ascii="Calibri" w:hAnsi="Calibri"/>
                <w:color w:val="000000"/>
                <w:sz w:val="22"/>
                <w:szCs w:val="22"/>
                <w:lang w:val="en-GB" w:eastAsia="en-GB"/>
              </w:rPr>
            </w:pPr>
            <w:ins w:id="1470" w:author="Sarthak Shah | IFMR Rural Finance" w:date="2016-11-20T15:20:00Z">
              <w:r w:rsidRPr="00EC34D8">
                <w:rPr>
                  <w:rFonts w:ascii="Calibri" w:hAnsi="Calibri"/>
                  <w:color w:val="000000"/>
                  <w:sz w:val="22"/>
                  <w:szCs w:val="22"/>
                  <w:lang w:val="en-GB" w:eastAsia="en-GB"/>
                </w:rPr>
                <w:t>Business Vintage (verifiable)</w:t>
              </w:r>
            </w:ins>
          </w:p>
        </w:tc>
        <w:tc>
          <w:tcPr>
            <w:tcW w:w="280" w:type="pct"/>
            <w:tcBorders>
              <w:top w:val="nil"/>
              <w:left w:val="nil"/>
              <w:bottom w:val="single" w:sz="4" w:space="0" w:color="auto"/>
              <w:right w:val="single" w:sz="4" w:space="0" w:color="auto"/>
            </w:tcBorders>
            <w:shd w:val="clear" w:color="auto" w:fill="auto"/>
            <w:vAlign w:val="center"/>
            <w:hideMark/>
            <w:tcPrChange w:id="1471"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472" w:author="Sarthak Shah | IFMR Rural Finance" w:date="2016-11-20T15:20:00Z"/>
                <w:rFonts w:ascii="Calibri" w:hAnsi="Calibri"/>
                <w:color w:val="000000"/>
                <w:sz w:val="22"/>
                <w:szCs w:val="22"/>
                <w:lang w:val="en-GB" w:eastAsia="en-GB"/>
              </w:rPr>
            </w:pPr>
            <w:ins w:id="1473" w:author="Sarthak Shah | IFMR Rural Finance" w:date="2016-11-20T15:20:00Z">
              <w:r w:rsidRPr="00EC34D8">
                <w:rPr>
                  <w:rFonts w:ascii="Calibri" w:hAnsi="Calibri"/>
                  <w:color w:val="000000"/>
                  <w:sz w:val="22"/>
                  <w:szCs w:val="22"/>
                  <w:lang w:val="en-GB" w:eastAsia="en-GB"/>
                </w:rPr>
                <w:t>Field Appraisal</w:t>
              </w:r>
            </w:ins>
          </w:p>
        </w:tc>
        <w:tc>
          <w:tcPr>
            <w:tcW w:w="244" w:type="pct"/>
            <w:tcBorders>
              <w:top w:val="nil"/>
              <w:left w:val="nil"/>
              <w:bottom w:val="single" w:sz="4" w:space="0" w:color="auto"/>
              <w:right w:val="single" w:sz="4" w:space="0" w:color="auto"/>
            </w:tcBorders>
            <w:shd w:val="clear" w:color="auto" w:fill="auto"/>
            <w:noWrap/>
            <w:vAlign w:val="center"/>
            <w:hideMark/>
            <w:tcPrChange w:id="1474" w:author="Sarthak Shah | IFMR Rural Finance" w:date="2016-11-20T15:20:00Z">
              <w:tcPr>
                <w:tcW w:w="1083"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475" w:author="Sarthak Shah | IFMR Rural Finance" w:date="2016-11-20T15:20:00Z"/>
                <w:rFonts w:ascii="Calibri" w:hAnsi="Calibri"/>
                <w:color w:val="000000"/>
                <w:sz w:val="22"/>
                <w:szCs w:val="22"/>
                <w:lang w:val="en-GB" w:eastAsia="en-GB"/>
              </w:rPr>
            </w:pPr>
            <w:ins w:id="1476" w:author="Sarthak Shah | IFMR Rural Finance" w:date="2016-11-20T15:20:00Z">
              <w:r w:rsidRPr="00EC34D8">
                <w:rPr>
                  <w:rFonts w:ascii="Calibri" w:hAnsi="Calibri"/>
                  <w:color w:val="000000"/>
                  <w:sz w:val="22"/>
                  <w:szCs w:val="22"/>
                  <w:lang w:val="en-GB" w:eastAsia="en-GB"/>
                </w:rPr>
                <w:t>Business</w:t>
              </w:r>
            </w:ins>
          </w:p>
        </w:tc>
        <w:tc>
          <w:tcPr>
            <w:tcW w:w="320" w:type="pct"/>
            <w:tcBorders>
              <w:top w:val="nil"/>
              <w:left w:val="nil"/>
              <w:bottom w:val="single" w:sz="4" w:space="0" w:color="auto"/>
              <w:right w:val="single" w:sz="4" w:space="0" w:color="auto"/>
            </w:tcBorders>
            <w:shd w:val="clear" w:color="auto" w:fill="auto"/>
            <w:vAlign w:val="center"/>
            <w:hideMark/>
            <w:tcPrChange w:id="1477"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478" w:author="Sarthak Shah | IFMR Rural Finance" w:date="2016-11-20T15:20:00Z"/>
                <w:rFonts w:ascii="Calibri" w:hAnsi="Calibri"/>
                <w:color w:val="000000"/>
                <w:sz w:val="22"/>
                <w:szCs w:val="22"/>
                <w:lang w:val="en-GB" w:eastAsia="en-GB"/>
              </w:rPr>
            </w:pPr>
            <w:ins w:id="1479" w:author="Sarthak Shah | IFMR Rural Finance" w:date="2016-11-20T15:20:00Z">
              <w:r w:rsidRPr="00EC34D8">
                <w:rPr>
                  <w:rFonts w:ascii="Calibri" w:hAnsi="Calibri"/>
                  <w:color w:val="000000"/>
                  <w:sz w:val="22"/>
                  <w:szCs w:val="22"/>
                  <w:lang w:val="en-GB" w:eastAsia="en-GB"/>
                </w:rPr>
                <w:t>Business Details</w:t>
              </w:r>
            </w:ins>
          </w:p>
        </w:tc>
        <w:tc>
          <w:tcPr>
            <w:tcW w:w="580" w:type="pct"/>
            <w:tcBorders>
              <w:top w:val="nil"/>
              <w:left w:val="nil"/>
              <w:bottom w:val="single" w:sz="4" w:space="0" w:color="auto"/>
              <w:right w:val="single" w:sz="4" w:space="0" w:color="auto"/>
            </w:tcBorders>
            <w:shd w:val="clear" w:color="auto" w:fill="auto"/>
            <w:vAlign w:val="center"/>
            <w:hideMark/>
            <w:tcPrChange w:id="1480"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481" w:author="Sarthak Shah | IFMR Rural Finance" w:date="2016-11-20T15:20:00Z"/>
                <w:rFonts w:ascii="Calibri" w:hAnsi="Calibri"/>
                <w:color w:val="000000"/>
                <w:sz w:val="22"/>
                <w:szCs w:val="22"/>
                <w:lang w:val="en-GB" w:eastAsia="en-GB"/>
              </w:rPr>
            </w:pPr>
            <w:ins w:id="1482" w:author="Sarthak Shah | IFMR Rural Finance" w:date="2016-11-20T15:20:00Z">
              <w:r w:rsidRPr="00EC34D8">
                <w:rPr>
                  <w:rFonts w:ascii="Calibri" w:hAnsi="Calibri"/>
                  <w:color w:val="000000"/>
                  <w:sz w:val="22"/>
                  <w:szCs w:val="22"/>
                  <w:lang w:val="en-GB" w:eastAsia="en-GB"/>
                </w:rPr>
                <w:t>Business Operating since</w:t>
              </w:r>
            </w:ins>
          </w:p>
        </w:tc>
        <w:tc>
          <w:tcPr>
            <w:tcW w:w="423" w:type="pct"/>
            <w:tcBorders>
              <w:top w:val="nil"/>
              <w:left w:val="nil"/>
              <w:bottom w:val="single" w:sz="4" w:space="0" w:color="auto"/>
              <w:right w:val="single" w:sz="4" w:space="0" w:color="auto"/>
            </w:tcBorders>
            <w:shd w:val="clear" w:color="auto" w:fill="auto"/>
            <w:vAlign w:val="center"/>
            <w:hideMark/>
            <w:tcPrChange w:id="1483"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484" w:author="Sarthak Shah | IFMR Rural Finance" w:date="2016-11-20T15:20:00Z"/>
                <w:rFonts w:ascii="Calibri" w:hAnsi="Calibri"/>
                <w:color w:val="000000"/>
                <w:sz w:val="22"/>
                <w:szCs w:val="22"/>
                <w:lang w:val="en-GB" w:eastAsia="en-GB"/>
              </w:rPr>
            </w:pPr>
            <w:ins w:id="1485"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1486"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487" w:author="Sarthak Shah | IFMR Rural Finance" w:date="2016-11-20T15:20:00Z"/>
                <w:rFonts w:ascii="Calibri" w:hAnsi="Calibri"/>
                <w:color w:val="000000"/>
                <w:sz w:val="22"/>
                <w:szCs w:val="22"/>
                <w:lang w:val="en-GB" w:eastAsia="en-GB"/>
              </w:rPr>
            </w:pPr>
            <w:ins w:id="1488" w:author="Sarthak Shah | IFMR Rural Finance" w:date="2016-11-20T15:20:00Z">
              <w:r w:rsidRPr="00EC34D8">
                <w:rPr>
                  <w:rFonts w:ascii="Calibri" w:hAnsi="Calibri"/>
                  <w:color w:val="000000"/>
                  <w:sz w:val="22"/>
                  <w:szCs w:val="22"/>
                  <w:lang w:val="en-GB" w:eastAsia="en-GB"/>
                </w:rPr>
                <w:t>1. &lt;6 months</w:t>
              </w:r>
              <w:r w:rsidRPr="00EC34D8">
                <w:rPr>
                  <w:rFonts w:ascii="Calibri" w:hAnsi="Calibri"/>
                  <w:color w:val="000000"/>
                  <w:sz w:val="22"/>
                  <w:szCs w:val="22"/>
                  <w:lang w:val="en-GB" w:eastAsia="en-GB"/>
                </w:rPr>
                <w:br/>
                <w:t>2. 6 months to 1 year</w:t>
              </w:r>
              <w:r w:rsidRPr="00EC34D8">
                <w:rPr>
                  <w:rFonts w:ascii="Calibri" w:hAnsi="Calibri"/>
                  <w:color w:val="000000"/>
                  <w:sz w:val="22"/>
                  <w:szCs w:val="22"/>
                  <w:lang w:val="en-GB" w:eastAsia="en-GB"/>
                </w:rPr>
                <w:br/>
                <w:t>3. 1-2 years</w:t>
              </w:r>
              <w:r w:rsidRPr="00EC34D8">
                <w:rPr>
                  <w:rFonts w:ascii="Calibri" w:hAnsi="Calibri"/>
                  <w:color w:val="000000"/>
                  <w:sz w:val="22"/>
                  <w:szCs w:val="22"/>
                  <w:lang w:val="en-GB" w:eastAsia="en-GB"/>
                </w:rPr>
                <w:br/>
                <w:t>4. 2-3 years</w:t>
              </w:r>
              <w:r w:rsidRPr="00EC34D8">
                <w:rPr>
                  <w:rFonts w:ascii="Calibri" w:hAnsi="Calibri"/>
                  <w:color w:val="000000"/>
                  <w:sz w:val="22"/>
                  <w:szCs w:val="22"/>
                  <w:lang w:val="en-GB" w:eastAsia="en-GB"/>
                </w:rPr>
                <w:br/>
                <w:t>5. &gt;3 years</w:t>
              </w:r>
            </w:ins>
          </w:p>
        </w:tc>
        <w:tc>
          <w:tcPr>
            <w:tcW w:w="400" w:type="pct"/>
            <w:tcBorders>
              <w:top w:val="nil"/>
              <w:left w:val="nil"/>
              <w:bottom w:val="single" w:sz="4" w:space="0" w:color="auto"/>
              <w:right w:val="single" w:sz="4" w:space="0" w:color="auto"/>
            </w:tcBorders>
            <w:shd w:val="clear" w:color="auto" w:fill="auto"/>
            <w:noWrap/>
            <w:vAlign w:val="center"/>
            <w:hideMark/>
            <w:tcPrChange w:id="1489" w:author="Sarthak Shah | IFMR Rural Finance" w:date="2016-11-20T15:20:00Z">
              <w:tcPr>
                <w:tcW w:w="17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490" w:author="Sarthak Shah | IFMR Rural Finance" w:date="2016-11-20T15:20:00Z"/>
                <w:rFonts w:ascii="Calibri" w:hAnsi="Calibri"/>
                <w:color w:val="000000"/>
                <w:sz w:val="22"/>
                <w:szCs w:val="22"/>
                <w:lang w:val="en-GB" w:eastAsia="en-GB"/>
              </w:rPr>
            </w:pPr>
            <w:ins w:id="1491" w:author="Sarthak Shah | IFMR Rural Finance" w:date="2016-11-20T15:20:00Z">
              <w:r w:rsidRPr="00EC34D8">
                <w:rPr>
                  <w:rFonts w:ascii="Calibri" w:hAnsi="Calibri"/>
                  <w:color w:val="000000"/>
                  <w:sz w:val="22"/>
                  <w:szCs w:val="22"/>
                  <w:lang w:val="en-GB" w:eastAsia="en-GB"/>
                </w:rPr>
                <w:t>3</w:t>
              </w:r>
            </w:ins>
          </w:p>
        </w:tc>
        <w:tc>
          <w:tcPr>
            <w:tcW w:w="391" w:type="pct"/>
            <w:tcBorders>
              <w:top w:val="nil"/>
              <w:left w:val="nil"/>
              <w:bottom w:val="single" w:sz="4" w:space="0" w:color="auto"/>
              <w:right w:val="single" w:sz="4" w:space="0" w:color="auto"/>
            </w:tcBorders>
            <w:shd w:val="clear" w:color="auto" w:fill="auto"/>
            <w:noWrap/>
            <w:vAlign w:val="center"/>
            <w:hideMark/>
            <w:tcPrChange w:id="1492" w:author="Sarthak Shah | IFMR Rural Finance" w:date="2016-11-20T15:20:00Z">
              <w:tcPr>
                <w:tcW w:w="17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493" w:author="Sarthak Shah | IFMR Rural Finance" w:date="2016-11-20T15:20:00Z"/>
                <w:rFonts w:ascii="Calibri" w:hAnsi="Calibri"/>
                <w:color w:val="000000"/>
                <w:sz w:val="22"/>
                <w:szCs w:val="22"/>
                <w:lang w:val="en-GB" w:eastAsia="en-GB"/>
              </w:rPr>
            </w:pPr>
            <w:ins w:id="1494" w:author="Sarthak Shah | IFMR Rural Finance" w:date="2016-11-20T15:20:00Z">
              <w:r w:rsidRPr="00EC34D8">
                <w:rPr>
                  <w:rFonts w:ascii="Calibri" w:hAnsi="Calibri"/>
                  <w:color w:val="000000"/>
                  <w:sz w:val="22"/>
                  <w:szCs w:val="22"/>
                  <w:lang w:val="en-GB" w:eastAsia="en-GB"/>
                </w:rPr>
                <w:t>3.093%</w:t>
              </w:r>
            </w:ins>
          </w:p>
        </w:tc>
        <w:tc>
          <w:tcPr>
            <w:tcW w:w="107" w:type="pct"/>
            <w:tcBorders>
              <w:top w:val="nil"/>
              <w:left w:val="nil"/>
              <w:bottom w:val="single" w:sz="4" w:space="0" w:color="auto"/>
              <w:right w:val="single" w:sz="4" w:space="0" w:color="auto"/>
            </w:tcBorders>
            <w:shd w:val="clear" w:color="000000" w:fill="FFFFFF"/>
            <w:vAlign w:val="bottom"/>
            <w:hideMark/>
            <w:tcPrChange w:id="1495" w:author="Sarthak Shah | IFMR Rural Finance" w:date="2016-11-20T15:20:00Z">
              <w:tcPr>
                <w:tcW w:w="47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496" w:author="Sarthak Shah | IFMR Rural Finance" w:date="2016-11-20T15:20:00Z"/>
                <w:rFonts w:ascii="Calibri" w:hAnsi="Calibri"/>
                <w:color w:val="000000"/>
                <w:sz w:val="22"/>
                <w:szCs w:val="22"/>
                <w:lang w:val="en-GB" w:eastAsia="en-GB"/>
              </w:rPr>
            </w:pPr>
            <w:ins w:id="1497" w:author="Sarthak Shah | IFMR Rural Finance" w:date="2016-11-20T15:20:00Z">
              <w:r w:rsidRPr="00EC34D8">
                <w:rPr>
                  <w:rFonts w:ascii="Calibri" w:hAnsi="Calibri"/>
                  <w:color w:val="000000"/>
                  <w:sz w:val="22"/>
                  <w:szCs w:val="22"/>
                  <w:lang w:val="en-GB" w:eastAsia="en-GB"/>
                </w:rPr>
                <w:t>1</w:t>
              </w:r>
            </w:ins>
          </w:p>
        </w:tc>
        <w:tc>
          <w:tcPr>
            <w:tcW w:w="98" w:type="pct"/>
            <w:tcBorders>
              <w:top w:val="nil"/>
              <w:left w:val="nil"/>
              <w:bottom w:val="single" w:sz="4" w:space="0" w:color="auto"/>
              <w:right w:val="single" w:sz="4" w:space="0" w:color="auto"/>
            </w:tcBorders>
            <w:shd w:val="clear" w:color="000000" w:fill="FFFFFF"/>
            <w:vAlign w:val="bottom"/>
            <w:hideMark/>
            <w:tcPrChange w:id="1498" w:author="Sarthak Shah | IFMR Rural Finance" w:date="2016-11-20T15:20:00Z">
              <w:tcPr>
                <w:tcW w:w="43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499" w:author="Sarthak Shah | IFMR Rural Finance" w:date="2016-11-20T15:20:00Z"/>
                <w:rFonts w:ascii="Calibri" w:hAnsi="Calibri"/>
                <w:color w:val="000000"/>
                <w:sz w:val="22"/>
                <w:szCs w:val="22"/>
                <w:lang w:val="en-GB" w:eastAsia="en-GB"/>
              </w:rPr>
            </w:pPr>
            <w:ins w:id="1500" w:author="Sarthak Shah | IFMR Rural Finance" w:date="2016-11-20T15:20:00Z">
              <w:r w:rsidRPr="00EC34D8">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000000" w:fill="FFFFFF"/>
            <w:vAlign w:val="bottom"/>
            <w:hideMark/>
            <w:tcPrChange w:id="1501" w:author="Sarthak Shah | IFMR Rural Finance" w:date="2016-11-20T15:20:00Z">
              <w:tcPr>
                <w:tcW w:w="47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502" w:author="Sarthak Shah | IFMR Rural Finance" w:date="2016-11-20T15:20:00Z"/>
                <w:rFonts w:ascii="Calibri" w:hAnsi="Calibri"/>
                <w:color w:val="000000"/>
                <w:sz w:val="22"/>
                <w:szCs w:val="22"/>
                <w:lang w:val="en-GB" w:eastAsia="en-GB"/>
              </w:rPr>
            </w:pPr>
            <w:ins w:id="1503" w:author="Sarthak Shah | IFMR Rural Finance" w:date="2016-11-20T15:20:00Z">
              <w:r w:rsidRPr="00EC34D8">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bottom"/>
            <w:hideMark/>
            <w:tcPrChange w:id="1504" w:author="Sarthak Shah | IFMR Rural Finance" w:date="2016-11-20T15:20:00Z">
              <w:tcPr>
                <w:tcW w:w="41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505" w:author="Sarthak Shah | IFMR Rural Finance" w:date="2016-11-20T15:20:00Z"/>
                <w:rFonts w:ascii="Calibri" w:hAnsi="Calibri"/>
                <w:color w:val="000000"/>
                <w:sz w:val="22"/>
                <w:szCs w:val="22"/>
                <w:lang w:val="en-GB" w:eastAsia="en-GB"/>
              </w:rPr>
            </w:pPr>
            <w:ins w:id="1506"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bottom"/>
            <w:hideMark/>
            <w:tcPrChange w:id="1507" w:author="Sarthak Shah | IFMR Rural Finance" w:date="2016-11-20T15:20:00Z">
              <w:tcPr>
                <w:tcW w:w="47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508" w:author="Sarthak Shah | IFMR Rural Finance" w:date="2016-11-20T15:20:00Z"/>
                <w:rFonts w:ascii="Calibri" w:hAnsi="Calibri"/>
                <w:color w:val="000000"/>
                <w:sz w:val="22"/>
                <w:szCs w:val="22"/>
                <w:lang w:val="en-GB" w:eastAsia="en-GB"/>
              </w:rPr>
            </w:pPr>
            <w:ins w:id="1509" w:author="Sarthak Shah | IFMR Rural Finance" w:date="2016-11-20T15:20:00Z">
              <w:r w:rsidRPr="00EC34D8">
                <w:rPr>
                  <w:rFonts w:ascii="Calibri" w:hAnsi="Calibri"/>
                  <w:color w:val="000000"/>
                  <w:sz w:val="22"/>
                  <w:szCs w:val="22"/>
                  <w:lang w:val="en-GB" w:eastAsia="en-GB"/>
                </w:rPr>
                <w:t>5</w:t>
              </w:r>
            </w:ins>
          </w:p>
        </w:tc>
        <w:tc>
          <w:tcPr>
            <w:tcW w:w="280" w:type="pct"/>
            <w:tcBorders>
              <w:top w:val="nil"/>
              <w:left w:val="nil"/>
              <w:bottom w:val="single" w:sz="4" w:space="0" w:color="auto"/>
              <w:right w:val="single" w:sz="4" w:space="0" w:color="auto"/>
            </w:tcBorders>
            <w:shd w:val="clear" w:color="auto" w:fill="auto"/>
            <w:noWrap/>
            <w:vAlign w:val="bottom"/>
            <w:hideMark/>
            <w:tcPrChange w:id="1510" w:author="Sarthak Shah | IFMR Rural Finance" w:date="2016-11-20T15:20:00Z">
              <w:tcPr>
                <w:tcW w:w="1037" w:type="dxa"/>
                <w:tcBorders>
                  <w:top w:val="nil"/>
                  <w:left w:val="nil"/>
                  <w:bottom w:val="single" w:sz="4" w:space="0" w:color="auto"/>
                  <w:right w:val="single" w:sz="4" w:space="0" w:color="auto"/>
                </w:tcBorders>
                <w:shd w:val="clear" w:color="auto" w:fill="auto"/>
                <w:noWrap/>
                <w:vAlign w:val="bottom"/>
                <w:hideMark/>
              </w:tcPr>
            </w:tcPrChange>
          </w:tcPr>
          <w:p w:rsidR="00EC34D8" w:rsidRPr="00EC34D8" w:rsidRDefault="00EC34D8" w:rsidP="00EC34D8">
            <w:pPr>
              <w:rPr>
                <w:ins w:id="1511" w:author="Sarthak Shah | IFMR Rural Finance" w:date="2016-11-20T15:20:00Z"/>
                <w:rFonts w:ascii="Calibri" w:hAnsi="Calibri"/>
                <w:color w:val="000000"/>
                <w:sz w:val="22"/>
                <w:szCs w:val="22"/>
                <w:lang w:val="en-GB" w:eastAsia="en-GB"/>
              </w:rPr>
            </w:pPr>
            <w:ins w:id="1512" w:author="Sarthak Shah | IFMR Rural Finance" w:date="2016-11-20T15:20:00Z">
              <w:r w:rsidRPr="00EC34D8">
                <w:rPr>
                  <w:rFonts w:ascii="Calibri" w:hAnsi="Calibri"/>
                  <w:color w:val="000000"/>
                  <w:sz w:val="22"/>
                  <w:szCs w:val="22"/>
                  <w:lang w:val="en-GB" w:eastAsia="en-GB"/>
                </w:rPr>
                <w:t>Static</w:t>
              </w:r>
            </w:ins>
          </w:p>
        </w:tc>
      </w:tr>
      <w:tr w:rsidR="00EC34D8" w:rsidRPr="00EC34D8" w:rsidTr="00EC34D8">
        <w:trPr>
          <w:trHeight w:val="1500"/>
          <w:ins w:id="1513" w:author="Sarthak Shah | IFMR Rural Finance" w:date="2016-11-20T15:20:00Z"/>
          <w:trPrChange w:id="1514"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1515"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516" w:author="Sarthak Shah | IFMR Rural Finance" w:date="2016-11-20T15:20:00Z"/>
                <w:rFonts w:ascii="Calibri" w:hAnsi="Calibri"/>
                <w:color w:val="000000"/>
                <w:sz w:val="22"/>
                <w:szCs w:val="22"/>
                <w:lang w:val="en-GB" w:eastAsia="en-GB"/>
              </w:rPr>
            </w:pPr>
            <w:ins w:id="1517" w:author="Sarthak Shah | IFMR Rural Finance" w:date="2016-11-20T15:20:00Z">
              <w:r w:rsidRPr="00EC34D8">
                <w:rPr>
                  <w:rFonts w:ascii="Calibri" w:hAnsi="Calibri"/>
                  <w:color w:val="000000"/>
                  <w:sz w:val="22"/>
                  <w:szCs w:val="22"/>
                  <w:lang w:val="en-GB" w:eastAsia="en-GB"/>
                </w:rPr>
                <w:t>12</w:t>
              </w:r>
            </w:ins>
          </w:p>
        </w:tc>
        <w:tc>
          <w:tcPr>
            <w:tcW w:w="394" w:type="pct"/>
            <w:tcBorders>
              <w:top w:val="nil"/>
              <w:left w:val="nil"/>
              <w:bottom w:val="single" w:sz="4" w:space="0" w:color="auto"/>
              <w:right w:val="nil"/>
            </w:tcBorders>
            <w:shd w:val="clear" w:color="auto" w:fill="auto"/>
            <w:vAlign w:val="center"/>
            <w:hideMark/>
            <w:tcPrChange w:id="1518" w:author="Sarthak Shah | IFMR Rural Finance" w:date="2016-11-20T15:20:00Z">
              <w:tcPr>
                <w:tcW w:w="1751" w:type="dxa"/>
                <w:gridSpan w:val="2"/>
                <w:tcBorders>
                  <w:top w:val="nil"/>
                  <w:left w:val="nil"/>
                  <w:bottom w:val="single" w:sz="4" w:space="0" w:color="auto"/>
                  <w:right w:val="nil"/>
                </w:tcBorders>
                <w:shd w:val="clear" w:color="auto" w:fill="auto"/>
                <w:vAlign w:val="center"/>
                <w:hideMark/>
              </w:tcPr>
            </w:tcPrChange>
          </w:tcPr>
          <w:p w:rsidR="00EC34D8" w:rsidRPr="00EC34D8" w:rsidRDefault="00EC34D8" w:rsidP="00EC34D8">
            <w:pPr>
              <w:rPr>
                <w:ins w:id="1519" w:author="Sarthak Shah | IFMR Rural Finance" w:date="2016-11-20T15:20:00Z"/>
                <w:rFonts w:ascii="Calibri" w:hAnsi="Calibri"/>
                <w:color w:val="000000"/>
                <w:sz w:val="22"/>
                <w:szCs w:val="22"/>
                <w:lang w:val="en-GB" w:eastAsia="en-GB"/>
              </w:rPr>
            </w:pPr>
            <w:ins w:id="1520" w:author="Sarthak Shah | IFMR Rural Finance" w:date="2016-11-20T15:20:00Z">
              <w:r w:rsidRPr="00EC34D8">
                <w:rPr>
                  <w:rFonts w:ascii="Calibri" w:hAnsi="Calibri"/>
                  <w:color w:val="000000"/>
                  <w:sz w:val="22"/>
                  <w:szCs w:val="22"/>
                  <w:lang w:val="en-GB" w:eastAsia="en-GB"/>
                </w:rPr>
                <w:t>Revenue % from cash sales</w:t>
              </w:r>
            </w:ins>
          </w:p>
        </w:tc>
        <w:tc>
          <w:tcPr>
            <w:tcW w:w="280" w:type="pct"/>
            <w:tcBorders>
              <w:top w:val="nil"/>
              <w:left w:val="single" w:sz="4" w:space="0" w:color="auto"/>
              <w:bottom w:val="single" w:sz="4" w:space="0" w:color="auto"/>
              <w:right w:val="single" w:sz="4" w:space="0" w:color="auto"/>
            </w:tcBorders>
            <w:shd w:val="clear" w:color="auto" w:fill="auto"/>
            <w:vAlign w:val="center"/>
            <w:hideMark/>
            <w:tcPrChange w:id="1521" w:author="Sarthak Shah | IFMR Rural Finance" w:date="2016-11-20T15:20:00Z">
              <w:tcPr>
                <w:tcW w:w="1241"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rsidR="00EC34D8" w:rsidRPr="00EC34D8" w:rsidRDefault="00EC34D8" w:rsidP="00EC34D8">
            <w:pPr>
              <w:rPr>
                <w:ins w:id="1522" w:author="Sarthak Shah | IFMR Rural Finance" w:date="2016-11-20T15:20:00Z"/>
                <w:rFonts w:ascii="Calibri" w:hAnsi="Calibri"/>
                <w:color w:val="000000"/>
                <w:sz w:val="22"/>
                <w:szCs w:val="22"/>
                <w:lang w:val="en-GB" w:eastAsia="en-GB"/>
              </w:rPr>
            </w:pPr>
            <w:ins w:id="1523" w:author="Sarthak Shah | IFMR Rural Finance" w:date="2016-11-20T15:20:00Z">
              <w:r w:rsidRPr="00EC34D8">
                <w:rPr>
                  <w:rFonts w:ascii="Calibri" w:hAnsi="Calibri"/>
                  <w:color w:val="000000"/>
                  <w:sz w:val="22"/>
                  <w:szCs w:val="22"/>
                  <w:lang w:val="en-GB" w:eastAsia="en-GB"/>
                </w:rPr>
                <w:t>Derived</w:t>
              </w:r>
            </w:ins>
          </w:p>
        </w:tc>
        <w:tc>
          <w:tcPr>
            <w:tcW w:w="244" w:type="pct"/>
            <w:tcBorders>
              <w:top w:val="nil"/>
              <w:left w:val="nil"/>
              <w:bottom w:val="single" w:sz="4" w:space="0" w:color="auto"/>
              <w:right w:val="single" w:sz="4" w:space="0" w:color="auto"/>
            </w:tcBorders>
            <w:shd w:val="clear" w:color="auto" w:fill="auto"/>
            <w:noWrap/>
            <w:vAlign w:val="center"/>
            <w:hideMark/>
            <w:tcPrChange w:id="1524" w:author="Sarthak Shah | IFMR Rural Finance" w:date="2016-11-20T15:20:00Z">
              <w:tcPr>
                <w:tcW w:w="1083"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525" w:author="Sarthak Shah | IFMR Rural Finance" w:date="2016-11-20T15:20:00Z"/>
                <w:rFonts w:ascii="Calibri" w:hAnsi="Calibri"/>
                <w:color w:val="000000"/>
                <w:sz w:val="22"/>
                <w:szCs w:val="22"/>
                <w:lang w:val="en-GB" w:eastAsia="en-GB"/>
              </w:rPr>
            </w:pPr>
            <w:ins w:id="1526" w:author="Sarthak Shah | IFMR Rural Finance" w:date="2016-11-20T15:20:00Z">
              <w:r w:rsidRPr="00EC34D8">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1527"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528" w:author="Sarthak Shah | IFMR Rural Finance" w:date="2016-11-20T15:20:00Z"/>
                <w:rFonts w:ascii="Calibri" w:hAnsi="Calibri"/>
                <w:color w:val="000000"/>
                <w:sz w:val="22"/>
                <w:szCs w:val="22"/>
                <w:lang w:val="en-GB" w:eastAsia="en-GB"/>
              </w:rPr>
            </w:pPr>
            <w:ins w:id="1529" w:author="Sarthak Shah | IFMR Rural Finance" w:date="2016-11-20T15:20:00Z">
              <w:r w:rsidRPr="00EC34D8">
                <w:rPr>
                  <w:rFonts w:ascii="Calibri" w:hAnsi="Calibri"/>
                  <w:color w:val="000000"/>
                  <w:sz w:val="22"/>
                  <w:szCs w:val="22"/>
                  <w:lang w:val="en-GB" w:eastAsia="en-GB"/>
                </w:rPr>
                <w:t> </w:t>
              </w:r>
            </w:ins>
          </w:p>
        </w:tc>
        <w:tc>
          <w:tcPr>
            <w:tcW w:w="580" w:type="pct"/>
            <w:tcBorders>
              <w:top w:val="nil"/>
              <w:left w:val="nil"/>
              <w:bottom w:val="single" w:sz="4" w:space="0" w:color="auto"/>
              <w:right w:val="single" w:sz="4" w:space="0" w:color="auto"/>
            </w:tcBorders>
            <w:shd w:val="clear" w:color="auto" w:fill="auto"/>
            <w:vAlign w:val="center"/>
            <w:hideMark/>
            <w:tcPrChange w:id="1530"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531" w:author="Sarthak Shah | IFMR Rural Finance" w:date="2016-11-20T15:20:00Z"/>
                <w:rFonts w:ascii="Calibri" w:hAnsi="Calibri"/>
                <w:color w:val="000000"/>
                <w:sz w:val="22"/>
                <w:szCs w:val="22"/>
                <w:lang w:val="en-GB" w:eastAsia="en-GB"/>
              </w:rPr>
            </w:pPr>
            <w:ins w:id="1532" w:author="Sarthak Shah | IFMR Rural Finance" w:date="2016-11-20T15:20:00Z">
              <w:r w:rsidRPr="00EC34D8">
                <w:rPr>
                  <w:rFonts w:ascii="Calibri" w:hAnsi="Calibri"/>
                  <w:color w:val="000000"/>
                  <w:sz w:val="22"/>
                  <w:szCs w:val="22"/>
                  <w:lang w:val="en-GB" w:eastAsia="en-GB"/>
                </w:rPr>
                <w:t> </w:t>
              </w:r>
            </w:ins>
          </w:p>
        </w:tc>
        <w:tc>
          <w:tcPr>
            <w:tcW w:w="423" w:type="pct"/>
            <w:tcBorders>
              <w:top w:val="nil"/>
              <w:left w:val="nil"/>
              <w:bottom w:val="single" w:sz="4" w:space="0" w:color="auto"/>
              <w:right w:val="nil"/>
            </w:tcBorders>
            <w:shd w:val="clear" w:color="auto" w:fill="auto"/>
            <w:vAlign w:val="center"/>
            <w:hideMark/>
            <w:tcPrChange w:id="1533" w:author="Sarthak Shah | IFMR Rural Finance" w:date="2016-11-20T15:20:00Z">
              <w:tcPr>
                <w:tcW w:w="1876" w:type="dxa"/>
                <w:gridSpan w:val="2"/>
                <w:tcBorders>
                  <w:top w:val="nil"/>
                  <w:left w:val="nil"/>
                  <w:bottom w:val="single" w:sz="4" w:space="0" w:color="auto"/>
                  <w:right w:val="nil"/>
                </w:tcBorders>
                <w:shd w:val="clear" w:color="auto" w:fill="auto"/>
                <w:vAlign w:val="center"/>
                <w:hideMark/>
              </w:tcPr>
            </w:tcPrChange>
          </w:tcPr>
          <w:p w:rsidR="00EC34D8" w:rsidRPr="00EC34D8" w:rsidRDefault="00EC34D8" w:rsidP="00EC34D8">
            <w:pPr>
              <w:rPr>
                <w:ins w:id="1534" w:author="Sarthak Shah | IFMR Rural Finance" w:date="2016-11-20T15:20:00Z"/>
                <w:rFonts w:ascii="Calibri" w:hAnsi="Calibri"/>
                <w:color w:val="000000"/>
                <w:sz w:val="22"/>
                <w:szCs w:val="22"/>
                <w:lang w:val="en-GB" w:eastAsia="en-GB"/>
              </w:rPr>
            </w:pPr>
            <w:ins w:id="1535"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single" w:sz="4" w:space="0" w:color="auto"/>
              <w:bottom w:val="single" w:sz="4" w:space="0" w:color="auto"/>
              <w:right w:val="single" w:sz="4" w:space="0" w:color="auto"/>
            </w:tcBorders>
            <w:shd w:val="clear" w:color="auto" w:fill="auto"/>
            <w:vAlign w:val="center"/>
            <w:hideMark/>
            <w:tcPrChange w:id="1536" w:author="Sarthak Shah | IFMR Rural Finance" w:date="2016-11-20T15:20:00Z">
              <w:tcPr>
                <w:tcW w:w="4576" w:type="dxa"/>
                <w:gridSpan w:val="8"/>
                <w:tcBorders>
                  <w:top w:val="nil"/>
                  <w:left w:val="single" w:sz="4" w:space="0" w:color="auto"/>
                  <w:bottom w:val="single" w:sz="4" w:space="0" w:color="auto"/>
                  <w:right w:val="single" w:sz="4" w:space="0" w:color="auto"/>
                </w:tcBorders>
                <w:shd w:val="clear" w:color="auto" w:fill="auto"/>
                <w:vAlign w:val="center"/>
                <w:hideMark/>
              </w:tcPr>
            </w:tcPrChange>
          </w:tcPr>
          <w:p w:rsidR="00EC34D8" w:rsidRPr="00EC34D8" w:rsidRDefault="00EC34D8" w:rsidP="00EC34D8">
            <w:pPr>
              <w:rPr>
                <w:ins w:id="1537" w:author="Sarthak Shah | IFMR Rural Finance" w:date="2016-11-20T15:20:00Z"/>
                <w:rFonts w:ascii="Calibri" w:hAnsi="Calibri"/>
                <w:color w:val="000000"/>
                <w:sz w:val="22"/>
                <w:szCs w:val="22"/>
                <w:lang w:val="en-GB" w:eastAsia="en-GB"/>
              </w:rPr>
            </w:pPr>
            <w:ins w:id="1538" w:author="Sarthak Shah | IFMR Rural Finance" w:date="2016-11-20T15:20:00Z">
              <w:r w:rsidRPr="00EC34D8">
                <w:rPr>
                  <w:rFonts w:ascii="Calibri" w:hAnsi="Calibri"/>
                  <w:color w:val="000000"/>
                  <w:sz w:val="22"/>
                  <w:szCs w:val="22"/>
                  <w:lang w:val="en-GB" w:eastAsia="en-GB"/>
                </w:rPr>
                <w:t>1. &lt; 20 %</w:t>
              </w:r>
              <w:r w:rsidRPr="00EC34D8">
                <w:rPr>
                  <w:rFonts w:ascii="Calibri" w:hAnsi="Calibri"/>
                  <w:color w:val="000000"/>
                  <w:sz w:val="22"/>
                  <w:szCs w:val="22"/>
                  <w:lang w:val="en-GB" w:eastAsia="en-GB"/>
                </w:rPr>
                <w:br/>
                <w:t>2. 20 - 30 %</w:t>
              </w:r>
              <w:r w:rsidRPr="00EC34D8">
                <w:rPr>
                  <w:rFonts w:ascii="Calibri" w:hAnsi="Calibri"/>
                  <w:color w:val="000000"/>
                  <w:sz w:val="22"/>
                  <w:szCs w:val="22"/>
                  <w:lang w:val="en-GB" w:eastAsia="en-GB"/>
                </w:rPr>
                <w:br/>
                <w:t>3. 30-50 %</w:t>
              </w:r>
              <w:r w:rsidRPr="00EC34D8">
                <w:rPr>
                  <w:rFonts w:ascii="Calibri" w:hAnsi="Calibri"/>
                  <w:color w:val="000000"/>
                  <w:sz w:val="22"/>
                  <w:szCs w:val="22"/>
                  <w:lang w:val="en-GB" w:eastAsia="en-GB"/>
                </w:rPr>
                <w:br/>
                <w:t>4. 50-80 %</w:t>
              </w:r>
              <w:r w:rsidRPr="00EC34D8">
                <w:rPr>
                  <w:rFonts w:ascii="Calibri" w:hAnsi="Calibri"/>
                  <w:color w:val="000000"/>
                  <w:sz w:val="22"/>
                  <w:szCs w:val="22"/>
                  <w:lang w:val="en-GB" w:eastAsia="en-GB"/>
                </w:rPr>
                <w:br/>
                <w:t>5. &gt; 80 %</w:t>
              </w:r>
            </w:ins>
          </w:p>
        </w:tc>
        <w:tc>
          <w:tcPr>
            <w:tcW w:w="400" w:type="pct"/>
            <w:tcBorders>
              <w:top w:val="nil"/>
              <w:left w:val="nil"/>
              <w:bottom w:val="single" w:sz="4" w:space="0" w:color="auto"/>
              <w:right w:val="nil"/>
            </w:tcBorders>
            <w:shd w:val="clear" w:color="auto" w:fill="auto"/>
            <w:noWrap/>
            <w:vAlign w:val="center"/>
            <w:hideMark/>
            <w:tcPrChange w:id="1539" w:author="Sarthak Shah | IFMR Rural Finance" w:date="2016-11-20T15:20:00Z">
              <w:tcPr>
                <w:tcW w:w="1776" w:type="dxa"/>
                <w:gridSpan w:val="2"/>
                <w:tcBorders>
                  <w:top w:val="nil"/>
                  <w:left w:val="nil"/>
                  <w:bottom w:val="single" w:sz="4" w:space="0" w:color="auto"/>
                  <w:right w:val="nil"/>
                </w:tcBorders>
                <w:shd w:val="clear" w:color="auto" w:fill="auto"/>
                <w:noWrap/>
                <w:vAlign w:val="center"/>
                <w:hideMark/>
              </w:tcPr>
            </w:tcPrChange>
          </w:tcPr>
          <w:p w:rsidR="00EC34D8" w:rsidRPr="00EC34D8" w:rsidRDefault="00EC34D8" w:rsidP="00EC34D8">
            <w:pPr>
              <w:jc w:val="center"/>
              <w:rPr>
                <w:ins w:id="1540" w:author="Sarthak Shah | IFMR Rural Finance" w:date="2016-11-20T15:20:00Z"/>
                <w:rFonts w:ascii="Calibri" w:hAnsi="Calibri"/>
                <w:color w:val="000000"/>
                <w:sz w:val="22"/>
                <w:szCs w:val="22"/>
                <w:lang w:val="en-GB" w:eastAsia="en-GB"/>
              </w:rPr>
            </w:pPr>
            <w:ins w:id="1541" w:author="Sarthak Shah | IFMR Rural Finance" w:date="2016-11-20T15:20:00Z">
              <w:r w:rsidRPr="00EC34D8">
                <w:rPr>
                  <w:rFonts w:ascii="Calibri" w:hAnsi="Calibri"/>
                  <w:color w:val="000000"/>
                  <w:sz w:val="22"/>
                  <w:szCs w:val="22"/>
                  <w:lang w:val="en-GB" w:eastAsia="en-GB"/>
                </w:rPr>
                <w:t>4</w:t>
              </w:r>
            </w:ins>
          </w:p>
        </w:tc>
        <w:tc>
          <w:tcPr>
            <w:tcW w:w="391" w:type="pct"/>
            <w:tcBorders>
              <w:top w:val="nil"/>
              <w:left w:val="single" w:sz="4" w:space="0" w:color="auto"/>
              <w:bottom w:val="single" w:sz="4" w:space="0" w:color="auto"/>
              <w:right w:val="nil"/>
            </w:tcBorders>
            <w:shd w:val="clear" w:color="auto" w:fill="auto"/>
            <w:noWrap/>
            <w:vAlign w:val="center"/>
            <w:hideMark/>
            <w:tcPrChange w:id="1542" w:author="Sarthak Shah | IFMR Rural Finance" w:date="2016-11-20T15:20:00Z">
              <w:tcPr>
                <w:tcW w:w="1736" w:type="dxa"/>
                <w:tcBorders>
                  <w:top w:val="nil"/>
                  <w:left w:val="single" w:sz="4" w:space="0" w:color="auto"/>
                  <w:bottom w:val="single" w:sz="4" w:space="0" w:color="auto"/>
                  <w:right w:val="nil"/>
                </w:tcBorders>
                <w:shd w:val="clear" w:color="auto" w:fill="auto"/>
                <w:noWrap/>
                <w:vAlign w:val="center"/>
                <w:hideMark/>
              </w:tcPr>
            </w:tcPrChange>
          </w:tcPr>
          <w:p w:rsidR="00EC34D8" w:rsidRPr="00EC34D8" w:rsidRDefault="00EC34D8" w:rsidP="00EC34D8">
            <w:pPr>
              <w:jc w:val="center"/>
              <w:rPr>
                <w:ins w:id="1543" w:author="Sarthak Shah | IFMR Rural Finance" w:date="2016-11-20T15:20:00Z"/>
                <w:rFonts w:ascii="Calibri" w:hAnsi="Calibri"/>
                <w:color w:val="000000"/>
                <w:sz w:val="22"/>
                <w:szCs w:val="22"/>
                <w:lang w:val="en-GB" w:eastAsia="en-GB"/>
              </w:rPr>
            </w:pPr>
            <w:ins w:id="1544" w:author="Sarthak Shah | IFMR Rural Finance" w:date="2016-11-20T15:20:00Z">
              <w:r w:rsidRPr="00EC34D8">
                <w:rPr>
                  <w:rFonts w:ascii="Calibri" w:hAnsi="Calibri"/>
                  <w:color w:val="000000"/>
                  <w:sz w:val="22"/>
                  <w:szCs w:val="22"/>
                  <w:lang w:val="en-GB" w:eastAsia="en-GB"/>
                </w:rPr>
                <w:t>4.124%</w:t>
              </w:r>
            </w:ins>
          </w:p>
        </w:tc>
        <w:tc>
          <w:tcPr>
            <w:tcW w:w="107" w:type="pct"/>
            <w:tcBorders>
              <w:top w:val="nil"/>
              <w:left w:val="single" w:sz="4" w:space="0" w:color="auto"/>
              <w:bottom w:val="single" w:sz="4" w:space="0" w:color="auto"/>
              <w:right w:val="single" w:sz="4" w:space="0" w:color="auto"/>
            </w:tcBorders>
            <w:shd w:val="clear" w:color="auto" w:fill="auto"/>
            <w:vAlign w:val="center"/>
            <w:hideMark/>
            <w:tcPrChange w:id="1545" w:author="Sarthak Shah | IFMR Rural Finance" w:date="2016-11-20T15:20:00Z">
              <w:tcPr>
                <w:tcW w:w="476" w:type="dxa"/>
                <w:tcBorders>
                  <w:top w:val="nil"/>
                  <w:left w:val="single" w:sz="4" w:space="0" w:color="auto"/>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1546" w:author="Sarthak Shah | IFMR Rural Finance" w:date="2016-11-20T15:20:00Z"/>
                <w:rFonts w:ascii="Calibri" w:hAnsi="Calibri"/>
                <w:color w:val="000000"/>
                <w:sz w:val="22"/>
                <w:szCs w:val="22"/>
                <w:lang w:val="en-GB" w:eastAsia="en-GB"/>
              </w:rPr>
            </w:pPr>
            <w:ins w:id="1547" w:author="Sarthak Shah | IFMR Rural Finance" w:date="2016-11-20T15:20:00Z">
              <w:r w:rsidRPr="00EC34D8">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auto" w:fill="auto"/>
            <w:vAlign w:val="center"/>
            <w:hideMark/>
            <w:tcPrChange w:id="1548" w:author="Sarthak Shah | IFMR Rural Finance" w:date="2016-11-20T15:20:00Z">
              <w:tcPr>
                <w:tcW w:w="436" w:type="dxa"/>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1549" w:author="Sarthak Shah | IFMR Rural Finance" w:date="2016-11-20T15:20:00Z"/>
                <w:rFonts w:ascii="Calibri" w:hAnsi="Calibri"/>
                <w:color w:val="000000"/>
                <w:sz w:val="22"/>
                <w:szCs w:val="22"/>
                <w:lang w:val="en-GB" w:eastAsia="en-GB"/>
              </w:rPr>
            </w:pPr>
            <w:ins w:id="1550"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auto" w:fill="auto"/>
            <w:vAlign w:val="center"/>
            <w:hideMark/>
            <w:tcPrChange w:id="1551" w:author="Sarthak Shah | IFMR Rural Finance" w:date="2016-11-20T15:20:00Z">
              <w:tcPr>
                <w:tcW w:w="476" w:type="dxa"/>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1552" w:author="Sarthak Shah | IFMR Rural Finance" w:date="2016-11-20T15:20:00Z"/>
                <w:rFonts w:ascii="Calibri" w:hAnsi="Calibri"/>
                <w:color w:val="000000"/>
                <w:sz w:val="22"/>
                <w:szCs w:val="22"/>
                <w:lang w:val="en-GB" w:eastAsia="en-GB"/>
              </w:rPr>
            </w:pPr>
            <w:ins w:id="1553" w:author="Sarthak Shah | IFMR Rural Finance" w:date="2016-11-20T15:20:00Z">
              <w:r w:rsidRPr="00EC34D8">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auto" w:fill="auto"/>
            <w:vAlign w:val="center"/>
            <w:hideMark/>
            <w:tcPrChange w:id="1554" w:author="Sarthak Shah | IFMR Rural Finance" w:date="2016-11-20T15:20:00Z">
              <w:tcPr>
                <w:tcW w:w="416" w:type="dxa"/>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1555" w:author="Sarthak Shah | IFMR Rural Finance" w:date="2016-11-20T15:20:00Z"/>
                <w:rFonts w:ascii="Calibri" w:hAnsi="Calibri"/>
                <w:color w:val="000000"/>
                <w:sz w:val="22"/>
                <w:szCs w:val="22"/>
                <w:lang w:val="en-GB" w:eastAsia="en-GB"/>
              </w:rPr>
            </w:pPr>
            <w:ins w:id="1556" w:author="Sarthak Shah | IFMR Rural Finance" w:date="2016-11-20T15:20:00Z">
              <w:r w:rsidRPr="00EC34D8">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auto" w:fill="auto"/>
            <w:vAlign w:val="center"/>
            <w:hideMark/>
            <w:tcPrChange w:id="1557" w:author="Sarthak Shah | IFMR Rural Finance" w:date="2016-11-20T15:20:00Z">
              <w:tcPr>
                <w:tcW w:w="476" w:type="dxa"/>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1558" w:author="Sarthak Shah | IFMR Rural Finance" w:date="2016-11-20T15:20:00Z"/>
                <w:rFonts w:ascii="Calibri" w:hAnsi="Calibri"/>
                <w:color w:val="000000"/>
                <w:sz w:val="22"/>
                <w:szCs w:val="22"/>
                <w:lang w:val="en-GB" w:eastAsia="en-GB"/>
              </w:rPr>
            </w:pPr>
            <w:ins w:id="1559" w:author="Sarthak Shah | IFMR Rural Finance" w:date="2016-11-20T15:20:00Z">
              <w:r w:rsidRPr="00EC34D8">
                <w:rPr>
                  <w:rFonts w:ascii="Calibri" w:hAnsi="Calibri"/>
                  <w:color w:val="000000"/>
                  <w:sz w:val="22"/>
                  <w:szCs w:val="22"/>
                  <w:lang w:val="en-GB" w:eastAsia="en-GB"/>
                </w:rPr>
                <w:t>1</w:t>
              </w:r>
            </w:ins>
          </w:p>
        </w:tc>
        <w:tc>
          <w:tcPr>
            <w:tcW w:w="280" w:type="pct"/>
            <w:tcBorders>
              <w:top w:val="nil"/>
              <w:left w:val="nil"/>
              <w:bottom w:val="single" w:sz="4" w:space="0" w:color="auto"/>
              <w:right w:val="single" w:sz="4" w:space="0" w:color="auto"/>
            </w:tcBorders>
            <w:shd w:val="clear" w:color="auto" w:fill="auto"/>
            <w:vAlign w:val="center"/>
            <w:hideMark/>
            <w:tcPrChange w:id="1560" w:author="Sarthak Shah | IFMR Rural Finance" w:date="2016-11-20T15:20:00Z">
              <w:tcPr>
                <w:tcW w:w="1037" w:type="dxa"/>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1561" w:author="Sarthak Shah | IFMR Rural Finance" w:date="2016-11-20T15:20:00Z"/>
                <w:rFonts w:ascii="Calibri" w:hAnsi="Calibri"/>
                <w:color w:val="000000"/>
                <w:sz w:val="22"/>
                <w:szCs w:val="22"/>
                <w:lang w:val="en-GB" w:eastAsia="en-GB"/>
              </w:rPr>
            </w:pPr>
            <w:ins w:id="1562" w:author="Sarthak Shah | IFMR Rural Finance" w:date="2016-11-20T15:20:00Z">
              <w:r w:rsidRPr="00EC34D8">
                <w:rPr>
                  <w:rFonts w:ascii="Calibri" w:hAnsi="Calibri"/>
                  <w:color w:val="000000"/>
                  <w:sz w:val="22"/>
                  <w:szCs w:val="22"/>
                  <w:lang w:val="en-GB" w:eastAsia="en-GB"/>
                </w:rPr>
                <w:t>Derived</w:t>
              </w:r>
            </w:ins>
          </w:p>
        </w:tc>
      </w:tr>
      <w:tr w:rsidR="00EC34D8" w:rsidRPr="00EC34D8" w:rsidTr="00EC34D8">
        <w:trPr>
          <w:trHeight w:val="1500"/>
          <w:ins w:id="1563" w:author="Sarthak Shah | IFMR Rural Finance" w:date="2016-11-20T15:20:00Z"/>
          <w:trPrChange w:id="1564"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1565"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566" w:author="Sarthak Shah | IFMR Rural Finance" w:date="2016-11-20T15:20:00Z"/>
                <w:rFonts w:ascii="Calibri" w:hAnsi="Calibri"/>
                <w:color w:val="000000"/>
                <w:sz w:val="22"/>
                <w:szCs w:val="22"/>
                <w:lang w:val="en-GB" w:eastAsia="en-GB"/>
              </w:rPr>
            </w:pPr>
            <w:ins w:id="1567" w:author="Sarthak Shah | IFMR Rural Finance" w:date="2016-11-20T15:20:00Z">
              <w:r w:rsidRPr="00EC34D8">
                <w:rPr>
                  <w:rFonts w:ascii="Calibri" w:hAnsi="Calibri"/>
                  <w:color w:val="000000"/>
                  <w:sz w:val="22"/>
                  <w:szCs w:val="22"/>
                  <w:lang w:val="en-GB" w:eastAsia="en-GB"/>
                </w:rPr>
                <w:t>13</w:t>
              </w:r>
            </w:ins>
          </w:p>
        </w:tc>
        <w:tc>
          <w:tcPr>
            <w:tcW w:w="394" w:type="pct"/>
            <w:tcBorders>
              <w:top w:val="nil"/>
              <w:left w:val="nil"/>
              <w:bottom w:val="single" w:sz="4" w:space="0" w:color="auto"/>
              <w:right w:val="single" w:sz="4" w:space="0" w:color="auto"/>
            </w:tcBorders>
            <w:shd w:val="clear" w:color="auto" w:fill="auto"/>
            <w:vAlign w:val="center"/>
            <w:hideMark/>
            <w:tcPrChange w:id="1568"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569" w:author="Sarthak Shah | IFMR Rural Finance" w:date="2016-11-20T15:20:00Z"/>
                <w:rFonts w:ascii="Calibri" w:hAnsi="Calibri"/>
                <w:color w:val="000000"/>
                <w:sz w:val="22"/>
                <w:szCs w:val="22"/>
                <w:lang w:val="en-GB" w:eastAsia="en-GB"/>
              </w:rPr>
            </w:pPr>
            <w:ins w:id="1570" w:author="Sarthak Shah | IFMR Rural Finance" w:date="2016-11-20T15:20:00Z">
              <w:r w:rsidRPr="00EC34D8">
                <w:rPr>
                  <w:rFonts w:ascii="Calibri" w:hAnsi="Calibri"/>
                  <w:color w:val="000000"/>
                  <w:sz w:val="22"/>
                  <w:szCs w:val="22"/>
                  <w:lang w:val="en-GB" w:eastAsia="en-GB"/>
                </w:rPr>
                <w:t># of Years business in area /Locality</w:t>
              </w:r>
            </w:ins>
          </w:p>
        </w:tc>
        <w:tc>
          <w:tcPr>
            <w:tcW w:w="280" w:type="pct"/>
            <w:tcBorders>
              <w:top w:val="nil"/>
              <w:left w:val="nil"/>
              <w:bottom w:val="single" w:sz="4" w:space="0" w:color="auto"/>
              <w:right w:val="single" w:sz="4" w:space="0" w:color="auto"/>
            </w:tcBorders>
            <w:shd w:val="clear" w:color="auto" w:fill="auto"/>
            <w:vAlign w:val="center"/>
            <w:hideMark/>
            <w:tcPrChange w:id="1571"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572" w:author="Sarthak Shah | IFMR Rural Finance" w:date="2016-11-20T15:20:00Z"/>
                <w:rFonts w:ascii="Calibri" w:hAnsi="Calibri"/>
                <w:color w:val="000000"/>
                <w:sz w:val="22"/>
                <w:szCs w:val="22"/>
                <w:lang w:val="en-GB" w:eastAsia="en-GB"/>
              </w:rPr>
            </w:pPr>
            <w:ins w:id="1573" w:author="Sarthak Shah | IFMR Rural Finance" w:date="2016-11-20T15:20:00Z">
              <w:r w:rsidRPr="00EC34D8">
                <w:rPr>
                  <w:rFonts w:ascii="Calibri" w:hAnsi="Calibri"/>
                  <w:color w:val="000000"/>
                  <w:sz w:val="22"/>
                  <w:szCs w:val="22"/>
                  <w:lang w:val="en-GB" w:eastAsia="en-GB"/>
                </w:rPr>
                <w:t>Field Appraisal</w:t>
              </w:r>
            </w:ins>
          </w:p>
        </w:tc>
        <w:tc>
          <w:tcPr>
            <w:tcW w:w="244" w:type="pct"/>
            <w:tcBorders>
              <w:top w:val="nil"/>
              <w:left w:val="nil"/>
              <w:bottom w:val="single" w:sz="4" w:space="0" w:color="auto"/>
              <w:right w:val="single" w:sz="4" w:space="0" w:color="auto"/>
            </w:tcBorders>
            <w:shd w:val="clear" w:color="auto" w:fill="auto"/>
            <w:noWrap/>
            <w:vAlign w:val="center"/>
            <w:hideMark/>
            <w:tcPrChange w:id="1574" w:author="Sarthak Shah | IFMR Rural Finance" w:date="2016-11-20T15:20:00Z">
              <w:tcPr>
                <w:tcW w:w="1083"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575" w:author="Sarthak Shah | IFMR Rural Finance" w:date="2016-11-20T15:20:00Z"/>
                <w:rFonts w:ascii="Calibri" w:hAnsi="Calibri"/>
                <w:color w:val="000000"/>
                <w:sz w:val="22"/>
                <w:szCs w:val="22"/>
                <w:lang w:val="en-GB" w:eastAsia="en-GB"/>
              </w:rPr>
            </w:pPr>
            <w:ins w:id="1576" w:author="Sarthak Shah | IFMR Rural Finance" w:date="2016-11-20T15:20:00Z">
              <w:r w:rsidRPr="00EC34D8">
                <w:rPr>
                  <w:rFonts w:ascii="Calibri" w:hAnsi="Calibri"/>
                  <w:color w:val="000000"/>
                  <w:sz w:val="22"/>
                  <w:szCs w:val="22"/>
                  <w:lang w:val="en-GB" w:eastAsia="en-GB"/>
                </w:rPr>
                <w:t>Business</w:t>
              </w:r>
            </w:ins>
          </w:p>
        </w:tc>
        <w:tc>
          <w:tcPr>
            <w:tcW w:w="320" w:type="pct"/>
            <w:tcBorders>
              <w:top w:val="nil"/>
              <w:left w:val="nil"/>
              <w:bottom w:val="single" w:sz="4" w:space="0" w:color="auto"/>
              <w:right w:val="single" w:sz="4" w:space="0" w:color="auto"/>
            </w:tcBorders>
            <w:shd w:val="clear" w:color="auto" w:fill="auto"/>
            <w:vAlign w:val="center"/>
            <w:hideMark/>
            <w:tcPrChange w:id="1577"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578" w:author="Sarthak Shah | IFMR Rural Finance" w:date="2016-11-20T15:20:00Z"/>
                <w:rFonts w:ascii="Calibri" w:hAnsi="Calibri"/>
                <w:color w:val="000000"/>
                <w:sz w:val="22"/>
                <w:szCs w:val="22"/>
                <w:lang w:val="en-GB" w:eastAsia="en-GB"/>
              </w:rPr>
            </w:pPr>
            <w:ins w:id="1579" w:author="Sarthak Shah | IFMR Rural Finance" w:date="2016-11-20T15:20:00Z">
              <w:r w:rsidRPr="00EC34D8">
                <w:rPr>
                  <w:rFonts w:ascii="Calibri" w:hAnsi="Calibri"/>
                  <w:color w:val="000000"/>
                  <w:sz w:val="22"/>
                  <w:szCs w:val="22"/>
                  <w:lang w:val="en-GB" w:eastAsia="en-GB"/>
                </w:rPr>
                <w:t>Business Details</w:t>
              </w:r>
            </w:ins>
          </w:p>
        </w:tc>
        <w:tc>
          <w:tcPr>
            <w:tcW w:w="580" w:type="pct"/>
            <w:tcBorders>
              <w:top w:val="nil"/>
              <w:left w:val="nil"/>
              <w:bottom w:val="single" w:sz="4" w:space="0" w:color="auto"/>
              <w:right w:val="single" w:sz="4" w:space="0" w:color="auto"/>
            </w:tcBorders>
            <w:shd w:val="clear" w:color="auto" w:fill="auto"/>
            <w:vAlign w:val="center"/>
            <w:hideMark/>
            <w:tcPrChange w:id="1580"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581" w:author="Sarthak Shah | IFMR Rural Finance" w:date="2016-11-20T15:20:00Z"/>
                <w:rFonts w:ascii="Calibri" w:hAnsi="Calibri"/>
                <w:color w:val="000000"/>
                <w:sz w:val="22"/>
                <w:szCs w:val="22"/>
                <w:lang w:val="en-GB" w:eastAsia="en-GB"/>
              </w:rPr>
            </w:pPr>
            <w:ins w:id="1582" w:author="Sarthak Shah | IFMR Rural Finance" w:date="2016-11-20T15:20:00Z">
              <w:r w:rsidRPr="00EC34D8">
                <w:rPr>
                  <w:rFonts w:ascii="Calibri" w:hAnsi="Calibri"/>
                  <w:color w:val="000000"/>
                  <w:sz w:val="22"/>
                  <w:szCs w:val="22"/>
                  <w:lang w:val="en-GB" w:eastAsia="en-GB"/>
                </w:rPr>
                <w:t>How many years business in present Area?</w:t>
              </w:r>
            </w:ins>
          </w:p>
        </w:tc>
        <w:tc>
          <w:tcPr>
            <w:tcW w:w="423" w:type="pct"/>
            <w:tcBorders>
              <w:top w:val="nil"/>
              <w:left w:val="nil"/>
              <w:bottom w:val="single" w:sz="4" w:space="0" w:color="auto"/>
              <w:right w:val="single" w:sz="4" w:space="0" w:color="auto"/>
            </w:tcBorders>
            <w:shd w:val="clear" w:color="auto" w:fill="auto"/>
            <w:vAlign w:val="center"/>
            <w:hideMark/>
            <w:tcPrChange w:id="1583"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584" w:author="Sarthak Shah | IFMR Rural Finance" w:date="2016-11-20T15:20:00Z"/>
                <w:rFonts w:ascii="Calibri" w:hAnsi="Calibri"/>
                <w:color w:val="000000"/>
                <w:sz w:val="22"/>
                <w:szCs w:val="22"/>
                <w:lang w:val="en-GB" w:eastAsia="en-GB"/>
              </w:rPr>
            </w:pPr>
            <w:ins w:id="1585"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1586"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587" w:author="Sarthak Shah | IFMR Rural Finance" w:date="2016-11-20T15:20:00Z"/>
                <w:rFonts w:ascii="Calibri" w:hAnsi="Calibri"/>
                <w:color w:val="000000"/>
                <w:sz w:val="22"/>
                <w:szCs w:val="22"/>
                <w:lang w:val="en-GB" w:eastAsia="en-GB"/>
              </w:rPr>
            </w:pPr>
            <w:ins w:id="1588" w:author="Sarthak Shah | IFMR Rural Finance" w:date="2016-11-20T15:20:00Z">
              <w:r w:rsidRPr="00EC34D8">
                <w:rPr>
                  <w:rFonts w:ascii="Calibri" w:hAnsi="Calibri"/>
                  <w:color w:val="000000"/>
                  <w:sz w:val="22"/>
                  <w:szCs w:val="22"/>
                  <w:lang w:val="en-GB" w:eastAsia="en-GB"/>
                </w:rPr>
                <w:t>1. &lt;6 months</w:t>
              </w:r>
              <w:r w:rsidRPr="00EC34D8">
                <w:rPr>
                  <w:rFonts w:ascii="Calibri" w:hAnsi="Calibri"/>
                  <w:color w:val="000000"/>
                  <w:sz w:val="22"/>
                  <w:szCs w:val="22"/>
                  <w:lang w:val="en-GB" w:eastAsia="en-GB"/>
                </w:rPr>
                <w:br/>
                <w:t>2. 6 months to 1 year</w:t>
              </w:r>
              <w:r w:rsidRPr="00EC34D8">
                <w:rPr>
                  <w:rFonts w:ascii="Calibri" w:hAnsi="Calibri"/>
                  <w:color w:val="000000"/>
                  <w:sz w:val="22"/>
                  <w:szCs w:val="22"/>
                  <w:lang w:val="en-GB" w:eastAsia="en-GB"/>
                </w:rPr>
                <w:br/>
                <w:t>3. 1-2 years</w:t>
              </w:r>
              <w:r w:rsidRPr="00EC34D8">
                <w:rPr>
                  <w:rFonts w:ascii="Calibri" w:hAnsi="Calibri"/>
                  <w:color w:val="000000"/>
                  <w:sz w:val="22"/>
                  <w:szCs w:val="22"/>
                  <w:lang w:val="en-GB" w:eastAsia="en-GB"/>
                </w:rPr>
                <w:br/>
                <w:t>4. 2-3 years</w:t>
              </w:r>
              <w:r w:rsidRPr="00EC34D8">
                <w:rPr>
                  <w:rFonts w:ascii="Calibri" w:hAnsi="Calibri"/>
                  <w:color w:val="000000"/>
                  <w:sz w:val="22"/>
                  <w:szCs w:val="22"/>
                  <w:lang w:val="en-GB" w:eastAsia="en-GB"/>
                </w:rPr>
                <w:br/>
                <w:t>5. &gt;3 years</w:t>
              </w:r>
            </w:ins>
          </w:p>
        </w:tc>
        <w:tc>
          <w:tcPr>
            <w:tcW w:w="400" w:type="pct"/>
            <w:tcBorders>
              <w:top w:val="nil"/>
              <w:left w:val="nil"/>
              <w:bottom w:val="single" w:sz="4" w:space="0" w:color="auto"/>
              <w:right w:val="single" w:sz="4" w:space="0" w:color="auto"/>
            </w:tcBorders>
            <w:shd w:val="clear" w:color="auto" w:fill="auto"/>
            <w:noWrap/>
            <w:vAlign w:val="center"/>
            <w:hideMark/>
            <w:tcPrChange w:id="1589" w:author="Sarthak Shah | IFMR Rural Finance" w:date="2016-11-20T15:20:00Z">
              <w:tcPr>
                <w:tcW w:w="17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590" w:author="Sarthak Shah | IFMR Rural Finance" w:date="2016-11-20T15:20:00Z"/>
                <w:rFonts w:ascii="Calibri" w:hAnsi="Calibri"/>
                <w:color w:val="000000"/>
                <w:sz w:val="22"/>
                <w:szCs w:val="22"/>
                <w:lang w:val="en-GB" w:eastAsia="en-GB"/>
              </w:rPr>
            </w:pPr>
            <w:ins w:id="1591" w:author="Sarthak Shah | IFMR Rural Finance" w:date="2016-11-20T15:20:00Z">
              <w:r w:rsidRPr="00EC34D8">
                <w:rPr>
                  <w:rFonts w:ascii="Calibri" w:hAnsi="Calibri"/>
                  <w:color w:val="000000"/>
                  <w:sz w:val="22"/>
                  <w:szCs w:val="22"/>
                  <w:lang w:val="en-GB" w:eastAsia="en-GB"/>
                </w:rPr>
                <w:t>5</w:t>
              </w:r>
            </w:ins>
          </w:p>
        </w:tc>
        <w:tc>
          <w:tcPr>
            <w:tcW w:w="391" w:type="pct"/>
            <w:tcBorders>
              <w:top w:val="nil"/>
              <w:left w:val="nil"/>
              <w:bottom w:val="single" w:sz="4" w:space="0" w:color="auto"/>
              <w:right w:val="single" w:sz="4" w:space="0" w:color="auto"/>
            </w:tcBorders>
            <w:shd w:val="clear" w:color="auto" w:fill="auto"/>
            <w:noWrap/>
            <w:vAlign w:val="center"/>
            <w:hideMark/>
            <w:tcPrChange w:id="1592" w:author="Sarthak Shah | IFMR Rural Finance" w:date="2016-11-20T15:20:00Z">
              <w:tcPr>
                <w:tcW w:w="17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593" w:author="Sarthak Shah | IFMR Rural Finance" w:date="2016-11-20T15:20:00Z"/>
                <w:rFonts w:ascii="Calibri" w:hAnsi="Calibri"/>
                <w:color w:val="000000"/>
                <w:sz w:val="22"/>
                <w:szCs w:val="22"/>
                <w:lang w:val="en-GB" w:eastAsia="en-GB"/>
              </w:rPr>
            </w:pPr>
            <w:ins w:id="1594" w:author="Sarthak Shah | IFMR Rural Finance" w:date="2016-11-20T15:20:00Z">
              <w:r w:rsidRPr="00EC34D8">
                <w:rPr>
                  <w:rFonts w:ascii="Calibri" w:hAnsi="Calibri"/>
                  <w:color w:val="000000"/>
                  <w:sz w:val="22"/>
                  <w:szCs w:val="22"/>
                  <w:lang w:val="en-GB" w:eastAsia="en-GB"/>
                </w:rPr>
                <w:t>5.155%</w:t>
              </w:r>
            </w:ins>
          </w:p>
        </w:tc>
        <w:tc>
          <w:tcPr>
            <w:tcW w:w="107" w:type="pct"/>
            <w:tcBorders>
              <w:top w:val="nil"/>
              <w:left w:val="nil"/>
              <w:bottom w:val="single" w:sz="4" w:space="0" w:color="auto"/>
              <w:right w:val="single" w:sz="4" w:space="0" w:color="auto"/>
            </w:tcBorders>
            <w:shd w:val="clear" w:color="auto" w:fill="auto"/>
            <w:noWrap/>
            <w:vAlign w:val="bottom"/>
            <w:hideMark/>
            <w:tcPrChange w:id="1595" w:author="Sarthak Shah | IFMR Rural Finance" w:date="2016-11-20T15:20:00Z">
              <w:tcPr>
                <w:tcW w:w="476" w:type="dxa"/>
                <w:tcBorders>
                  <w:top w:val="nil"/>
                  <w:left w:val="nil"/>
                  <w:bottom w:val="single" w:sz="4" w:space="0" w:color="auto"/>
                  <w:right w:val="single" w:sz="4" w:space="0" w:color="auto"/>
                </w:tcBorders>
                <w:shd w:val="clear" w:color="auto" w:fill="auto"/>
                <w:noWrap/>
                <w:vAlign w:val="bottom"/>
                <w:hideMark/>
              </w:tcPr>
            </w:tcPrChange>
          </w:tcPr>
          <w:p w:rsidR="00EC34D8" w:rsidRPr="00EC34D8" w:rsidRDefault="00EC34D8" w:rsidP="00EC34D8">
            <w:pPr>
              <w:jc w:val="center"/>
              <w:rPr>
                <w:ins w:id="1596" w:author="Sarthak Shah | IFMR Rural Finance" w:date="2016-11-20T15:20:00Z"/>
                <w:rFonts w:ascii="Calibri" w:hAnsi="Calibri"/>
                <w:color w:val="000000"/>
                <w:sz w:val="22"/>
                <w:szCs w:val="22"/>
                <w:lang w:val="en-GB" w:eastAsia="en-GB"/>
              </w:rPr>
            </w:pPr>
            <w:ins w:id="1597" w:author="Sarthak Shah | IFMR Rural Finance" w:date="2016-11-20T15:20:00Z">
              <w:r w:rsidRPr="00EC34D8">
                <w:rPr>
                  <w:rFonts w:ascii="Calibri" w:hAnsi="Calibri"/>
                  <w:color w:val="000000"/>
                  <w:sz w:val="22"/>
                  <w:szCs w:val="22"/>
                  <w:lang w:val="en-GB" w:eastAsia="en-GB"/>
                </w:rPr>
                <w:t>0</w:t>
              </w:r>
            </w:ins>
          </w:p>
        </w:tc>
        <w:tc>
          <w:tcPr>
            <w:tcW w:w="98" w:type="pct"/>
            <w:tcBorders>
              <w:top w:val="nil"/>
              <w:left w:val="nil"/>
              <w:bottom w:val="single" w:sz="4" w:space="0" w:color="auto"/>
              <w:right w:val="single" w:sz="4" w:space="0" w:color="auto"/>
            </w:tcBorders>
            <w:shd w:val="clear" w:color="auto" w:fill="auto"/>
            <w:noWrap/>
            <w:vAlign w:val="bottom"/>
            <w:hideMark/>
            <w:tcPrChange w:id="1598" w:author="Sarthak Shah | IFMR Rural Finance" w:date="2016-11-20T15:20:00Z">
              <w:tcPr>
                <w:tcW w:w="436" w:type="dxa"/>
                <w:tcBorders>
                  <w:top w:val="nil"/>
                  <w:left w:val="nil"/>
                  <w:bottom w:val="single" w:sz="4" w:space="0" w:color="auto"/>
                  <w:right w:val="single" w:sz="4" w:space="0" w:color="auto"/>
                </w:tcBorders>
                <w:shd w:val="clear" w:color="auto" w:fill="auto"/>
                <w:noWrap/>
                <w:vAlign w:val="bottom"/>
                <w:hideMark/>
              </w:tcPr>
            </w:tcPrChange>
          </w:tcPr>
          <w:p w:rsidR="00EC34D8" w:rsidRPr="00EC34D8" w:rsidRDefault="00EC34D8" w:rsidP="00EC34D8">
            <w:pPr>
              <w:jc w:val="center"/>
              <w:rPr>
                <w:ins w:id="1599" w:author="Sarthak Shah | IFMR Rural Finance" w:date="2016-11-20T15:20:00Z"/>
                <w:rFonts w:ascii="Calibri" w:hAnsi="Calibri"/>
                <w:color w:val="000000"/>
                <w:sz w:val="22"/>
                <w:szCs w:val="22"/>
                <w:lang w:val="en-GB" w:eastAsia="en-GB"/>
              </w:rPr>
            </w:pPr>
            <w:ins w:id="1600" w:author="Sarthak Shah | IFMR Rural Finance" w:date="2016-11-20T15:20:00Z">
              <w:r w:rsidRPr="00EC34D8">
                <w:rPr>
                  <w:rFonts w:ascii="Calibri" w:hAnsi="Calibri"/>
                  <w:color w:val="000000"/>
                  <w:sz w:val="22"/>
                  <w:szCs w:val="22"/>
                  <w:lang w:val="en-GB" w:eastAsia="en-GB"/>
                </w:rPr>
                <w:t>1</w:t>
              </w:r>
            </w:ins>
          </w:p>
        </w:tc>
        <w:tc>
          <w:tcPr>
            <w:tcW w:w="107" w:type="pct"/>
            <w:tcBorders>
              <w:top w:val="nil"/>
              <w:left w:val="nil"/>
              <w:bottom w:val="single" w:sz="4" w:space="0" w:color="auto"/>
              <w:right w:val="single" w:sz="4" w:space="0" w:color="auto"/>
            </w:tcBorders>
            <w:shd w:val="clear" w:color="auto" w:fill="auto"/>
            <w:noWrap/>
            <w:vAlign w:val="bottom"/>
            <w:hideMark/>
            <w:tcPrChange w:id="1601" w:author="Sarthak Shah | IFMR Rural Finance" w:date="2016-11-20T15:20:00Z">
              <w:tcPr>
                <w:tcW w:w="476" w:type="dxa"/>
                <w:tcBorders>
                  <w:top w:val="nil"/>
                  <w:left w:val="nil"/>
                  <w:bottom w:val="single" w:sz="4" w:space="0" w:color="auto"/>
                  <w:right w:val="single" w:sz="4" w:space="0" w:color="auto"/>
                </w:tcBorders>
                <w:shd w:val="clear" w:color="auto" w:fill="auto"/>
                <w:noWrap/>
                <w:vAlign w:val="bottom"/>
                <w:hideMark/>
              </w:tcPr>
            </w:tcPrChange>
          </w:tcPr>
          <w:p w:rsidR="00EC34D8" w:rsidRPr="00EC34D8" w:rsidRDefault="00EC34D8" w:rsidP="00EC34D8">
            <w:pPr>
              <w:jc w:val="center"/>
              <w:rPr>
                <w:ins w:id="1602" w:author="Sarthak Shah | IFMR Rural Finance" w:date="2016-11-20T15:20:00Z"/>
                <w:rFonts w:ascii="Calibri" w:hAnsi="Calibri"/>
                <w:color w:val="000000"/>
                <w:sz w:val="22"/>
                <w:szCs w:val="22"/>
                <w:lang w:val="en-GB" w:eastAsia="en-GB"/>
              </w:rPr>
            </w:pPr>
            <w:ins w:id="1603" w:author="Sarthak Shah | IFMR Rural Finance" w:date="2016-11-20T15:20:00Z">
              <w:r w:rsidRPr="00EC34D8">
                <w:rPr>
                  <w:rFonts w:ascii="Calibri" w:hAnsi="Calibri"/>
                  <w:color w:val="000000"/>
                  <w:sz w:val="22"/>
                  <w:szCs w:val="22"/>
                  <w:lang w:val="en-GB" w:eastAsia="en-GB"/>
                </w:rPr>
                <w:t>2</w:t>
              </w:r>
            </w:ins>
          </w:p>
        </w:tc>
        <w:tc>
          <w:tcPr>
            <w:tcW w:w="94" w:type="pct"/>
            <w:tcBorders>
              <w:top w:val="nil"/>
              <w:left w:val="nil"/>
              <w:bottom w:val="single" w:sz="4" w:space="0" w:color="auto"/>
              <w:right w:val="single" w:sz="4" w:space="0" w:color="auto"/>
            </w:tcBorders>
            <w:shd w:val="clear" w:color="auto" w:fill="auto"/>
            <w:noWrap/>
            <w:vAlign w:val="bottom"/>
            <w:hideMark/>
            <w:tcPrChange w:id="1604" w:author="Sarthak Shah | IFMR Rural Finance" w:date="2016-11-20T15:20:00Z">
              <w:tcPr>
                <w:tcW w:w="416" w:type="dxa"/>
                <w:tcBorders>
                  <w:top w:val="nil"/>
                  <w:left w:val="nil"/>
                  <w:bottom w:val="single" w:sz="4" w:space="0" w:color="auto"/>
                  <w:right w:val="single" w:sz="4" w:space="0" w:color="auto"/>
                </w:tcBorders>
                <w:shd w:val="clear" w:color="auto" w:fill="auto"/>
                <w:noWrap/>
                <w:vAlign w:val="bottom"/>
                <w:hideMark/>
              </w:tcPr>
            </w:tcPrChange>
          </w:tcPr>
          <w:p w:rsidR="00EC34D8" w:rsidRPr="00EC34D8" w:rsidRDefault="00EC34D8" w:rsidP="00EC34D8">
            <w:pPr>
              <w:jc w:val="center"/>
              <w:rPr>
                <w:ins w:id="1605" w:author="Sarthak Shah | IFMR Rural Finance" w:date="2016-11-20T15:20:00Z"/>
                <w:rFonts w:ascii="Calibri" w:hAnsi="Calibri"/>
                <w:color w:val="000000"/>
                <w:sz w:val="22"/>
                <w:szCs w:val="22"/>
                <w:lang w:val="en-GB" w:eastAsia="en-GB"/>
              </w:rPr>
            </w:pPr>
            <w:ins w:id="1606" w:author="Sarthak Shah | IFMR Rural Finance" w:date="2016-11-20T15:20:00Z">
              <w:r w:rsidRPr="00EC34D8">
                <w:rPr>
                  <w:rFonts w:ascii="Calibri" w:hAnsi="Calibri"/>
                  <w:color w:val="000000"/>
                  <w:sz w:val="22"/>
                  <w:szCs w:val="22"/>
                  <w:lang w:val="en-GB" w:eastAsia="en-GB"/>
                </w:rPr>
                <w:t>3</w:t>
              </w:r>
            </w:ins>
          </w:p>
        </w:tc>
        <w:tc>
          <w:tcPr>
            <w:tcW w:w="107" w:type="pct"/>
            <w:tcBorders>
              <w:top w:val="nil"/>
              <w:left w:val="nil"/>
              <w:bottom w:val="single" w:sz="4" w:space="0" w:color="auto"/>
              <w:right w:val="single" w:sz="4" w:space="0" w:color="auto"/>
            </w:tcBorders>
            <w:shd w:val="clear" w:color="auto" w:fill="auto"/>
            <w:noWrap/>
            <w:vAlign w:val="bottom"/>
            <w:hideMark/>
            <w:tcPrChange w:id="1607" w:author="Sarthak Shah | IFMR Rural Finance" w:date="2016-11-20T15:20:00Z">
              <w:tcPr>
                <w:tcW w:w="476" w:type="dxa"/>
                <w:tcBorders>
                  <w:top w:val="nil"/>
                  <w:left w:val="nil"/>
                  <w:bottom w:val="single" w:sz="4" w:space="0" w:color="auto"/>
                  <w:right w:val="single" w:sz="4" w:space="0" w:color="auto"/>
                </w:tcBorders>
                <w:shd w:val="clear" w:color="auto" w:fill="auto"/>
                <w:noWrap/>
                <w:vAlign w:val="bottom"/>
                <w:hideMark/>
              </w:tcPr>
            </w:tcPrChange>
          </w:tcPr>
          <w:p w:rsidR="00EC34D8" w:rsidRPr="00EC34D8" w:rsidRDefault="00EC34D8" w:rsidP="00EC34D8">
            <w:pPr>
              <w:jc w:val="center"/>
              <w:rPr>
                <w:ins w:id="1608" w:author="Sarthak Shah | IFMR Rural Finance" w:date="2016-11-20T15:20:00Z"/>
                <w:rFonts w:ascii="Calibri" w:hAnsi="Calibri"/>
                <w:color w:val="000000"/>
                <w:sz w:val="22"/>
                <w:szCs w:val="22"/>
                <w:lang w:val="en-GB" w:eastAsia="en-GB"/>
              </w:rPr>
            </w:pPr>
            <w:ins w:id="1609" w:author="Sarthak Shah | IFMR Rural Finance" w:date="2016-11-20T15:20:00Z">
              <w:r w:rsidRPr="00EC34D8">
                <w:rPr>
                  <w:rFonts w:ascii="Calibri" w:hAnsi="Calibri"/>
                  <w:color w:val="000000"/>
                  <w:sz w:val="22"/>
                  <w:szCs w:val="22"/>
                  <w:lang w:val="en-GB" w:eastAsia="en-GB"/>
                </w:rPr>
                <w:t>5</w:t>
              </w:r>
            </w:ins>
          </w:p>
        </w:tc>
        <w:tc>
          <w:tcPr>
            <w:tcW w:w="280" w:type="pct"/>
            <w:tcBorders>
              <w:top w:val="nil"/>
              <w:left w:val="nil"/>
              <w:bottom w:val="single" w:sz="4" w:space="0" w:color="auto"/>
              <w:right w:val="single" w:sz="4" w:space="0" w:color="auto"/>
            </w:tcBorders>
            <w:shd w:val="clear" w:color="auto" w:fill="auto"/>
            <w:noWrap/>
            <w:vAlign w:val="bottom"/>
            <w:hideMark/>
            <w:tcPrChange w:id="1610" w:author="Sarthak Shah | IFMR Rural Finance" w:date="2016-11-20T15:20:00Z">
              <w:tcPr>
                <w:tcW w:w="1037" w:type="dxa"/>
                <w:tcBorders>
                  <w:top w:val="nil"/>
                  <w:left w:val="nil"/>
                  <w:bottom w:val="single" w:sz="4" w:space="0" w:color="auto"/>
                  <w:right w:val="single" w:sz="4" w:space="0" w:color="auto"/>
                </w:tcBorders>
                <w:shd w:val="clear" w:color="auto" w:fill="auto"/>
                <w:noWrap/>
                <w:vAlign w:val="bottom"/>
                <w:hideMark/>
              </w:tcPr>
            </w:tcPrChange>
          </w:tcPr>
          <w:p w:rsidR="00EC34D8" w:rsidRPr="00EC34D8" w:rsidRDefault="00EC34D8" w:rsidP="00EC34D8">
            <w:pPr>
              <w:rPr>
                <w:ins w:id="1611" w:author="Sarthak Shah | IFMR Rural Finance" w:date="2016-11-20T15:20:00Z"/>
                <w:rFonts w:ascii="Calibri" w:hAnsi="Calibri"/>
                <w:color w:val="000000"/>
                <w:sz w:val="22"/>
                <w:szCs w:val="22"/>
                <w:lang w:val="en-GB" w:eastAsia="en-GB"/>
              </w:rPr>
            </w:pPr>
            <w:ins w:id="1612" w:author="Sarthak Shah | IFMR Rural Finance" w:date="2016-11-20T15:20:00Z">
              <w:r w:rsidRPr="00EC34D8">
                <w:rPr>
                  <w:rFonts w:ascii="Calibri" w:hAnsi="Calibri"/>
                  <w:color w:val="000000"/>
                  <w:sz w:val="22"/>
                  <w:szCs w:val="22"/>
                  <w:lang w:val="en-GB" w:eastAsia="en-GB"/>
                </w:rPr>
                <w:t>Static</w:t>
              </w:r>
            </w:ins>
          </w:p>
        </w:tc>
      </w:tr>
      <w:tr w:rsidR="00EC34D8" w:rsidRPr="00EC34D8" w:rsidTr="00EC34D8">
        <w:trPr>
          <w:trHeight w:val="1500"/>
          <w:ins w:id="1613" w:author="Sarthak Shah | IFMR Rural Finance" w:date="2016-11-20T15:20:00Z"/>
          <w:trPrChange w:id="1614"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1615"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616" w:author="Sarthak Shah | IFMR Rural Finance" w:date="2016-11-20T15:20:00Z"/>
                <w:rFonts w:ascii="Calibri" w:hAnsi="Calibri"/>
                <w:color w:val="000000"/>
                <w:sz w:val="22"/>
                <w:szCs w:val="22"/>
                <w:lang w:val="en-GB" w:eastAsia="en-GB"/>
              </w:rPr>
            </w:pPr>
            <w:ins w:id="1617" w:author="Sarthak Shah | IFMR Rural Finance" w:date="2016-11-20T15:20:00Z">
              <w:r w:rsidRPr="00EC34D8">
                <w:rPr>
                  <w:rFonts w:ascii="Calibri" w:hAnsi="Calibri"/>
                  <w:color w:val="000000"/>
                  <w:sz w:val="22"/>
                  <w:szCs w:val="22"/>
                  <w:lang w:val="en-GB" w:eastAsia="en-GB"/>
                </w:rPr>
                <w:t>14</w:t>
              </w:r>
            </w:ins>
          </w:p>
        </w:tc>
        <w:tc>
          <w:tcPr>
            <w:tcW w:w="394" w:type="pct"/>
            <w:tcBorders>
              <w:top w:val="nil"/>
              <w:left w:val="nil"/>
              <w:bottom w:val="single" w:sz="4" w:space="0" w:color="auto"/>
              <w:right w:val="single" w:sz="4" w:space="0" w:color="auto"/>
            </w:tcBorders>
            <w:shd w:val="clear" w:color="auto" w:fill="auto"/>
            <w:vAlign w:val="center"/>
            <w:hideMark/>
            <w:tcPrChange w:id="1618"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619" w:author="Sarthak Shah | IFMR Rural Finance" w:date="2016-11-20T15:20:00Z"/>
                <w:rFonts w:ascii="Calibri" w:hAnsi="Calibri"/>
                <w:color w:val="000000"/>
                <w:sz w:val="22"/>
                <w:szCs w:val="22"/>
                <w:lang w:val="en-GB" w:eastAsia="en-GB"/>
              </w:rPr>
            </w:pPr>
            <w:ins w:id="1620" w:author="Sarthak Shah | IFMR Rural Finance" w:date="2016-11-20T15:20:00Z">
              <w:r w:rsidRPr="00EC34D8">
                <w:rPr>
                  <w:rFonts w:ascii="Calibri" w:hAnsi="Calibri"/>
                  <w:color w:val="000000"/>
                  <w:sz w:val="22"/>
                  <w:szCs w:val="22"/>
                  <w:lang w:val="en-GB" w:eastAsia="en-GB"/>
                </w:rPr>
                <w:t>Business premises Status</w:t>
              </w:r>
            </w:ins>
          </w:p>
        </w:tc>
        <w:tc>
          <w:tcPr>
            <w:tcW w:w="280" w:type="pct"/>
            <w:tcBorders>
              <w:top w:val="nil"/>
              <w:left w:val="nil"/>
              <w:bottom w:val="single" w:sz="4" w:space="0" w:color="auto"/>
              <w:right w:val="single" w:sz="4" w:space="0" w:color="auto"/>
            </w:tcBorders>
            <w:shd w:val="clear" w:color="auto" w:fill="auto"/>
            <w:vAlign w:val="center"/>
            <w:hideMark/>
            <w:tcPrChange w:id="1621"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622" w:author="Sarthak Shah | IFMR Rural Finance" w:date="2016-11-20T15:20:00Z"/>
                <w:rFonts w:ascii="Calibri" w:hAnsi="Calibri"/>
                <w:color w:val="000000"/>
                <w:sz w:val="22"/>
                <w:szCs w:val="22"/>
                <w:lang w:val="en-GB" w:eastAsia="en-GB"/>
              </w:rPr>
            </w:pPr>
            <w:ins w:id="1623" w:author="Sarthak Shah | IFMR Rural Finance" w:date="2016-11-20T15:20:00Z">
              <w:r w:rsidRPr="00EC34D8">
                <w:rPr>
                  <w:rFonts w:ascii="Calibri" w:hAnsi="Calibri"/>
                  <w:color w:val="000000"/>
                  <w:sz w:val="22"/>
                  <w:szCs w:val="22"/>
                  <w:lang w:val="en-GB" w:eastAsia="en-GB"/>
                </w:rPr>
                <w:t>Field Appraisal</w:t>
              </w:r>
            </w:ins>
          </w:p>
        </w:tc>
        <w:tc>
          <w:tcPr>
            <w:tcW w:w="244" w:type="pct"/>
            <w:tcBorders>
              <w:top w:val="nil"/>
              <w:left w:val="nil"/>
              <w:bottom w:val="single" w:sz="4" w:space="0" w:color="auto"/>
              <w:right w:val="single" w:sz="4" w:space="0" w:color="auto"/>
            </w:tcBorders>
            <w:shd w:val="clear" w:color="auto" w:fill="auto"/>
            <w:noWrap/>
            <w:vAlign w:val="center"/>
            <w:hideMark/>
            <w:tcPrChange w:id="1624" w:author="Sarthak Shah | IFMR Rural Finance" w:date="2016-11-20T15:20:00Z">
              <w:tcPr>
                <w:tcW w:w="1083"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625" w:author="Sarthak Shah | IFMR Rural Finance" w:date="2016-11-20T15:20:00Z"/>
                <w:rFonts w:ascii="Calibri" w:hAnsi="Calibri"/>
                <w:color w:val="000000"/>
                <w:sz w:val="22"/>
                <w:szCs w:val="22"/>
                <w:lang w:val="en-GB" w:eastAsia="en-GB"/>
              </w:rPr>
            </w:pPr>
            <w:ins w:id="1626" w:author="Sarthak Shah | IFMR Rural Finance" w:date="2016-11-20T15:20:00Z">
              <w:r w:rsidRPr="00EC34D8">
                <w:rPr>
                  <w:rFonts w:ascii="Calibri" w:hAnsi="Calibri"/>
                  <w:color w:val="000000"/>
                  <w:sz w:val="22"/>
                  <w:szCs w:val="22"/>
                  <w:lang w:val="en-GB" w:eastAsia="en-GB"/>
                </w:rPr>
                <w:t>Business</w:t>
              </w:r>
            </w:ins>
          </w:p>
        </w:tc>
        <w:tc>
          <w:tcPr>
            <w:tcW w:w="320" w:type="pct"/>
            <w:tcBorders>
              <w:top w:val="nil"/>
              <w:left w:val="nil"/>
              <w:bottom w:val="single" w:sz="4" w:space="0" w:color="auto"/>
              <w:right w:val="single" w:sz="4" w:space="0" w:color="auto"/>
            </w:tcBorders>
            <w:shd w:val="clear" w:color="auto" w:fill="auto"/>
            <w:vAlign w:val="center"/>
            <w:hideMark/>
            <w:tcPrChange w:id="1627"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628" w:author="Sarthak Shah | IFMR Rural Finance" w:date="2016-11-20T15:20:00Z"/>
                <w:rFonts w:ascii="Calibri" w:hAnsi="Calibri"/>
                <w:color w:val="000000"/>
                <w:sz w:val="22"/>
                <w:szCs w:val="22"/>
                <w:lang w:val="en-GB" w:eastAsia="en-GB"/>
              </w:rPr>
            </w:pPr>
            <w:ins w:id="1629" w:author="Sarthak Shah | IFMR Rural Finance" w:date="2016-11-20T15:20:00Z">
              <w:r w:rsidRPr="00EC34D8">
                <w:rPr>
                  <w:rFonts w:ascii="Calibri" w:hAnsi="Calibri"/>
                  <w:color w:val="000000"/>
                  <w:sz w:val="22"/>
                  <w:szCs w:val="22"/>
                  <w:lang w:val="en-GB" w:eastAsia="en-GB"/>
                </w:rPr>
                <w:t>Business Details</w:t>
              </w:r>
            </w:ins>
          </w:p>
        </w:tc>
        <w:tc>
          <w:tcPr>
            <w:tcW w:w="580" w:type="pct"/>
            <w:tcBorders>
              <w:top w:val="nil"/>
              <w:left w:val="nil"/>
              <w:bottom w:val="single" w:sz="4" w:space="0" w:color="auto"/>
              <w:right w:val="single" w:sz="4" w:space="0" w:color="auto"/>
            </w:tcBorders>
            <w:shd w:val="clear" w:color="auto" w:fill="auto"/>
            <w:vAlign w:val="center"/>
            <w:hideMark/>
            <w:tcPrChange w:id="1630"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631" w:author="Sarthak Shah | IFMR Rural Finance" w:date="2016-11-20T15:20:00Z"/>
                <w:rFonts w:ascii="Calibri" w:hAnsi="Calibri"/>
                <w:color w:val="000000"/>
                <w:sz w:val="22"/>
                <w:szCs w:val="22"/>
                <w:lang w:val="en-GB" w:eastAsia="en-GB"/>
              </w:rPr>
            </w:pPr>
            <w:ins w:id="1632" w:author="Sarthak Shah | IFMR Rural Finance" w:date="2016-11-20T15:20:00Z">
              <w:r w:rsidRPr="00EC34D8">
                <w:rPr>
                  <w:rFonts w:ascii="Calibri" w:hAnsi="Calibri"/>
                  <w:color w:val="000000"/>
                  <w:sz w:val="22"/>
                  <w:szCs w:val="22"/>
                  <w:lang w:val="en-GB" w:eastAsia="en-GB"/>
                </w:rPr>
                <w:t>Ownership</w:t>
              </w:r>
            </w:ins>
          </w:p>
        </w:tc>
        <w:tc>
          <w:tcPr>
            <w:tcW w:w="423" w:type="pct"/>
            <w:tcBorders>
              <w:top w:val="nil"/>
              <w:left w:val="nil"/>
              <w:bottom w:val="single" w:sz="4" w:space="0" w:color="auto"/>
              <w:right w:val="single" w:sz="4" w:space="0" w:color="auto"/>
            </w:tcBorders>
            <w:shd w:val="clear" w:color="auto" w:fill="auto"/>
            <w:vAlign w:val="center"/>
            <w:hideMark/>
            <w:tcPrChange w:id="1633"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634" w:author="Sarthak Shah | IFMR Rural Finance" w:date="2016-11-20T15:20:00Z"/>
                <w:rFonts w:ascii="Calibri" w:hAnsi="Calibri"/>
                <w:color w:val="000000"/>
                <w:sz w:val="22"/>
                <w:szCs w:val="22"/>
                <w:lang w:val="en-GB" w:eastAsia="en-GB"/>
              </w:rPr>
            </w:pPr>
            <w:ins w:id="1635"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1636"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637" w:author="Sarthak Shah | IFMR Rural Finance" w:date="2016-11-20T15:20:00Z"/>
                <w:rFonts w:ascii="Calibri" w:hAnsi="Calibri"/>
                <w:color w:val="000000"/>
                <w:sz w:val="22"/>
                <w:szCs w:val="22"/>
                <w:lang w:val="en-GB" w:eastAsia="en-GB"/>
              </w:rPr>
            </w:pPr>
            <w:ins w:id="1638" w:author="Sarthak Shah | IFMR Rural Finance" w:date="2016-11-20T15:20:00Z">
              <w:r w:rsidRPr="00EC34D8">
                <w:rPr>
                  <w:rFonts w:ascii="Calibri" w:hAnsi="Calibri"/>
                  <w:color w:val="000000"/>
                  <w:sz w:val="22"/>
                  <w:szCs w:val="22"/>
                  <w:lang w:val="en-GB" w:eastAsia="en-GB"/>
                </w:rPr>
                <w:t>1. Owned</w:t>
              </w:r>
              <w:r w:rsidRPr="00EC34D8">
                <w:rPr>
                  <w:rFonts w:ascii="Calibri" w:hAnsi="Calibri"/>
                  <w:color w:val="000000"/>
                  <w:sz w:val="22"/>
                  <w:szCs w:val="22"/>
                  <w:lang w:val="en-GB" w:eastAsia="en-GB"/>
                </w:rPr>
                <w:br/>
                <w:t>2. Own house without registration</w:t>
              </w:r>
              <w:r w:rsidRPr="00EC34D8">
                <w:rPr>
                  <w:rFonts w:ascii="Calibri" w:hAnsi="Calibri"/>
                  <w:color w:val="000000"/>
                  <w:sz w:val="22"/>
                  <w:szCs w:val="22"/>
                  <w:lang w:val="en-GB" w:eastAsia="en-GB"/>
                </w:rPr>
                <w:br/>
                <w:t>3. Family Property</w:t>
              </w:r>
              <w:r w:rsidRPr="00EC34D8">
                <w:rPr>
                  <w:rFonts w:ascii="Calibri" w:hAnsi="Calibri"/>
                  <w:color w:val="000000"/>
                  <w:sz w:val="22"/>
                  <w:szCs w:val="22"/>
                  <w:lang w:val="en-GB" w:eastAsia="en-GB"/>
                </w:rPr>
                <w:br/>
                <w:t>4. Leased</w:t>
              </w:r>
              <w:r w:rsidRPr="00EC34D8">
                <w:rPr>
                  <w:rFonts w:ascii="Calibri" w:hAnsi="Calibri"/>
                  <w:color w:val="000000"/>
                  <w:sz w:val="22"/>
                  <w:szCs w:val="22"/>
                  <w:lang w:val="en-GB" w:eastAsia="en-GB"/>
                </w:rPr>
                <w:br/>
                <w:t>5. Rental</w:t>
              </w:r>
            </w:ins>
          </w:p>
        </w:tc>
        <w:tc>
          <w:tcPr>
            <w:tcW w:w="400" w:type="pct"/>
            <w:tcBorders>
              <w:top w:val="nil"/>
              <w:left w:val="nil"/>
              <w:bottom w:val="single" w:sz="4" w:space="0" w:color="auto"/>
              <w:right w:val="single" w:sz="4" w:space="0" w:color="auto"/>
            </w:tcBorders>
            <w:shd w:val="clear" w:color="auto" w:fill="auto"/>
            <w:noWrap/>
            <w:vAlign w:val="center"/>
            <w:hideMark/>
            <w:tcPrChange w:id="1639" w:author="Sarthak Shah | IFMR Rural Finance" w:date="2016-11-20T15:20:00Z">
              <w:tcPr>
                <w:tcW w:w="17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640" w:author="Sarthak Shah | IFMR Rural Finance" w:date="2016-11-20T15:20:00Z"/>
                <w:rFonts w:ascii="Calibri" w:hAnsi="Calibri"/>
                <w:color w:val="000000"/>
                <w:sz w:val="22"/>
                <w:szCs w:val="22"/>
                <w:lang w:val="en-GB" w:eastAsia="en-GB"/>
              </w:rPr>
            </w:pPr>
            <w:ins w:id="1641" w:author="Sarthak Shah | IFMR Rural Finance" w:date="2016-11-20T15:20:00Z">
              <w:r w:rsidRPr="00EC34D8">
                <w:rPr>
                  <w:rFonts w:ascii="Calibri" w:hAnsi="Calibri"/>
                  <w:color w:val="000000"/>
                  <w:sz w:val="22"/>
                  <w:szCs w:val="22"/>
                  <w:lang w:val="en-GB" w:eastAsia="en-GB"/>
                </w:rPr>
                <w:t>2</w:t>
              </w:r>
            </w:ins>
          </w:p>
        </w:tc>
        <w:tc>
          <w:tcPr>
            <w:tcW w:w="391" w:type="pct"/>
            <w:tcBorders>
              <w:top w:val="nil"/>
              <w:left w:val="nil"/>
              <w:bottom w:val="single" w:sz="4" w:space="0" w:color="auto"/>
              <w:right w:val="single" w:sz="4" w:space="0" w:color="auto"/>
            </w:tcBorders>
            <w:shd w:val="clear" w:color="auto" w:fill="auto"/>
            <w:noWrap/>
            <w:vAlign w:val="center"/>
            <w:hideMark/>
            <w:tcPrChange w:id="1642" w:author="Sarthak Shah | IFMR Rural Finance" w:date="2016-11-20T15:20:00Z">
              <w:tcPr>
                <w:tcW w:w="17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643" w:author="Sarthak Shah | IFMR Rural Finance" w:date="2016-11-20T15:20:00Z"/>
                <w:rFonts w:ascii="Calibri" w:hAnsi="Calibri"/>
                <w:color w:val="000000"/>
                <w:sz w:val="22"/>
                <w:szCs w:val="22"/>
                <w:lang w:val="en-GB" w:eastAsia="en-GB"/>
              </w:rPr>
            </w:pPr>
            <w:ins w:id="1644" w:author="Sarthak Shah | IFMR Rural Finance" w:date="2016-11-20T15:20:00Z">
              <w:r w:rsidRPr="00EC34D8">
                <w:rPr>
                  <w:rFonts w:ascii="Calibri" w:hAnsi="Calibri"/>
                  <w:color w:val="000000"/>
                  <w:sz w:val="22"/>
                  <w:szCs w:val="22"/>
                  <w:lang w:val="en-GB" w:eastAsia="en-GB"/>
                </w:rPr>
                <w:t>2.062%</w:t>
              </w:r>
            </w:ins>
          </w:p>
        </w:tc>
        <w:tc>
          <w:tcPr>
            <w:tcW w:w="107" w:type="pct"/>
            <w:tcBorders>
              <w:top w:val="nil"/>
              <w:left w:val="nil"/>
              <w:bottom w:val="single" w:sz="4" w:space="0" w:color="auto"/>
              <w:right w:val="single" w:sz="4" w:space="0" w:color="auto"/>
            </w:tcBorders>
            <w:shd w:val="clear" w:color="auto" w:fill="auto"/>
            <w:noWrap/>
            <w:vAlign w:val="bottom"/>
            <w:hideMark/>
            <w:tcPrChange w:id="1645" w:author="Sarthak Shah | IFMR Rural Finance" w:date="2016-11-20T15:20:00Z">
              <w:tcPr>
                <w:tcW w:w="476" w:type="dxa"/>
                <w:tcBorders>
                  <w:top w:val="nil"/>
                  <w:left w:val="nil"/>
                  <w:bottom w:val="single" w:sz="4" w:space="0" w:color="auto"/>
                  <w:right w:val="single" w:sz="4" w:space="0" w:color="auto"/>
                </w:tcBorders>
                <w:shd w:val="clear" w:color="auto" w:fill="auto"/>
                <w:noWrap/>
                <w:vAlign w:val="bottom"/>
                <w:hideMark/>
              </w:tcPr>
            </w:tcPrChange>
          </w:tcPr>
          <w:p w:rsidR="00EC34D8" w:rsidRPr="00EC34D8" w:rsidRDefault="00EC34D8" w:rsidP="00EC34D8">
            <w:pPr>
              <w:jc w:val="center"/>
              <w:rPr>
                <w:ins w:id="1646" w:author="Sarthak Shah | IFMR Rural Finance" w:date="2016-11-20T15:20:00Z"/>
                <w:rFonts w:ascii="Calibri" w:hAnsi="Calibri"/>
                <w:color w:val="000000"/>
                <w:sz w:val="22"/>
                <w:szCs w:val="22"/>
                <w:lang w:val="en-GB" w:eastAsia="en-GB"/>
              </w:rPr>
            </w:pPr>
            <w:ins w:id="1647" w:author="Sarthak Shah | IFMR Rural Finance" w:date="2016-11-20T15:20:00Z">
              <w:r w:rsidRPr="00EC34D8">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auto" w:fill="auto"/>
            <w:noWrap/>
            <w:vAlign w:val="bottom"/>
            <w:hideMark/>
            <w:tcPrChange w:id="1648" w:author="Sarthak Shah | IFMR Rural Finance" w:date="2016-11-20T15:20:00Z">
              <w:tcPr>
                <w:tcW w:w="436" w:type="dxa"/>
                <w:tcBorders>
                  <w:top w:val="nil"/>
                  <w:left w:val="nil"/>
                  <w:bottom w:val="single" w:sz="4" w:space="0" w:color="auto"/>
                  <w:right w:val="single" w:sz="4" w:space="0" w:color="auto"/>
                </w:tcBorders>
                <w:shd w:val="clear" w:color="auto" w:fill="auto"/>
                <w:noWrap/>
                <w:vAlign w:val="bottom"/>
                <w:hideMark/>
              </w:tcPr>
            </w:tcPrChange>
          </w:tcPr>
          <w:p w:rsidR="00EC34D8" w:rsidRPr="00EC34D8" w:rsidRDefault="00EC34D8" w:rsidP="00EC34D8">
            <w:pPr>
              <w:jc w:val="center"/>
              <w:rPr>
                <w:ins w:id="1649" w:author="Sarthak Shah | IFMR Rural Finance" w:date="2016-11-20T15:20:00Z"/>
                <w:rFonts w:ascii="Calibri" w:hAnsi="Calibri"/>
                <w:color w:val="000000"/>
                <w:sz w:val="22"/>
                <w:szCs w:val="22"/>
                <w:lang w:val="en-GB" w:eastAsia="en-GB"/>
              </w:rPr>
            </w:pPr>
            <w:ins w:id="1650"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auto" w:fill="auto"/>
            <w:noWrap/>
            <w:vAlign w:val="bottom"/>
            <w:hideMark/>
            <w:tcPrChange w:id="1651" w:author="Sarthak Shah | IFMR Rural Finance" w:date="2016-11-20T15:20:00Z">
              <w:tcPr>
                <w:tcW w:w="476" w:type="dxa"/>
                <w:tcBorders>
                  <w:top w:val="nil"/>
                  <w:left w:val="nil"/>
                  <w:bottom w:val="single" w:sz="4" w:space="0" w:color="auto"/>
                  <w:right w:val="single" w:sz="4" w:space="0" w:color="auto"/>
                </w:tcBorders>
                <w:shd w:val="clear" w:color="auto" w:fill="auto"/>
                <w:noWrap/>
                <w:vAlign w:val="bottom"/>
                <w:hideMark/>
              </w:tcPr>
            </w:tcPrChange>
          </w:tcPr>
          <w:p w:rsidR="00EC34D8" w:rsidRPr="00EC34D8" w:rsidRDefault="00EC34D8" w:rsidP="00EC34D8">
            <w:pPr>
              <w:jc w:val="center"/>
              <w:rPr>
                <w:ins w:id="1652" w:author="Sarthak Shah | IFMR Rural Finance" w:date="2016-11-20T15:20:00Z"/>
                <w:rFonts w:ascii="Calibri" w:hAnsi="Calibri"/>
                <w:color w:val="000000"/>
                <w:sz w:val="22"/>
                <w:szCs w:val="22"/>
                <w:lang w:val="en-GB" w:eastAsia="en-GB"/>
              </w:rPr>
            </w:pPr>
            <w:ins w:id="1653" w:author="Sarthak Shah | IFMR Rural Finance" w:date="2016-11-20T15:20:00Z">
              <w:r w:rsidRPr="00EC34D8">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auto" w:fill="auto"/>
            <w:noWrap/>
            <w:vAlign w:val="bottom"/>
            <w:hideMark/>
            <w:tcPrChange w:id="1654" w:author="Sarthak Shah | IFMR Rural Finance" w:date="2016-11-20T15:20:00Z">
              <w:tcPr>
                <w:tcW w:w="416" w:type="dxa"/>
                <w:tcBorders>
                  <w:top w:val="nil"/>
                  <w:left w:val="nil"/>
                  <w:bottom w:val="single" w:sz="4" w:space="0" w:color="auto"/>
                  <w:right w:val="single" w:sz="4" w:space="0" w:color="auto"/>
                </w:tcBorders>
                <w:shd w:val="clear" w:color="auto" w:fill="auto"/>
                <w:noWrap/>
                <w:vAlign w:val="bottom"/>
                <w:hideMark/>
              </w:tcPr>
            </w:tcPrChange>
          </w:tcPr>
          <w:p w:rsidR="00EC34D8" w:rsidRPr="00EC34D8" w:rsidRDefault="00EC34D8" w:rsidP="00EC34D8">
            <w:pPr>
              <w:jc w:val="center"/>
              <w:rPr>
                <w:ins w:id="1655" w:author="Sarthak Shah | IFMR Rural Finance" w:date="2016-11-20T15:20:00Z"/>
                <w:rFonts w:ascii="Calibri" w:hAnsi="Calibri"/>
                <w:color w:val="000000"/>
                <w:sz w:val="22"/>
                <w:szCs w:val="22"/>
                <w:lang w:val="en-GB" w:eastAsia="en-GB"/>
              </w:rPr>
            </w:pPr>
            <w:ins w:id="1656" w:author="Sarthak Shah | IFMR Rural Finance" w:date="2016-11-20T15:20:00Z">
              <w:r w:rsidRPr="00EC34D8">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000000" w:fill="FFFFFF"/>
            <w:noWrap/>
            <w:vAlign w:val="bottom"/>
            <w:hideMark/>
            <w:tcPrChange w:id="1657" w:author="Sarthak Shah | IFMR Rural Finance" w:date="2016-11-20T15:20:00Z">
              <w:tcPr>
                <w:tcW w:w="476" w:type="dxa"/>
                <w:tcBorders>
                  <w:top w:val="nil"/>
                  <w:left w:val="nil"/>
                  <w:bottom w:val="single" w:sz="4" w:space="0" w:color="auto"/>
                  <w:right w:val="single" w:sz="4" w:space="0" w:color="auto"/>
                </w:tcBorders>
                <w:shd w:val="clear" w:color="000000" w:fill="FFFFFF"/>
                <w:noWrap/>
                <w:vAlign w:val="bottom"/>
                <w:hideMark/>
              </w:tcPr>
            </w:tcPrChange>
          </w:tcPr>
          <w:p w:rsidR="00EC34D8" w:rsidRPr="00EC34D8" w:rsidRDefault="00EC34D8" w:rsidP="00EC34D8">
            <w:pPr>
              <w:jc w:val="center"/>
              <w:rPr>
                <w:ins w:id="1658" w:author="Sarthak Shah | IFMR Rural Finance" w:date="2016-11-20T15:20:00Z"/>
                <w:rFonts w:ascii="Calibri" w:hAnsi="Calibri"/>
                <w:color w:val="000000"/>
                <w:sz w:val="22"/>
                <w:szCs w:val="22"/>
                <w:lang w:val="en-GB" w:eastAsia="en-GB"/>
              </w:rPr>
            </w:pPr>
            <w:ins w:id="1659" w:author="Sarthak Shah | IFMR Rural Finance" w:date="2016-11-20T15:20:00Z">
              <w:r w:rsidRPr="00EC34D8">
                <w:rPr>
                  <w:rFonts w:ascii="Calibri" w:hAnsi="Calibri"/>
                  <w:color w:val="000000"/>
                  <w:sz w:val="22"/>
                  <w:szCs w:val="22"/>
                  <w:lang w:val="en-GB" w:eastAsia="en-GB"/>
                </w:rPr>
                <w:t>1</w:t>
              </w:r>
            </w:ins>
          </w:p>
        </w:tc>
        <w:tc>
          <w:tcPr>
            <w:tcW w:w="280" w:type="pct"/>
            <w:tcBorders>
              <w:top w:val="nil"/>
              <w:left w:val="nil"/>
              <w:bottom w:val="single" w:sz="4" w:space="0" w:color="auto"/>
              <w:right w:val="single" w:sz="4" w:space="0" w:color="auto"/>
            </w:tcBorders>
            <w:shd w:val="clear" w:color="auto" w:fill="auto"/>
            <w:noWrap/>
            <w:vAlign w:val="center"/>
            <w:hideMark/>
            <w:tcPrChange w:id="1660" w:author="Sarthak Shah | IFMR Rural Finance" w:date="2016-11-20T15:20:00Z">
              <w:tcPr>
                <w:tcW w:w="1037"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661" w:author="Sarthak Shah | IFMR Rural Finance" w:date="2016-11-20T15:20:00Z"/>
                <w:rFonts w:ascii="Calibri" w:hAnsi="Calibri"/>
                <w:color w:val="000000"/>
                <w:sz w:val="22"/>
                <w:szCs w:val="22"/>
                <w:lang w:val="en-GB" w:eastAsia="en-GB"/>
              </w:rPr>
            </w:pPr>
            <w:ins w:id="1662" w:author="Sarthak Shah | IFMR Rural Finance" w:date="2016-11-20T15:20:00Z">
              <w:r w:rsidRPr="00EC34D8">
                <w:rPr>
                  <w:rFonts w:ascii="Calibri" w:hAnsi="Calibri"/>
                  <w:color w:val="000000"/>
                  <w:sz w:val="22"/>
                  <w:szCs w:val="22"/>
                  <w:lang w:val="en-GB" w:eastAsia="en-GB"/>
                </w:rPr>
                <w:t>Static</w:t>
              </w:r>
            </w:ins>
          </w:p>
        </w:tc>
      </w:tr>
      <w:tr w:rsidR="00EC34D8" w:rsidRPr="00EC34D8" w:rsidTr="00EC34D8">
        <w:trPr>
          <w:trHeight w:val="1500"/>
          <w:ins w:id="1663" w:author="Sarthak Shah | IFMR Rural Finance" w:date="2016-11-20T15:20:00Z"/>
          <w:trPrChange w:id="1664"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1665"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666" w:author="Sarthak Shah | IFMR Rural Finance" w:date="2016-11-20T15:20:00Z"/>
                <w:rFonts w:ascii="Calibri" w:hAnsi="Calibri"/>
                <w:color w:val="000000"/>
                <w:sz w:val="22"/>
                <w:szCs w:val="22"/>
                <w:lang w:val="en-GB" w:eastAsia="en-GB"/>
              </w:rPr>
            </w:pPr>
            <w:ins w:id="1667" w:author="Sarthak Shah | IFMR Rural Finance" w:date="2016-11-20T15:20:00Z">
              <w:r w:rsidRPr="00EC34D8">
                <w:rPr>
                  <w:rFonts w:ascii="Calibri" w:hAnsi="Calibri"/>
                  <w:color w:val="000000"/>
                  <w:sz w:val="22"/>
                  <w:szCs w:val="22"/>
                  <w:lang w:val="en-GB" w:eastAsia="en-GB"/>
                </w:rPr>
                <w:t>15</w:t>
              </w:r>
            </w:ins>
          </w:p>
        </w:tc>
        <w:tc>
          <w:tcPr>
            <w:tcW w:w="394" w:type="pct"/>
            <w:tcBorders>
              <w:top w:val="nil"/>
              <w:left w:val="nil"/>
              <w:bottom w:val="single" w:sz="4" w:space="0" w:color="auto"/>
              <w:right w:val="single" w:sz="4" w:space="0" w:color="auto"/>
            </w:tcBorders>
            <w:shd w:val="clear" w:color="auto" w:fill="auto"/>
            <w:vAlign w:val="center"/>
            <w:hideMark/>
            <w:tcPrChange w:id="1668"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1669" w:author="Sarthak Shah | IFMR Rural Finance" w:date="2016-11-20T15:20:00Z"/>
                <w:rFonts w:ascii="Calibri" w:hAnsi="Calibri"/>
                <w:color w:val="000000"/>
                <w:sz w:val="22"/>
                <w:szCs w:val="22"/>
                <w:lang w:val="en-GB" w:eastAsia="en-GB"/>
              </w:rPr>
            </w:pPr>
            <w:ins w:id="1670" w:author="Sarthak Shah | IFMR Rural Finance" w:date="2016-11-20T15:20:00Z">
              <w:r w:rsidRPr="00EC34D8">
                <w:rPr>
                  <w:rFonts w:ascii="Calibri" w:hAnsi="Calibri"/>
                  <w:color w:val="000000"/>
                  <w:sz w:val="22"/>
                  <w:szCs w:val="22"/>
                  <w:lang w:val="en-GB" w:eastAsia="en-GB"/>
                </w:rPr>
                <w:t>Business History</w:t>
              </w:r>
            </w:ins>
          </w:p>
        </w:tc>
        <w:tc>
          <w:tcPr>
            <w:tcW w:w="280" w:type="pct"/>
            <w:tcBorders>
              <w:top w:val="nil"/>
              <w:left w:val="nil"/>
              <w:bottom w:val="single" w:sz="4" w:space="0" w:color="auto"/>
              <w:right w:val="single" w:sz="4" w:space="0" w:color="auto"/>
            </w:tcBorders>
            <w:shd w:val="clear" w:color="auto" w:fill="auto"/>
            <w:vAlign w:val="center"/>
            <w:hideMark/>
            <w:tcPrChange w:id="1671"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672" w:author="Sarthak Shah | IFMR Rural Finance" w:date="2016-11-20T15:20:00Z"/>
                <w:rFonts w:ascii="Calibri" w:hAnsi="Calibri"/>
                <w:color w:val="000000"/>
                <w:sz w:val="22"/>
                <w:szCs w:val="22"/>
                <w:lang w:val="en-GB" w:eastAsia="en-GB"/>
              </w:rPr>
            </w:pPr>
            <w:ins w:id="1673" w:author="Sarthak Shah | IFMR Rural Finance" w:date="2016-11-20T15:20:00Z">
              <w:r w:rsidRPr="00EC34D8">
                <w:rPr>
                  <w:rFonts w:ascii="Calibri" w:hAnsi="Calibri"/>
                  <w:color w:val="000000"/>
                  <w:sz w:val="22"/>
                  <w:szCs w:val="22"/>
                  <w:lang w:val="en-GB" w:eastAsia="en-GB"/>
                </w:rPr>
                <w:t>Field Appraisal</w:t>
              </w:r>
            </w:ins>
          </w:p>
        </w:tc>
        <w:tc>
          <w:tcPr>
            <w:tcW w:w="244" w:type="pct"/>
            <w:tcBorders>
              <w:top w:val="nil"/>
              <w:left w:val="nil"/>
              <w:bottom w:val="single" w:sz="4" w:space="0" w:color="auto"/>
              <w:right w:val="single" w:sz="4" w:space="0" w:color="auto"/>
            </w:tcBorders>
            <w:shd w:val="clear" w:color="auto" w:fill="auto"/>
            <w:noWrap/>
            <w:vAlign w:val="center"/>
            <w:hideMark/>
            <w:tcPrChange w:id="1674" w:author="Sarthak Shah | IFMR Rural Finance" w:date="2016-11-20T15:20:00Z">
              <w:tcPr>
                <w:tcW w:w="1083"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675" w:author="Sarthak Shah | IFMR Rural Finance" w:date="2016-11-20T15:20:00Z"/>
                <w:rFonts w:ascii="Calibri" w:hAnsi="Calibri"/>
                <w:color w:val="000000"/>
                <w:sz w:val="22"/>
                <w:szCs w:val="22"/>
                <w:lang w:val="en-GB" w:eastAsia="en-GB"/>
              </w:rPr>
            </w:pPr>
            <w:ins w:id="1676" w:author="Sarthak Shah | IFMR Rural Finance" w:date="2016-11-20T15:20:00Z">
              <w:r w:rsidRPr="00EC34D8">
                <w:rPr>
                  <w:rFonts w:ascii="Calibri" w:hAnsi="Calibri"/>
                  <w:color w:val="000000"/>
                  <w:sz w:val="22"/>
                  <w:szCs w:val="22"/>
                  <w:lang w:val="en-GB" w:eastAsia="en-GB"/>
                </w:rPr>
                <w:t>Business</w:t>
              </w:r>
            </w:ins>
          </w:p>
        </w:tc>
        <w:tc>
          <w:tcPr>
            <w:tcW w:w="320" w:type="pct"/>
            <w:tcBorders>
              <w:top w:val="nil"/>
              <w:left w:val="nil"/>
              <w:bottom w:val="single" w:sz="4" w:space="0" w:color="auto"/>
              <w:right w:val="single" w:sz="4" w:space="0" w:color="auto"/>
            </w:tcBorders>
            <w:shd w:val="clear" w:color="auto" w:fill="auto"/>
            <w:vAlign w:val="center"/>
            <w:hideMark/>
            <w:tcPrChange w:id="1677"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678" w:author="Sarthak Shah | IFMR Rural Finance" w:date="2016-11-20T15:20:00Z"/>
                <w:rFonts w:ascii="Calibri" w:hAnsi="Calibri"/>
                <w:color w:val="000000"/>
                <w:sz w:val="22"/>
                <w:szCs w:val="22"/>
                <w:lang w:val="en-GB" w:eastAsia="en-GB"/>
              </w:rPr>
            </w:pPr>
            <w:ins w:id="1679" w:author="Sarthak Shah | IFMR Rural Finance" w:date="2016-11-20T15:20:00Z">
              <w:r w:rsidRPr="00EC34D8">
                <w:rPr>
                  <w:rFonts w:ascii="Calibri" w:hAnsi="Calibri"/>
                  <w:color w:val="000000"/>
                  <w:sz w:val="22"/>
                  <w:szCs w:val="22"/>
                  <w:lang w:val="en-GB" w:eastAsia="en-GB"/>
                </w:rPr>
                <w:t> </w:t>
              </w:r>
            </w:ins>
          </w:p>
        </w:tc>
        <w:tc>
          <w:tcPr>
            <w:tcW w:w="580" w:type="pct"/>
            <w:tcBorders>
              <w:top w:val="nil"/>
              <w:left w:val="nil"/>
              <w:bottom w:val="single" w:sz="4" w:space="0" w:color="auto"/>
              <w:right w:val="single" w:sz="4" w:space="0" w:color="auto"/>
            </w:tcBorders>
            <w:shd w:val="clear" w:color="auto" w:fill="auto"/>
            <w:vAlign w:val="center"/>
            <w:hideMark/>
            <w:tcPrChange w:id="1680"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681" w:author="Sarthak Shah | IFMR Rural Finance" w:date="2016-11-20T15:20:00Z"/>
                <w:rFonts w:ascii="Calibri" w:hAnsi="Calibri"/>
                <w:color w:val="000000"/>
                <w:sz w:val="22"/>
                <w:szCs w:val="22"/>
                <w:lang w:val="en-GB" w:eastAsia="en-GB"/>
              </w:rPr>
            </w:pPr>
            <w:ins w:id="1682" w:author="Sarthak Shah | IFMR Rural Finance" w:date="2016-11-20T15:20:00Z">
              <w:r w:rsidRPr="00EC34D8">
                <w:rPr>
                  <w:rFonts w:ascii="Calibri" w:hAnsi="Calibri"/>
                  <w:color w:val="000000"/>
                  <w:sz w:val="22"/>
                  <w:szCs w:val="22"/>
                  <w:lang w:val="en-GB" w:eastAsia="en-GB"/>
                </w:rPr>
                <w:t>Business History</w:t>
              </w:r>
            </w:ins>
          </w:p>
        </w:tc>
        <w:tc>
          <w:tcPr>
            <w:tcW w:w="423" w:type="pct"/>
            <w:tcBorders>
              <w:top w:val="nil"/>
              <w:left w:val="nil"/>
              <w:bottom w:val="single" w:sz="4" w:space="0" w:color="auto"/>
              <w:right w:val="single" w:sz="4" w:space="0" w:color="auto"/>
            </w:tcBorders>
            <w:shd w:val="clear" w:color="auto" w:fill="auto"/>
            <w:vAlign w:val="center"/>
            <w:hideMark/>
            <w:tcPrChange w:id="1683"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684" w:author="Sarthak Shah | IFMR Rural Finance" w:date="2016-11-20T15:20:00Z"/>
                <w:rFonts w:ascii="Calibri" w:hAnsi="Calibri"/>
                <w:color w:val="000000"/>
                <w:sz w:val="22"/>
                <w:szCs w:val="22"/>
                <w:lang w:val="en-GB" w:eastAsia="en-GB"/>
              </w:rPr>
            </w:pPr>
            <w:ins w:id="1685"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1686"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687" w:author="Sarthak Shah | IFMR Rural Finance" w:date="2016-11-20T15:20:00Z"/>
                <w:rFonts w:ascii="Calibri" w:hAnsi="Calibri"/>
                <w:color w:val="000000"/>
                <w:sz w:val="22"/>
                <w:szCs w:val="22"/>
                <w:lang w:val="en-GB" w:eastAsia="en-GB"/>
              </w:rPr>
            </w:pPr>
            <w:ins w:id="1688" w:author="Sarthak Shah | IFMR Rural Finance" w:date="2016-11-20T15:20:00Z">
              <w:r w:rsidRPr="00EC34D8">
                <w:rPr>
                  <w:rFonts w:ascii="Calibri" w:hAnsi="Calibri"/>
                  <w:color w:val="000000"/>
                  <w:sz w:val="22"/>
                  <w:szCs w:val="22"/>
                  <w:lang w:val="en-GB" w:eastAsia="en-GB"/>
                </w:rPr>
                <w:t>1.Clean - Single owner/structure</w:t>
              </w:r>
              <w:r w:rsidRPr="00EC34D8">
                <w:rPr>
                  <w:rFonts w:ascii="Calibri" w:hAnsi="Calibri"/>
                  <w:color w:val="000000"/>
                  <w:sz w:val="22"/>
                  <w:szCs w:val="22"/>
                  <w:lang w:val="en-GB" w:eastAsia="en-GB"/>
                </w:rPr>
                <w:br/>
                <w:t>2.Partnership with 2 partners</w:t>
              </w:r>
              <w:r w:rsidRPr="00EC34D8">
                <w:rPr>
                  <w:rFonts w:ascii="Calibri" w:hAnsi="Calibri"/>
                  <w:color w:val="000000"/>
                  <w:sz w:val="22"/>
                  <w:szCs w:val="22"/>
                  <w:lang w:val="en-GB" w:eastAsia="en-GB"/>
                </w:rPr>
                <w:br/>
                <w:t>3.Partnership with more than 2 partners</w:t>
              </w:r>
              <w:r w:rsidRPr="00EC34D8">
                <w:rPr>
                  <w:rFonts w:ascii="Calibri" w:hAnsi="Calibri"/>
                  <w:color w:val="000000"/>
                  <w:sz w:val="22"/>
                  <w:szCs w:val="22"/>
                  <w:lang w:val="en-GB" w:eastAsia="en-GB"/>
                </w:rPr>
                <w:br/>
              </w:r>
              <w:r w:rsidRPr="00EC34D8">
                <w:rPr>
                  <w:rFonts w:ascii="Calibri" w:hAnsi="Calibri"/>
                  <w:color w:val="000000"/>
                  <w:sz w:val="22"/>
                  <w:szCs w:val="22"/>
                  <w:lang w:val="en-GB" w:eastAsia="en-GB"/>
                </w:rPr>
                <w:lastRenderedPageBreak/>
                <w:t>4.Previously closed another business</w:t>
              </w:r>
              <w:r w:rsidRPr="00EC34D8">
                <w:rPr>
                  <w:rFonts w:ascii="Calibri" w:hAnsi="Calibri"/>
                  <w:color w:val="000000"/>
                  <w:sz w:val="22"/>
                  <w:szCs w:val="22"/>
                  <w:lang w:val="en-GB" w:eastAsia="en-GB"/>
                </w:rPr>
                <w:br/>
                <w:t>5.Previously dissolved partnership</w:t>
              </w:r>
            </w:ins>
          </w:p>
        </w:tc>
        <w:tc>
          <w:tcPr>
            <w:tcW w:w="400" w:type="pct"/>
            <w:tcBorders>
              <w:top w:val="nil"/>
              <w:left w:val="nil"/>
              <w:bottom w:val="single" w:sz="4" w:space="0" w:color="auto"/>
              <w:right w:val="single" w:sz="4" w:space="0" w:color="auto"/>
            </w:tcBorders>
            <w:shd w:val="clear" w:color="auto" w:fill="auto"/>
            <w:noWrap/>
            <w:vAlign w:val="center"/>
            <w:hideMark/>
            <w:tcPrChange w:id="1689" w:author="Sarthak Shah | IFMR Rural Finance" w:date="2016-11-20T15:20:00Z">
              <w:tcPr>
                <w:tcW w:w="17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690" w:author="Sarthak Shah | IFMR Rural Finance" w:date="2016-11-20T15:20:00Z"/>
                <w:rFonts w:ascii="Calibri" w:hAnsi="Calibri"/>
                <w:color w:val="000000"/>
                <w:sz w:val="22"/>
                <w:szCs w:val="22"/>
                <w:lang w:val="en-GB" w:eastAsia="en-GB"/>
              </w:rPr>
            </w:pPr>
            <w:ins w:id="1691" w:author="Sarthak Shah | IFMR Rural Finance" w:date="2016-11-20T15:20:00Z">
              <w:r w:rsidRPr="00EC34D8">
                <w:rPr>
                  <w:rFonts w:ascii="Calibri" w:hAnsi="Calibri"/>
                  <w:color w:val="000000"/>
                  <w:sz w:val="22"/>
                  <w:szCs w:val="22"/>
                  <w:lang w:val="en-GB" w:eastAsia="en-GB"/>
                </w:rPr>
                <w:lastRenderedPageBreak/>
                <w:t>2</w:t>
              </w:r>
            </w:ins>
          </w:p>
        </w:tc>
        <w:tc>
          <w:tcPr>
            <w:tcW w:w="391" w:type="pct"/>
            <w:tcBorders>
              <w:top w:val="nil"/>
              <w:left w:val="nil"/>
              <w:bottom w:val="single" w:sz="4" w:space="0" w:color="auto"/>
              <w:right w:val="single" w:sz="4" w:space="0" w:color="auto"/>
            </w:tcBorders>
            <w:shd w:val="clear" w:color="auto" w:fill="auto"/>
            <w:noWrap/>
            <w:vAlign w:val="center"/>
            <w:hideMark/>
            <w:tcPrChange w:id="1692" w:author="Sarthak Shah | IFMR Rural Finance" w:date="2016-11-20T15:20:00Z">
              <w:tcPr>
                <w:tcW w:w="17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693" w:author="Sarthak Shah | IFMR Rural Finance" w:date="2016-11-20T15:20:00Z"/>
                <w:rFonts w:ascii="Calibri" w:hAnsi="Calibri"/>
                <w:color w:val="000000"/>
                <w:sz w:val="22"/>
                <w:szCs w:val="22"/>
                <w:lang w:val="en-GB" w:eastAsia="en-GB"/>
              </w:rPr>
            </w:pPr>
            <w:ins w:id="1694" w:author="Sarthak Shah | IFMR Rural Finance" w:date="2016-11-20T15:20:00Z">
              <w:r w:rsidRPr="00EC34D8">
                <w:rPr>
                  <w:rFonts w:ascii="Calibri" w:hAnsi="Calibri"/>
                  <w:color w:val="000000"/>
                  <w:sz w:val="22"/>
                  <w:szCs w:val="22"/>
                  <w:lang w:val="en-GB" w:eastAsia="en-GB"/>
                </w:rPr>
                <w:t>2.062%</w:t>
              </w:r>
            </w:ins>
          </w:p>
        </w:tc>
        <w:tc>
          <w:tcPr>
            <w:tcW w:w="107" w:type="pct"/>
            <w:tcBorders>
              <w:top w:val="nil"/>
              <w:left w:val="nil"/>
              <w:bottom w:val="single" w:sz="4" w:space="0" w:color="auto"/>
              <w:right w:val="single" w:sz="4" w:space="0" w:color="auto"/>
            </w:tcBorders>
            <w:shd w:val="clear" w:color="auto" w:fill="auto"/>
            <w:noWrap/>
            <w:vAlign w:val="center"/>
            <w:hideMark/>
            <w:tcPrChange w:id="1695" w:author="Sarthak Shah | IFMR Rural Finance" w:date="2016-11-20T15:20:00Z">
              <w:tcPr>
                <w:tcW w:w="47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696" w:author="Sarthak Shah | IFMR Rural Finance" w:date="2016-11-20T15:20:00Z"/>
                <w:rFonts w:ascii="Calibri" w:hAnsi="Calibri"/>
                <w:color w:val="000000"/>
                <w:sz w:val="22"/>
                <w:szCs w:val="22"/>
                <w:lang w:val="en-GB" w:eastAsia="en-GB"/>
              </w:rPr>
            </w:pPr>
            <w:ins w:id="1697" w:author="Sarthak Shah | IFMR Rural Finance" w:date="2016-11-20T15:20:00Z">
              <w:r w:rsidRPr="00EC34D8">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auto" w:fill="auto"/>
            <w:noWrap/>
            <w:vAlign w:val="center"/>
            <w:hideMark/>
            <w:tcPrChange w:id="1698" w:author="Sarthak Shah | IFMR Rural Finance" w:date="2016-11-20T15:20:00Z">
              <w:tcPr>
                <w:tcW w:w="4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699" w:author="Sarthak Shah | IFMR Rural Finance" w:date="2016-11-20T15:20:00Z"/>
                <w:rFonts w:ascii="Calibri" w:hAnsi="Calibri"/>
                <w:color w:val="000000"/>
                <w:sz w:val="22"/>
                <w:szCs w:val="22"/>
                <w:lang w:val="en-GB" w:eastAsia="en-GB"/>
              </w:rPr>
            </w:pPr>
            <w:ins w:id="1700"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auto" w:fill="auto"/>
            <w:noWrap/>
            <w:vAlign w:val="center"/>
            <w:hideMark/>
            <w:tcPrChange w:id="1701" w:author="Sarthak Shah | IFMR Rural Finance" w:date="2016-11-20T15:20:00Z">
              <w:tcPr>
                <w:tcW w:w="47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702" w:author="Sarthak Shah | IFMR Rural Finance" w:date="2016-11-20T15:20:00Z"/>
                <w:rFonts w:ascii="Calibri" w:hAnsi="Calibri"/>
                <w:color w:val="000000"/>
                <w:sz w:val="22"/>
                <w:szCs w:val="22"/>
                <w:lang w:val="en-GB" w:eastAsia="en-GB"/>
              </w:rPr>
            </w:pPr>
            <w:ins w:id="1703" w:author="Sarthak Shah | IFMR Rural Finance" w:date="2016-11-20T15:20:00Z">
              <w:r w:rsidRPr="00EC34D8">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auto" w:fill="auto"/>
            <w:noWrap/>
            <w:vAlign w:val="center"/>
            <w:hideMark/>
            <w:tcPrChange w:id="1704" w:author="Sarthak Shah | IFMR Rural Finance" w:date="2016-11-20T15:20:00Z">
              <w:tcPr>
                <w:tcW w:w="41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705" w:author="Sarthak Shah | IFMR Rural Finance" w:date="2016-11-20T15:20:00Z"/>
                <w:rFonts w:ascii="Calibri" w:hAnsi="Calibri"/>
                <w:color w:val="000000"/>
                <w:sz w:val="22"/>
                <w:szCs w:val="22"/>
                <w:lang w:val="en-GB" w:eastAsia="en-GB"/>
              </w:rPr>
            </w:pPr>
            <w:ins w:id="1706" w:author="Sarthak Shah | IFMR Rural Finance" w:date="2016-11-20T15:20:00Z">
              <w:r w:rsidRPr="00EC34D8">
                <w:rPr>
                  <w:rFonts w:ascii="Calibri" w:hAnsi="Calibri"/>
                  <w:color w:val="000000"/>
                  <w:sz w:val="22"/>
                  <w:szCs w:val="22"/>
                  <w:lang w:val="en-GB" w:eastAsia="en-GB"/>
                </w:rPr>
                <w:t>1</w:t>
              </w:r>
            </w:ins>
          </w:p>
        </w:tc>
        <w:tc>
          <w:tcPr>
            <w:tcW w:w="107" w:type="pct"/>
            <w:tcBorders>
              <w:top w:val="nil"/>
              <w:left w:val="nil"/>
              <w:bottom w:val="single" w:sz="4" w:space="0" w:color="auto"/>
              <w:right w:val="single" w:sz="4" w:space="0" w:color="auto"/>
            </w:tcBorders>
            <w:shd w:val="clear" w:color="auto" w:fill="auto"/>
            <w:noWrap/>
            <w:vAlign w:val="center"/>
            <w:hideMark/>
            <w:tcPrChange w:id="1707" w:author="Sarthak Shah | IFMR Rural Finance" w:date="2016-11-20T15:20:00Z">
              <w:tcPr>
                <w:tcW w:w="47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708" w:author="Sarthak Shah | IFMR Rural Finance" w:date="2016-11-20T15:20:00Z"/>
                <w:rFonts w:ascii="Calibri" w:hAnsi="Calibri"/>
                <w:color w:val="000000"/>
                <w:sz w:val="22"/>
                <w:szCs w:val="22"/>
                <w:lang w:val="en-GB" w:eastAsia="en-GB"/>
              </w:rPr>
            </w:pPr>
            <w:ins w:id="1709" w:author="Sarthak Shah | IFMR Rural Finance" w:date="2016-11-20T15:20:00Z">
              <w:r w:rsidRPr="00EC34D8">
                <w:rPr>
                  <w:rFonts w:ascii="Calibri" w:hAnsi="Calibri"/>
                  <w:color w:val="000000"/>
                  <w:sz w:val="22"/>
                  <w:szCs w:val="22"/>
                  <w:lang w:val="en-GB" w:eastAsia="en-GB"/>
                </w:rPr>
                <w:t>2</w:t>
              </w:r>
            </w:ins>
          </w:p>
        </w:tc>
        <w:tc>
          <w:tcPr>
            <w:tcW w:w="280" w:type="pct"/>
            <w:tcBorders>
              <w:top w:val="nil"/>
              <w:left w:val="nil"/>
              <w:bottom w:val="single" w:sz="4" w:space="0" w:color="auto"/>
              <w:right w:val="single" w:sz="4" w:space="0" w:color="auto"/>
            </w:tcBorders>
            <w:shd w:val="clear" w:color="auto" w:fill="auto"/>
            <w:noWrap/>
            <w:vAlign w:val="center"/>
            <w:hideMark/>
            <w:tcPrChange w:id="1710" w:author="Sarthak Shah | IFMR Rural Finance" w:date="2016-11-20T15:20:00Z">
              <w:tcPr>
                <w:tcW w:w="1037"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711" w:author="Sarthak Shah | IFMR Rural Finance" w:date="2016-11-20T15:20:00Z"/>
                <w:rFonts w:ascii="Calibri" w:hAnsi="Calibri"/>
                <w:color w:val="000000"/>
                <w:sz w:val="22"/>
                <w:szCs w:val="22"/>
                <w:lang w:val="en-GB" w:eastAsia="en-GB"/>
              </w:rPr>
            </w:pPr>
            <w:ins w:id="1712" w:author="Sarthak Shah | IFMR Rural Finance" w:date="2016-11-20T15:20:00Z">
              <w:r w:rsidRPr="00EC34D8">
                <w:rPr>
                  <w:rFonts w:ascii="Calibri" w:hAnsi="Calibri"/>
                  <w:color w:val="000000"/>
                  <w:sz w:val="22"/>
                  <w:szCs w:val="22"/>
                  <w:lang w:val="en-GB" w:eastAsia="en-GB"/>
                </w:rPr>
                <w:t>Static</w:t>
              </w:r>
            </w:ins>
          </w:p>
        </w:tc>
      </w:tr>
      <w:tr w:rsidR="00EC34D8" w:rsidRPr="00EC34D8" w:rsidTr="00EC34D8">
        <w:trPr>
          <w:trHeight w:val="600"/>
          <w:ins w:id="1713" w:author="Sarthak Shah | IFMR Rural Finance" w:date="2016-11-20T15:20:00Z"/>
          <w:trPrChange w:id="1714" w:author="Sarthak Shah | IFMR Rural Finance" w:date="2016-11-20T15:20:00Z">
            <w:trPr>
              <w:gridBefore w:val="1"/>
              <w:trHeight w:val="6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1715"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716" w:author="Sarthak Shah | IFMR Rural Finance" w:date="2016-11-20T15:20:00Z"/>
                <w:rFonts w:ascii="Calibri" w:hAnsi="Calibri"/>
                <w:color w:val="000000"/>
                <w:sz w:val="22"/>
                <w:szCs w:val="22"/>
                <w:lang w:val="en-GB" w:eastAsia="en-GB"/>
              </w:rPr>
            </w:pPr>
            <w:ins w:id="1717" w:author="Sarthak Shah | IFMR Rural Finance" w:date="2016-11-20T15:20:00Z">
              <w:r w:rsidRPr="00EC34D8">
                <w:rPr>
                  <w:rFonts w:ascii="Calibri" w:hAnsi="Calibri"/>
                  <w:color w:val="000000"/>
                  <w:sz w:val="22"/>
                  <w:szCs w:val="22"/>
                  <w:lang w:val="en-GB" w:eastAsia="en-GB"/>
                </w:rPr>
                <w:lastRenderedPageBreak/>
                <w:t>16</w:t>
              </w:r>
            </w:ins>
          </w:p>
        </w:tc>
        <w:tc>
          <w:tcPr>
            <w:tcW w:w="394" w:type="pct"/>
            <w:tcBorders>
              <w:top w:val="nil"/>
              <w:left w:val="nil"/>
              <w:bottom w:val="nil"/>
              <w:right w:val="single" w:sz="4" w:space="0" w:color="auto"/>
            </w:tcBorders>
            <w:shd w:val="clear" w:color="auto" w:fill="auto"/>
            <w:vAlign w:val="center"/>
            <w:hideMark/>
            <w:tcPrChange w:id="1718" w:author="Sarthak Shah | IFMR Rural Finance" w:date="2016-11-20T15:20:00Z">
              <w:tcPr>
                <w:tcW w:w="1751" w:type="dxa"/>
                <w:gridSpan w:val="2"/>
                <w:tcBorders>
                  <w:top w:val="nil"/>
                  <w:left w:val="nil"/>
                  <w:bottom w:val="nil"/>
                  <w:right w:val="single" w:sz="4" w:space="0" w:color="auto"/>
                </w:tcBorders>
                <w:shd w:val="clear" w:color="auto" w:fill="auto"/>
                <w:vAlign w:val="center"/>
                <w:hideMark/>
              </w:tcPr>
            </w:tcPrChange>
          </w:tcPr>
          <w:p w:rsidR="00EC34D8" w:rsidRPr="00EC34D8" w:rsidRDefault="00EC34D8" w:rsidP="00EC34D8">
            <w:pPr>
              <w:rPr>
                <w:ins w:id="1719" w:author="Sarthak Shah | IFMR Rural Finance" w:date="2016-11-20T15:20:00Z"/>
                <w:rFonts w:ascii="Calibri" w:hAnsi="Calibri"/>
                <w:color w:val="FF0000"/>
                <w:sz w:val="22"/>
                <w:szCs w:val="22"/>
                <w:lang w:val="en-GB" w:eastAsia="en-GB"/>
              </w:rPr>
            </w:pPr>
            <w:ins w:id="1720" w:author="Sarthak Shah | IFMR Rural Finance" w:date="2016-11-20T15:20:00Z">
              <w:r w:rsidRPr="00EC34D8">
                <w:rPr>
                  <w:rFonts w:ascii="Calibri" w:hAnsi="Calibri"/>
                  <w:color w:val="FF0000"/>
                  <w:sz w:val="22"/>
                  <w:szCs w:val="22"/>
                  <w:lang w:val="en-GB" w:eastAsia="en-GB"/>
                </w:rPr>
                <w:t>Proxy Indicator Score</w:t>
              </w:r>
            </w:ins>
          </w:p>
        </w:tc>
        <w:tc>
          <w:tcPr>
            <w:tcW w:w="280" w:type="pct"/>
            <w:tcBorders>
              <w:top w:val="nil"/>
              <w:left w:val="nil"/>
              <w:bottom w:val="single" w:sz="4" w:space="0" w:color="auto"/>
              <w:right w:val="single" w:sz="4" w:space="0" w:color="auto"/>
            </w:tcBorders>
            <w:shd w:val="clear" w:color="auto" w:fill="auto"/>
            <w:vAlign w:val="center"/>
            <w:hideMark/>
            <w:tcPrChange w:id="1721"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722" w:author="Sarthak Shah | IFMR Rural Finance" w:date="2016-11-20T15:20:00Z"/>
                <w:rFonts w:ascii="Calibri" w:hAnsi="Calibri"/>
                <w:color w:val="FF0000"/>
                <w:sz w:val="22"/>
                <w:szCs w:val="22"/>
                <w:lang w:val="en-GB" w:eastAsia="en-GB"/>
              </w:rPr>
            </w:pPr>
            <w:ins w:id="1723" w:author="Sarthak Shah | IFMR Rural Finance" w:date="2016-11-20T15:20:00Z">
              <w:r w:rsidRPr="00EC34D8">
                <w:rPr>
                  <w:rFonts w:ascii="Calibri" w:hAnsi="Calibri"/>
                  <w:color w:val="FF0000"/>
                  <w:sz w:val="22"/>
                  <w:szCs w:val="22"/>
                  <w:lang w:val="en-GB" w:eastAsia="en-GB"/>
                </w:rPr>
                <w:t>Field Appraisal</w:t>
              </w:r>
            </w:ins>
          </w:p>
        </w:tc>
        <w:tc>
          <w:tcPr>
            <w:tcW w:w="244" w:type="pct"/>
            <w:tcBorders>
              <w:top w:val="nil"/>
              <w:left w:val="nil"/>
              <w:bottom w:val="nil"/>
              <w:right w:val="single" w:sz="4" w:space="0" w:color="auto"/>
            </w:tcBorders>
            <w:shd w:val="clear" w:color="auto" w:fill="auto"/>
            <w:noWrap/>
            <w:vAlign w:val="center"/>
            <w:hideMark/>
            <w:tcPrChange w:id="1724" w:author="Sarthak Shah | IFMR Rural Finance" w:date="2016-11-20T15:20:00Z">
              <w:tcPr>
                <w:tcW w:w="1083" w:type="dxa"/>
                <w:gridSpan w:val="2"/>
                <w:tcBorders>
                  <w:top w:val="nil"/>
                  <w:left w:val="nil"/>
                  <w:bottom w:val="nil"/>
                  <w:right w:val="single" w:sz="4" w:space="0" w:color="auto"/>
                </w:tcBorders>
                <w:shd w:val="clear" w:color="auto" w:fill="auto"/>
                <w:noWrap/>
                <w:vAlign w:val="center"/>
                <w:hideMark/>
              </w:tcPr>
            </w:tcPrChange>
          </w:tcPr>
          <w:p w:rsidR="00EC34D8" w:rsidRPr="00EC34D8" w:rsidRDefault="00EC34D8" w:rsidP="00EC34D8">
            <w:pPr>
              <w:jc w:val="center"/>
              <w:rPr>
                <w:ins w:id="1725" w:author="Sarthak Shah | IFMR Rural Finance" w:date="2016-11-20T15:20:00Z"/>
                <w:rFonts w:ascii="Calibri" w:hAnsi="Calibri"/>
                <w:color w:val="FF0000"/>
                <w:sz w:val="22"/>
                <w:szCs w:val="22"/>
                <w:lang w:val="en-GB" w:eastAsia="en-GB"/>
              </w:rPr>
            </w:pPr>
            <w:ins w:id="1726" w:author="Sarthak Shah | IFMR Rural Finance" w:date="2016-11-20T15:20:00Z">
              <w:r w:rsidRPr="00EC34D8">
                <w:rPr>
                  <w:rFonts w:ascii="Calibri" w:hAnsi="Calibri"/>
                  <w:color w:val="FF0000"/>
                  <w:sz w:val="22"/>
                  <w:szCs w:val="22"/>
                  <w:lang w:val="en-GB" w:eastAsia="en-GB"/>
                </w:rPr>
                <w:t>Applicant</w:t>
              </w:r>
            </w:ins>
          </w:p>
        </w:tc>
        <w:tc>
          <w:tcPr>
            <w:tcW w:w="320" w:type="pct"/>
            <w:tcBorders>
              <w:top w:val="nil"/>
              <w:left w:val="nil"/>
              <w:bottom w:val="nil"/>
              <w:right w:val="single" w:sz="4" w:space="0" w:color="auto"/>
            </w:tcBorders>
            <w:shd w:val="clear" w:color="auto" w:fill="auto"/>
            <w:vAlign w:val="center"/>
            <w:hideMark/>
            <w:tcPrChange w:id="1727" w:author="Sarthak Shah | IFMR Rural Finance" w:date="2016-11-20T15:20:00Z">
              <w:tcPr>
                <w:tcW w:w="1648" w:type="dxa"/>
                <w:gridSpan w:val="2"/>
                <w:tcBorders>
                  <w:top w:val="nil"/>
                  <w:left w:val="nil"/>
                  <w:bottom w:val="nil"/>
                  <w:right w:val="single" w:sz="4" w:space="0" w:color="auto"/>
                </w:tcBorders>
                <w:shd w:val="clear" w:color="auto" w:fill="auto"/>
                <w:vAlign w:val="center"/>
                <w:hideMark/>
              </w:tcPr>
            </w:tcPrChange>
          </w:tcPr>
          <w:p w:rsidR="00EC34D8" w:rsidRPr="00EC34D8" w:rsidRDefault="00EC34D8" w:rsidP="00EC34D8">
            <w:pPr>
              <w:jc w:val="center"/>
              <w:rPr>
                <w:ins w:id="1728" w:author="Sarthak Shah | IFMR Rural Finance" w:date="2016-11-20T15:20:00Z"/>
                <w:rFonts w:ascii="Calibri" w:hAnsi="Calibri"/>
                <w:color w:val="FF0000"/>
                <w:sz w:val="22"/>
                <w:szCs w:val="22"/>
                <w:lang w:val="en-GB" w:eastAsia="en-GB"/>
              </w:rPr>
            </w:pPr>
            <w:ins w:id="1729" w:author="Sarthak Shah | IFMR Rural Finance" w:date="2016-11-20T15:20:00Z">
              <w:r w:rsidRPr="00EC34D8">
                <w:rPr>
                  <w:rFonts w:ascii="Calibri" w:hAnsi="Calibri"/>
                  <w:color w:val="FF0000"/>
                  <w:sz w:val="22"/>
                  <w:szCs w:val="22"/>
                  <w:lang w:val="en-GB" w:eastAsia="en-GB"/>
                </w:rPr>
                <w:t>Proxy Indicator</w:t>
              </w:r>
            </w:ins>
          </w:p>
        </w:tc>
        <w:tc>
          <w:tcPr>
            <w:tcW w:w="580" w:type="pct"/>
            <w:tcBorders>
              <w:top w:val="nil"/>
              <w:left w:val="nil"/>
              <w:bottom w:val="nil"/>
              <w:right w:val="nil"/>
            </w:tcBorders>
            <w:shd w:val="clear" w:color="auto" w:fill="auto"/>
            <w:vAlign w:val="center"/>
            <w:hideMark/>
            <w:tcPrChange w:id="1730" w:author="Sarthak Shah | IFMR Rural Finance" w:date="2016-11-20T15:20:00Z">
              <w:tcPr>
                <w:tcW w:w="2576" w:type="dxa"/>
                <w:gridSpan w:val="3"/>
                <w:tcBorders>
                  <w:top w:val="nil"/>
                  <w:left w:val="nil"/>
                  <w:bottom w:val="nil"/>
                  <w:right w:val="nil"/>
                </w:tcBorders>
                <w:shd w:val="clear" w:color="auto" w:fill="auto"/>
                <w:vAlign w:val="center"/>
                <w:hideMark/>
              </w:tcPr>
            </w:tcPrChange>
          </w:tcPr>
          <w:p w:rsidR="00EC34D8" w:rsidRPr="00EC34D8" w:rsidRDefault="00EC34D8" w:rsidP="00EC34D8">
            <w:pPr>
              <w:rPr>
                <w:ins w:id="1731" w:author="Sarthak Shah | IFMR Rural Finance" w:date="2016-11-20T15:20:00Z"/>
                <w:rFonts w:ascii="Calibri" w:hAnsi="Calibri"/>
                <w:color w:val="FF0000"/>
                <w:sz w:val="22"/>
                <w:szCs w:val="22"/>
                <w:lang w:val="en-GB" w:eastAsia="en-GB"/>
              </w:rPr>
            </w:pPr>
          </w:p>
        </w:tc>
        <w:tc>
          <w:tcPr>
            <w:tcW w:w="423" w:type="pct"/>
            <w:tcBorders>
              <w:top w:val="nil"/>
              <w:left w:val="single" w:sz="4" w:space="0" w:color="auto"/>
              <w:bottom w:val="nil"/>
              <w:right w:val="single" w:sz="4" w:space="0" w:color="auto"/>
            </w:tcBorders>
            <w:shd w:val="clear" w:color="auto" w:fill="auto"/>
            <w:vAlign w:val="center"/>
            <w:hideMark/>
            <w:tcPrChange w:id="1732" w:author="Sarthak Shah | IFMR Rural Finance" w:date="2016-11-20T15:20:00Z">
              <w:tcPr>
                <w:tcW w:w="1876" w:type="dxa"/>
                <w:gridSpan w:val="2"/>
                <w:tcBorders>
                  <w:top w:val="nil"/>
                  <w:left w:val="single" w:sz="4" w:space="0" w:color="auto"/>
                  <w:bottom w:val="nil"/>
                  <w:right w:val="single" w:sz="4" w:space="0" w:color="auto"/>
                </w:tcBorders>
                <w:shd w:val="clear" w:color="auto" w:fill="auto"/>
                <w:vAlign w:val="center"/>
                <w:hideMark/>
              </w:tcPr>
            </w:tcPrChange>
          </w:tcPr>
          <w:p w:rsidR="00EC34D8" w:rsidRPr="00EC34D8" w:rsidRDefault="00EC34D8" w:rsidP="00EC34D8">
            <w:pPr>
              <w:rPr>
                <w:ins w:id="1733" w:author="Sarthak Shah | IFMR Rural Finance" w:date="2016-11-20T15:20:00Z"/>
                <w:rFonts w:ascii="Calibri" w:hAnsi="Calibri"/>
                <w:color w:val="FF0000"/>
                <w:sz w:val="22"/>
                <w:szCs w:val="22"/>
                <w:lang w:val="en-GB" w:eastAsia="en-GB"/>
              </w:rPr>
            </w:pPr>
            <w:ins w:id="1734" w:author="Sarthak Shah | IFMR Rural Finance" w:date="2016-11-20T15:20:00Z">
              <w:r w:rsidRPr="00EC34D8">
                <w:rPr>
                  <w:rFonts w:ascii="Calibri" w:hAnsi="Calibri"/>
                  <w:color w:val="FF0000"/>
                  <w:sz w:val="22"/>
                  <w:szCs w:val="22"/>
                  <w:lang w:val="en-GB" w:eastAsia="en-GB"/>
                </w:rPr>
                <w:t> </w:t>
              </w:r>
            </w:ins>
          </w:p>
        </w:tc>
        <w:tc>
          <w:tcPr>
            <w:tcW w:w="1031" w:type="pct"/>
            <w:tcBorders>
              <w:top w:val="nil"/>
              <w:left w:val="nil"/>
              <w:bottom w:val="nil"/>
              <w:right w:val="single" w:sz="4" w:space="0" w:color="auto"/>
            </w:tcBorders>
            <w:shd w:val="clear" w:color="auto" w:fill="auto"/>
            <w:vAlign w:val="center"/>
            <w:hideMark/>
            <w:tcPrChange w:id="1735" w:author="Sarthak Shah | IFMR Rural Finance" w:date="2016-11-20T15:20:00Z">
              <w:tcPr>
                <w:tcW w:w="4576" w:type="dxa"/>
                <w:gridSpan w:val="8"/>
                <w:tcBorders>
                  <w:top w:val="nil"/>
                  <w:left w:val="nil"/>
                  <w:bottom w:val="nil"/>
                  <w:right w:val="single" w:sz="4" w:space="0" w:color="auto"/>
                </w:tcBorders>
                <w:shd w:val="clear" w:color="auto" w:fill="auto"/>
                <w:vAlign w:val="center"/>
                <w:hideMark/>
              </w:tcPr>
            </w:tcPrChange>
          </w:tcPr>
          <w:p w:rsidR="00EC34D8" w:rsidRPr="00EC34D8" w:rsidRDefault="00EC34D8" w:rsidP="00EC34D8">
            <w:pPr>
              <w:rPr>
                <w:ins w:id="1736" w:author="Sarthak Shah | IFMR Rural Finance" w:date="2016-11-20T15:20:00Z"/>
                <w:rFonts w:ascii="Calibri" w:hAnsi="Calibri"/>
                <w:color w:val="FF0000"/>
                <w:sz w:val="22"/>
                <w:szCs w:val="22"/>
                <w:lang w:val="en-GB" w:eastAsia="en-GB"/>
              </w:rPr>
            </w:pPr>
            <w:ins w:id="1737" w:author="Sarthak Shah | IFMR Rural Finance" w:date="2016-11-20T15:20:00Z">
              <w:r w:rsidRPr="00EC34D8">
                <w:rPr>
                  <w:rFonts w:ascii="Calibri" w:hAnsi="Calibri"/>
                  <w:color w:val="FF0000"/>
                  <w:sz w:val="22"/>
                  <w:szCs w:val="22"/>
                  <w:lang w:val="en-GB" w:eastAsia="en-GB"/>
                </w:rPr>
                <w:t> </w:t>
              </w:r>
            </w:ins>
          </w:p>
        </w:tc>
        <w:tc>
          <w:tcPr>
            <w:tcW w:w="400" w:type="pct"/>
            <w:tcBorders>
              <w:top w:val="nil"/>
              <w:left w:val="nil"/>
              <w:bottom w:val="single" w:sz="4" w:space="0" w:color="auto"/>
              <w:right w:val="single" w:sz="4" w:space="0" w:color="auto"/>
            </w:tcBorders>
            <w:shd w:val="clear" w:color="auto" w:fill="auto"/>
            <w:noWrap/>
            <w:vAlign w:val="center"/>
            <w:hideMark/>
            <w:tcPrChange w:id="1738" w:author="Sarthak Shah | IFMR Rural Finance" w:date="2016-11-20T15:20:00Z">
              <w:tcPr>
                <w:tcW w:w="17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739" w:author="Sarthak Shah | IFMR Rural Finance" w:date="2016-11-20T15:20:00Z"/>
                <w:rFonts w:ascii="Calibri" w:hAnsi="Calibri"/>
                <w:color w:val="FF0000"/>
                <w:sz w:val="22"/>
                <w:szCs w:val="22"/>
                <w:lang w:val="en-GB" w:eastAsia="en-GB"/>
              </w:rPr>
            </w:pPr>
            <w:ins w:id="1740" w:author="Sarthak Shah | IFMR Rural Finance" w:date="2016-11-20T15:20:00Z">
              <w:r w:rsidRPr="00EC34D8">
                <w:rPr>
                  <w:rFonts w:ascii="Calibri" w:hAnsi="Calibri"/>
                  <w:color w:val="FF0000"/>
                  <w:sz w:val="22"/>
                  <w:szCs w:val="22"/>
                  <w:lang w:val="en-GB" w:eastAsia="en-GB"/>
                </w:rPr>
                <w:t>4</w:t>
              </w:r>
            </w:ins>
          </w:p>
        </w:tc>
        <w:tc>
          <w:tcPr>
            <w:tcW w:w="391" w:type="pct"/>
            <w:tcBorders>
              <w:top w:val="nil"/>
              <w:left w:val="nil"/>
              <w:bottom w:val="single" w:sz="4" w:space="0" w:color="auto"/>
              <w:right w:val="single" w:sz="4" w:space="0" w:color="auto"/>
            </w:tcBorders>
            <w:shd w:val="clear" w:color="auto" w:fill="auto"/>
            <w:noWrap/>
            <w:vAlign w:val="center"/>
            <w:hideMark/>
            <w:tcPrChange w:id="1741" w:author="Sarthak Shah | IFMR Rural Finance" w:date="2016-11-20T15:20:00Z">
              <w:tcPr>
                <w:tcW w:w="17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742" w:author="Sarthak Shah | IFMR Rural Finance" w:date="2016-11-20T15:20:00Z"/>
                <w:rFonts w:ascii="Calibri" w:hAnsi="Calibri"/>
                <w:color w:val="000000"/>
                <w:sz w:val="22"/>
                <w:szCs w:val="22"/>
                <w:lang w:val="en-GB" w:eastAsia="en-GB"/>
              </w:rPr>
            </w:pPr>
            <w:ins w:id="1743" w:author="Sarthak Shah | IFMR Rural Finance" w:date="2016-11-20T15:20:00Z">
              <w:r w:rsidRPr="00EC34D8">
                <w:rPr>
                  <w:rFonts w:ascii="Calibri" w:hAnsi="Calibri"/>
                  <w:color w:val="000000"/>
                  <w:sz w:val="22"/>
                  <w:szCs w:val="22"/>
                  <w:lang w:val="en-GB" w:eastAsia="en-GB"/>
                </w:rPr>
                <w:t>4.124%</w:t>
              </w:r>
            </w:ins>
          </w:p>
        </w:tc>
        <w:tc>
          <w:tcPr>
            <w:tcW w:w="107" w:type="pct"/>
            <w:tcBorders>
              <w:top w:val="nil"/>
              <w:left w:val="nil"/>
              <w:bottom w:val="single" w:sz="4" w:space="0" w:color="auto"/>
              <w:right w:val="single" w:sz="4" w:space="0" w:color="auto"/>
            </w:tcBorders>
            <w:shd w:val="clear" w:color="auto" w:fill="auto"/>
            <w:noWrap/>
            <w:vAlign w:val="center"/>
            <w:hideMark/>
            <w:tcPrChange w:id="1744" w:author="Sarthak Shah | IFMR Rural Finance" w:date="2016-11-20T15:20:00Z">
              <w:tcPr>
                <w:tcW w:w="47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745" w:author="Sarthak Shah | IFMR Rural Finance" w:date="2016-11-20T15:20:00Z"/>
                <w:rFonts w:ascii="Calibri" w:hAnsi="Calibri"/>
                <w:color w:val="FF0000"/>
                <w:sz w:val="22"/>
                <w:szCs w:val="22"/>
                <w:lang w:val="en-GB" w:eastAsia="en-GB"/>
              </w:rPr>
            </w:pPr>
            <w:ins w:id="1746" w:author="Sarthak Shah | IFMR Rural Finance" w:date="2016-11-20T15:20:00Z">
              <w:r w:rsidRPr="00EC34D8">
                <w:rPr>
                  <w:rFonts w:ascii="Calibri" w:hAnsi="Calibri"/>
                  <w:color w:val="FF0000"/>
                  <w:sz w:val="22"/>
                  <w:szCs w:val="22"/>
                  <w:lang w:val="en-GB" w:eastAsia="en-GB"/>
                </w:rPr>
                <w:t> </w:t>
              </w:r>
            </w:ins>
          </w:p>
        </w:tc>
        <w:tc>
          <w:tcPr>
            <w:tcW w:w="98" w:type="pct"/>
            <w:tcBorders>
              <w:top w:val="nil"/>
              <w:left w:val="nil"/>
              <w:bottom w:val="single" w:sz="4" w:space="0" w:color="auto"/>
              <w:right w:val="single" w:sz="4" w:space="0" w:color="auto"/>
            </w:tcBorders>
            <w:shd w:val="clear" w:color="auto" w:fill="auto"/>
            <w:noWrap/>
            <w:vAlign w:val="center"/>
            <w:hideMark/>
            <w:tcPrChange w:id="1747" w:author="Sarthak Shah | IFMR Rural Finance" w:date="2016-11-20T15:20:00Z">
              <w:tcPr>
                <w:tcW w:w="4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748" w:author="Sarthak Shah | IFMR Rural Finance" w:date="2016-11-20T15:20:00Z"/>
                <w:rFonts w:ascii="Calibri" w:hAnsi="Calibri"/>
                <w:color w:val="FF0000"/>
                <w:sz w:val="22"/>
                <w:szCs w:val="22"/>
                <w:lang w:val="en-GB" w:eastAsia="en-GB"/>
              </w:rPr>
            </w:pPr>
            <w:ins w:id="1749" w:author="Sarthak Shah | IFMR Rural Finance" w:date="2016-11-20T15:20:00Z">
              <w:r w:rsidRPr="00EC34D8">
                <w:rPr>
                  <w:rFonts w:ascii="Calibri" w:hAnsi="Calibri"/>
                  <w:color w:val="FF0000"/>
                  <w:sz w:val="22"/>
                  <w:szCs w:val="22"/>
                  <w:lang w:val="en-GB" w:eastAsia="en-GB"/>
                </w:rPr>
                <w:t> </w:t>
              </w:r>
            </w:ins>
          </w:p>
        </w:tc>
        <w:tc>
          <w:tcPr>
            <w:tcW w:w="107" w:type="pct"/>
            <w:tcBorders>
              <w:top w:val="nil"/>
              <w:left w:val="nil"/>
              <w:bottom w:val="single" w:sz="4" w:space="0" w:color="auto"/>
              <w:right w:val="single" w:sz="4" w:space="0" w:color="auto"/>
            </w:tcBorders>
            <w:shd w:val="clear" w:color="auto" w:fill="auto"/>
            <w:noWrap/>
            <w:vAlign w:val="center"/>
            <w:hideMark/>
            <w:tcPrChange w:id="1750" w:author="Sarthak Shah | IFMR Rural Finance" w:date="2016-11-20T15:20:00Z">
              <w:tcPr>
                <w:tcW w:w="47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751" w:author="Sarthak Shah | IFMR Rural Finance" w:date="2016-11-20T15:20:00Z"/>
                <w:rFonts w:ascii="Calibri" w:hAnsi="Calibri"/>
                <w:color w:val="FF0000"/>
                <w:sz w:val="22"/>
                <w:szCs w:val="22"/>
                <w:lang w:val="en-GB" w:eastAsia="en-GB"/>
              </w:rPr>
            </w:pPr>
            <w:ins w:id="1752" w:author="Sarthak Shah | IFMR Rural Finance" w:date="2016-11-20T15:20:00Z">
              <w:r w:rsidRPr="00EC34D8">
                <w:rPr>
                  <w:rFonts w:ascii="Calibri" w:hAnsi="Calibri"/>
                  <w:color w:val="FF0000"/>
                  <w:sz w:val="22"/>
                  <w:szCs w:val="22"/>
                  <w:lang w:val="en-GB" w:eastAsia="en-GB"/>
                </w:rPr>
                <w:t> </w:t>
              </w:r>
            </w:ins>
          </w:p>
        </w:tc>
        <w:tc>
          <w:tcPr>
            <w:tcW w:w="94" w:type="pct"/>
            <w:tcBorders>
              <w:top w:val="nil"/>
              <w:left w:val="nil"/>
              <w:bottom w:val="single" w:sz="4" w:space="0" w:color="auto"/>
              <w:right w:val="single" w:sz="4" w:space="0" w:color="auto"/>
            </w:tcBorders>
            <w:shd w:val="clear" w:color="auto" w:fill="auto"/>
            <w:noWrap/>
            <w:vAlign w:val="center"/>
            <w:hideMark/>
            <w:tcPrChange w:id="1753" w:author="Sarthak Shah | IFMR Rural Finance" w:date="2016-11-20T15:20:00Z">
              <w:tcPr>
                <w:tcW w:w="41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754" w:author="Sarthak Shah | IFMR Rural Finance" w:date="2016-11-20T15:20:00Z"/>
                <w:rFonts w:ascii="Calibri" w:hAnsi="Calibri"/>
                <w:color w:val="FF0000"/>
                <w:sz w:val="22"/>
                <w:szCs w:val="22"/>
                <w:lang w:val="en-GB" w:eastAsia="en-GB"/>
              </w:rPr>
            </w:pPr>
            <w:ins w:id="1755" w:author="Sarthak Shah | IFMR Rural Finance" w:date="2016-11-20T15:20:00Z">
              <w:r w:rsidRPr="00EC34D8">
                <w:rPr>
                  <w:rFonts w:ascii="Calibri" w:hAnsi="Calibri"/>
                  <w:color w:val="FF0000"/>
                  <w:sz w:val="22"/>
                  <w:szCs w:val="22"/>
                  <w:lang w:val="en-GB" w:eastAsia="en-GB"/>
                </w:rPr>
                <w:t> </w:t>
              </w:r>
            </w:ins>
          </w:p>
        </w:tc>
        <w:tc>
          <w:tcPr>
            <w:tcW w:w="107" w:type="pct"/>
            <w:tcBorders>
              <w:top w:val="nil"/>
              <w:left w:val="nil"/>
              <w:bottom w:val="single" w:sz="4" w:space="0" w:color="auto"/>
              <w:right w:val="single" w:sz="4" w:space="0" w:color="auto"/>
            </w:tcBorders>
            <w:shd w:val="clear" w:color="auto" w:fill="auto"/>
            <w:noWrap/>
            <w:vAlign w:val="center"/>
            <w:hideMark/>
            <w:tcPrChange w:id="1756" w:author="Sarthak Shah | IFMR Rural Finance" w:date="2016-11-20T15:20:00Z">
              <w:tcPr>
                <w:tcW w:w="47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757" w:author="Sarthak Shah | IFMR Rural Finance" w:date="2016-11-20T15:20:00Z"/>
                <w:rFonts w:ascii="Calibri" w:hAnsi="Calibri"/>
                <w:color w:val="FF0000"/>
                <w:sz w:val="22"/>
                <w:szCs w:val="22"/>
                <w:lang w:val="en-GB" w:eastAsia="en-GB"/>
              </w:rPr>
            </w:pPr>
            <w:ins w:id="1758" w:author="Sarthak Shah | IFMR Rural Finance" w:date="2016-11-20T15:20:00Z">
              <w:r w:rsidRPr="00EC34D8">
                <w:rPr>
                  <w:rFonts w:ascii="Calibri" w:hAnsi="Calibri"/>
                  <w:color w:val="FF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bottom"/>
            <w:hideMark/>
            <w:tcPrChange w:id="1759" w:author="Sarthak Shah | IFMR Rural Finance" w:date="2016-11-20T15:20:00Z">
              <w:tcPr>
                <w:tcW w:w="1037" w:type="dxa"/>
                <w:tcBorders>
                  <w:top w:val="nil"/>
                  <w:left w:val="nil"/>
                  <w:bottom w:val="single" w:sz="4" w:space="0" w:color="auto"/>
                  <w:right w:val="single" w:sz="4" w:space="0" w:color="auto"/>
                </w:tcBorders>
                <w:shd w:val="clear" w:color="auto" w:fill="auto"/>
                <w:vAlign w:val="bottom"/>
                <w:hideMark/>
              </w:tcPr>
            </w:tcPrChange>
          </w:tcPr>
          <w:p w:rsidR="00EC34D8" w:rsidRPr="00EC34D8" w:rsidRDefault="00EC34D8" w:rsidP="00EC34D8">
            <w:pPr>
              <w:rPr>
                <w:ins w:id="1760" w:author="Sarthak Shah | IFMR Rural Finance" w:date="2016-11-20T15:20:00Z"/>
                <w:rFonts w:ascii="Calibri" w:hAnsi="Calibri"/>
                <w:color w:val="000000"/>
                <w:sz w:val="22"/>
                <w:szCs w:val="22"/>
                <w:lang w:val="en-GB" w:eastAsia="en-GB"/>
              </w:rPr>
            </w:pPr>
            <w:ins w:id="1761" w:author="Sarthak Shah | IFMR Rural Finance" w:date="2016-11-20T15:20:00Z">
              <w:r w:rsidRPr="00EC34D8">
                <w:rPr>
                  <w:rFonts w:ascii="Calibri" w:hAnsi="Calibri"/>
                  <w:color w:val="000000"/>
                  <w:sz w:val="22"/>
                  <w:szCs w:val="22"/>
                  <w:lang w:val="en-GB" w:eastAsia="en-GB"/>
                </w:rPr>
                <w:t> </w:t>
              </w:r>
            </w:ins>
          </w:p>
        </w:tc>
      </w:tr>
      <w:tr w:rsidR="00EC34D8" w:rsidRPr="00EC34D8" w:rsidTr="00EC34D8">
        <w:trPr>
          <w:trHeight w:val="900"/>
          <w:ins w:id="1762" w:author="Sarthak Shah | IFMR Rural Finance" w:date="2016-11-20T15:20:00Z"/>
          <w:trPrChange w:id="1763" w:author="Sarthak Shah | IFMR Rural Finance" w:date="2016-11-20T15:20:00Z">
            <w:trPr>
              <w:gridBefore w:val="1"/>
              <w:trHeight w:val="9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1764"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765" w:author="Sarthak Shah | IFMR Rural Finance" w:date="2016-11-20T15:20:00Z"/>
                <w:rFonts w:ascii="Calibri" w:hAnsi="Calibri"/>
                <w:color w:val="000000"/>
                <w:sz w:val="22"/>
                <w:szCs w:val="22"/>
                <w:lang w:val="en-GB" w:eastAsia="en-GB"/>
              </w:rPr>
            </w:pPr>
            <w:ins w:id="1766" w:author="Sarthak Shah | IFMR Rural Finance" w:date="2016-11-20T15:20:00Z">
              <w:r w:rsidRPr="00EC34D8">
                <w:rPr>
                  <w:rFonts w:ascii="Calibri" w:hAnsi="Calibri"/>
                  <w:color w:val="000000"/>
                  <w:sz w:val="22"/>
                  <w:szCs w:val="22"/>
                  <w:lang w:val="en-GB" w:eastAsia="en-GB"/>
                </w:rPr>
                <w:t>17</w:t>
              </w:r>
            </w:ins>
          </w:p>
        </w:tc>
        <w:tc>
          <w:tcPr>
            <w:tcW w:w="394" w:type="pct"/>
            <w:tcBorders>
              <w:top w:val="single" w:sz="4" w:space="0" w:color="auto"/>
              <w:left w:val="nil"/>
              <w:bottom w:val="single" w:sz="4" w:space="0" w:color="auto"/>
              <w:right w:val="single" w:sz="4" w:space="0" w:color="auto"/>
            </w:tcBorders>
            <w:shd w:val="clear" w:color="auto" w:fill="auto"/>
            <w:vAlign w:val="center"/>
            <w:hideMark/>
            <w:tcPrChange w:id="1767" w:author="Sarthak Shah | IFMR Rural Finance" w:date="2016-11-20T15:20:00Z">
              <w:tcPr>
                <w:tcW w:w="1751" w:type="dxa"/>
                <w:gridSpan w:val="2"/>
                <w:tcBorders>
                  <w:top w:val="single" w:sz="4" w:space="0" w:color="auto"/>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768" w:author="Sarthak Shah | IFMR Rural Finance" w:date="2016-11-20T15:20:00Z"/>
                <w:rFonts w:ascii="Calibri" w:hAnsi="Calibri"/>
                <w:color w:val="000000"/>
                <w:sz w:val="22"/>
                <w:szCs w:val="22"/>
                <w:lang w:val="en-GB" w:eastAsia="en-GB"/>
              </w:rPr>
            </w:pPr>
            <w:ins w:id="1769" w:author="Sarthak Shah | IFMR Rural Finance" w:date="2016-11-20T15:20:00Z">
              <w:r w:rsidRPr="00EC34D8">
                <w:rPr>
                  <w:rFonts w:ascii="Calibri" w:hAnsi="Calibri"/>
                  <w:color w:val="000000"/>
                  <w:sz w:val="22"/>
                  <w:szCs w:val="22"/>
                  <w:lang w:val="en-GB" w:eastAsia="en-GB"/>
                </w:rPr>
                <w:t>Commercial High mark / CIBIL</w:t>
              </w:r>
            </w:ins>
          </w:p>
        </w:tc>
        <w:tc>
          <w:tcPr>
            <w:tcW w:w="280" w:type="pct"/>
            <w:tcBorders>
              <w:top w:val="nil"/>
              <w:left w:val="nil"/>
              <w:bottom w:val="single" w:sz="4" w:space="0" w:color="auto"/>
              <w:right w:val="single" w:sz="4" w:space="0" w:color="auto"/>
            </w:tcBorders>
            <w:shd w:val="clear" w:color="auto" w:fill="auto"/>
            <w:noWrap/>
            <w:vAlign w:val="center"/>
            <w:hideMark/>
            <w:tcPrChange w:id="1770" w:author="Sarthak Shah | IFMR Rural Finance" w:date="2016-11-20T15:20:00Z">
              <w:tcPr>
                <w:tcW w:w="1241"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771" w:author="Sarthak Shah | IFMR Rural Finance" w:date="2016-11-20T15:20:00Z"/>
                <w:rFonts w:ascii="Calibri" w:hAnsi="Calibri"/>
                <w:color w:val="000000"/>
                <w:sz w:val="22"/>
                <w:szCs w:val="22"/>
                <w:lang w:val="en-GB" w:eastAsia="en-GB"/>
              </w:rPr>
            </w:pPr>
            <w:ins w:id="1772" w:author="Sarthak Shah | IFMR Rural Finance" w:date="2016-11-20T15:20:00Z">
              <w:r w:rsidRPr="00EC34D8">
                <w:rPr>
                  <w:rFonts w:ascii="Calibri" w:hAnsi="Calibri"/>
                  <w:color w:val="000000"/>
                  <w:sz w:val="22"/>
                  <w:szCs w:val="22"/>
                  <w:lang w:val="en-GB" w:eastAsia="en-GB"/>
                </w:rPr>
                <w:t>Screening</w:t>
              </w:r>
            </w:ins>
          </w:p>
        </w:tc>
        <w:tc>
          <w:tcPr>
            <w:tcW w:w="244" w:type="pct"/>
            <w:tcBorders>
              <w:top w:val="single" w:sz="4" w:space="0" w:color="auto"/>
              <w:left w:val="nil"/>
              <w:bottom w:val="single" w:sz="4" w:space="0" w:color="auto"/>
              <w:right w:val="single" w:sz="4" w:space="0" w:color="auto"/>
            </w:tcBorders>
            <w:shd w:val="clear" w:color="auto" w:fill="auto"/>
            <w:noWrap/>
            <w:vAlign w:val="center"/>
            <w:hideMark/>
            <w:tcPrChange w:id="1773" w:author="Sarthak Shah | IFMR Rural Finance" w:date="2016-11-20T15:20:00Z">
              <w:tcPr>
                <w:tcW w:w="1083" w:type="dxa"/>
                <w:gridSpan w:val="2"/>
                <w:tcBorders>
                  <w:top w:val="single" w:sz="4" w:space="0" w:color="auto"/>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774" w:author="Sarthak Shah | IFMR Rural Finance" w:date="2016-11-20T15:20:00Z"/>
                <w:rFonts w:ascii="Calibri" w:hAnsi="Calibri"/>
                <w:color w:val="000000"/>
                <w:sz w:val="22"/>
                <w:szCs w:val="22"/>
                <w:lang w:val="en-GB" w:eastAsia="en-GB"/>
              </w:rPr>
            </w:pPr>
            <w:ins w:id="1775" w:author="Sarthak Shah | IFMR Rural Finance" w:date="2016-11-20T15:20:00Z">
              <w:r w:rsidRPr="00EC34D8">
                <w:rPr>
                  <w:rFonts w:ascii="Calibri" w:hAnsi="Calibri"/>
                  <w:color w:val="000000"/>
                  <w:sz w:val="22"/>
                  <w:szCs w:val="22"/>
                  <w:lang w:val="en-GB" w:eastAsia="en-GB"/>
                </w:rPr>
                <w:t>Business</w:t>
              </w:r>
            </w:ins>
          </w:p>
        </w:tc>
        <w:tc>
          <w:tcPr>
            <w:tcW w:w="320" w:type="pct"/>
            <w:tcBorders>
              <w:top w:val="single" w:sz="4" w:space="0" w:color="auto"/>
              <w:left w:val="nil"/>
              <w:bottom w:val="single" w:sz="4" w:space="0" w:color="auto"/>
              <w:right w:val="single" w:sz="4" w:space="0" w:color="auto"/>
            </w:tcBorders>
            <w:shd w:val="clear" w:color="auto" w:fill="auto"/>
            <w:vAlign w:val="center"/>
            <w:hideMark/>
            <w:tcPrChange w:id="1776" w:author="Sarthak Shah | IFMR Rural Finance" w:date="2016-11-20T15:20:00Z">
              <w:tcPr>
                <w:tcW w:w="1648" w:type="dxa"/>
                <w:gridSpan w:val="2"/>
                <w:tcBorders>
                  <w:top w:val="single" w:sz="4" w:space="0" w:color="auto"/>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777" w:author="Sarthak Shah | IFMR Rural Finance" w:date="2016-11-20T15:20:00Z"/>
                <w:rFonts w:ascii="Calibri" w:hAnsi="Calibri"/>
                <w:color w:val="000000"/>
                <w:sz w:val="22"/>
                <w:szCs w:val="22"/>
                <w:lang w:val="en-GB" w:eastAsia="en-GB"/>
              </w:rPr>
            </w:pPr>
            <w:ins w:id="1778" w:author="Sarthak Shah | IFMR Rural Finance" w:date="2016-11-20T15:20:00Z">
              <w:r w:rsidRPr="00EC34D8">
                <w:rPr>
                  <w:rFonts w:ascii="Calibri" w:hAnsi="Calibri"/>
                  <w:color w:val="000000"/>
                  <w:sz w:val="22"/>
                  <w:szCs w:val="22"/>
                  <w:lang w:val="en-GB" w:eastAsia="en-GB"/>
                </w:rPr>
                <w:t>CB Check</w:t>
              </w:r>
            </w:ins>
          </w:p>
        </w:tc>
        <w:tc>
          <w:tcPr>
            <w:tcW w:w="580" w:type="pct"/>
            <w:tcBorders>
              <w:top w:val="single" w:sz="4" w:space="0" w:color="auto"/>
              <w:left w:val="nil"/>
              <w:bottom w:val="single" w:sz="4" w:space="0" w:color="auto"/>
              <w:right w:val="single" w:sz="4" w:space="0" w:color="auto"/>
            </w:tcBorders>
            <w:shd w:val="clear" w:color="auto" w:fill="auto"/>
            <w:noWrap/>
            <w:vAlign w:val="center"/>
            <w:hideMark/>
            <w:tcPrChange w:id="1779" w:author="Sarthak Shah | IFMR Rural Finance" w:date="2016-11-20T15:20:00Z">
              <w:tcPr>
                <w:tcW w:w="2576" w:type="dxa"/>
                <w:gridSpan w:val="3"/>
                <w:tcBorders>
                  <w:top w:val="single" w:sz="4" w:space="0" w:color="auto"/>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780" w:author="Sarthak Shah | IFMR Rural Finance" w:date="2016-11-20T15:20:00Z"/>
                <w:rFonts w:ascii="Calibri" w:hAnsi="Calibri"/>
                <w:color w:val="000000"/>
                <w:sz w:val="22"/>
                <w:szCs w:val="22"/>
                <w:lang w:val="en-GB" w:eastAsia="en-GB"/>
              </w:rPr>
            </w:pPr>
            <w:ins w:id="1781" w:author="Sarthak Shah | IFMR Rural Finance" w:date="2016-11-20T15:20:00Z">
              <w:r w:rsidRPr="00EC34D8">
                <w:rPr>
                  <w:rFonts w:ascii="Calibri" w:hAnsi="Calibri"/>
                  <w:color w:val="000000"/>
                  <w:sz w:val="22"/>
                  <w:szCs w:val="22"/>
                  <w:lang w:val="en-GB" w:eastAsia="en-GB"/>
                </w:rPr>
                <w:t> </w:t>
              </w:r>
            </w:ins>
          </w:p>
        </w:tc>
        <w:tc>
          <w:tcPr>
            <w:tcW w:w="423" w:type="pct"/>
            <w:tcBorders>
              <w:top w:val="single" w:sz="4" w:space="0" w:color="auto"/>
              <w:left w:val="nil"/>
              <w:bottom w:val="single" w:sz="4" w:space="0" w:color="auto"/>
              <w:right w:val="single" w:sz="4" w:space="0" w:color="auto"/>
            </w:tcBorders>
            <w:shd w:val="clear" w:color="auto" w:fill="auto"/>
            <w:noWrap/>
            <w:vAlign w:val="center"/>
            <w:hideMark/>
            <w:tcPrChange w:id="1782" w:author="Sarthak Shah | IFMR Rural Finance" w:date="2016-11-20T15:20:00Z">
              <w:tcPr>
                <w:tcW w:w="1876" w:type="dxa"/>
                <w:gridSpan w:val="2"/>
                <w:tcBorders>
                  <w:top w:val="single" w:sz="4" w:space="0" w:color="auto"/>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rPr>
                <w:ins w:id="1783" w:author="Sarthak Shah | IFMR Rural Finance" w:date="2016-11-20T15:20:00Z"/>
                <w:rFonts w:ascii="Calibri" w:hAnsi="Calibri"/>
                <w:color w:val="000000"/>
                <w:sz w:val="22"/>
                <w:szCs w:val="22"/>
                <w:lang w:val="en-GB" w:eastAsia="en-GB"/>
              </w:rPr>
            </w:pPr>
            <w:ins w:id="1784" w:author="Sarthak Shah | IFMR Rural Finance" w:date="2016-11-20T15:20:00Z">
              <w:r w:rsidRPr="00EC34D8">
                <w:rPr>
                  <w:rFonts w:ascii="Calibri" w:hAnsi="Calibri"/>
                  <w:color w:val="000000"/>
                  <w:sz w:val="22"/>
                  <w:szCs w:val="22"/>
                  <w:lang w:val="en-GB" w:eastAsia="en-GB"/>
                </w:rPr>
                <w:t> </w:t>
              </w:r>
            </w:ins>
          </w:p>
        </w:tc>
        <w:tc>
          <w:tcPr>
            <w:tcW w:w="1031" w:type="pct"/>
            <w:tcBorders>
              <w:top w:val="single" w:sz="4" w:space="0" w:color="auto"/>
              <w:left w:val="nil"/>
              <w:bottom w:val="single" w:sz="4" w:space="0" w:color="auto"/>
              <w:right w:val="single" w:sz="4" w:space="0" w:color="auto"/>
            </w:tcBorders>
            <w:shd w:val="clear" w:color="auto" w:fill="auto"/>
            <w:vAlign w:val="center"/>
            <w:hideMark/>
            <w:tcPrChange w:id="1785" w:author="Sarthak Shah | IFMR Rural Finance" w:date="2016-11-20T15:20:00Z">
              <w:tcPr>
                <w:tcW w:w="4576" w:type="dxa"/>
                <w:gridSpan w:val="8"/>
                <w:tcBorders>
                  <w:top w:val="single" w:sz="4" w:space="0" w:color="auto"/>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786" w:author="Sarthak Shah | IFMR Rural Finance" w:date="2016-11-20T15:20:00Z"/>
                <w:rFonts w:ascii="Calibri" w:hAnsi="Calibri"/>
                <w:color w:val="000000"/>
                <w:sz w:val="22"/>
                <w:szCs w:val="22"/>
                <w:lang w:val="en-GB" w:eastAsia="en-GB"/>
              </w:rPr>
            </w:pPr>
            <w:ins w:id="1787" w:author="Sarthak Shah | IFMR Rural Finance" w:date="2016-11-20T15:20:00Z">
              <w:r w:rsidRPr="00EC34D8">
                <w:rPr>
                  <w:rFonts w:ascii="Calibri" w:hAnsi="Calibri"/>
                  <w:color w:val="000000"/>
                  <w:sz w:val="22"/>
                  <w:szCs w:val="22"/>
                  <w:lang w:val="en-GB" w:eastAsia="en-GB"/>
                </w:rPr>
                <w:t>1. No Data</w:t>
              </w:r>
              <w:r w:rsidRPr="00EC34D8">
                <w:rPr>
                  <w:rFonts w:ascii="Calibri" w:hAnsi="Calibri"/>
                  <w:color w:val="000000"/>
                  <w:sz w:val="22"/>
                  <w:szCs w:val="22"/>
                  <w:lang w:val="en-GB" w:eastAsia="en-GB"/>
                </w:rPr>
                <w:br/>
                <w:t>2. STD</w:t>
              </w:r>
              <w:r w:rsidRPr="00EC34D8">
                <w:rPr>
                  <w:rFonts w:ascii="Calibri" w:hAnsi="Calibri"/>
                  <w:color w:val="000000"/>
                  <w:sz w:val="22"/>
                  <w:szCs w:val="22"/>
                  <w:lang w:val="en-GB" w:eastAsia="en-GB"/>
                </w:rPr>
                <w:br/>
                <w:t>3. Sub DBT, Loss</w:t>
              </w:r>
            </w:ins>
          </w:p>
        </w:tc>
        <w:tc>
          <w:tcPr>
            <w:tcW w:w="400" w:type="pct"/>
            <w:tcBorders>
              <w:top w:val="nil"/>
              <w:left w:val="nil"/>
              <w:bottom w:val="single" w:sz="4" w:space="0" w:color="auto"/>
              <w:right w:val="single" w:sz="4" w:space="0" w:color="auto"/>
            </w:tcBorders>
            <w:shd w:val="clear" w:color="auto" w:fill="auto"/>
            <w:noWrap/>
            <w:vAlign w:val="center"/>
            <w:hideMark/>
            <w:tcPrChange w:id="1788" w:author="Sarthak Shah | IFMR Rural Finance" w:date="2016-11-20T15:20:00Z">
              <w:tcPr>
                <w:tcW w:w="17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789" w:author="Sarthak Shah | IFMR Rural Finance" w:date="2016-11-20T15:20:00Z"/>
                <w:rFonts w:ascii="Calibri" w:hAnsi="Calibri"/>
                <w:color w:val="000000"/>
                <w:sz w:val="22"/>
                <w:szCs w:val="22"/>
                <w:lang w:val="en-GB" w:eastAsia="en-GB"/>
              </w:rPr>
            </w:pPr>
            <w:ins w:id="1790" w:author="Sarthak Shah | IFMR Rural Finance" w:date="2016-11-20T15:20:00Z">
              <w:r w:rsidRPr="00EC34D8">
                <w:rPr>
                  <w:rFonts w:ascii="Calibri" w:hAnsi="Calibri"/>
                  <w:color w:val="000000"/>
                  <w:sz w:val="22"/>
                  <w:szCs w:val="22"/>
                  <w:lang w:val="en-GB" w:eastAsia="en-GB"/>
                </w:rPr>
                <w:t>5</w:t>
              </w:r>
            </w:ins>
          </w:p>
        </w:tc>
        <w:tc>
          <w:tcPr>
            <w:tcW w:w="391" w:type="pct"/>
            <w:tcBorders>
              <w:top w:val="nil"/>
              <w:left w:val="nil"/>
              <w:bottom w:val="single" w:sz="4" w:space="0" w:color="auto"/>
              <w:right w:val="single" w:sz="4" w:space="0" w:color="auto"/>
            </w:tcBorders>
            <w:shd w:val="clear" w:color="auto" w:fill="auto"/>
            <w:noWrap/>
            <w:vAlign w:val="center"/>
            <w:hideMark/>
            <w:tcPrChange w:id="1791" w:author="Sarthak Shah | IFMR Rural Finance" w:date="2016-11-20T15:20:00Z">
              <w:tcPr>
                <w:tcW w:w="17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792" w:author="Sarthak Shah | IFMR Rural Finance" w:date="2016-11-20T15:20:00Z"/>
                <w:rFonts w:ascii="Calibri" w:hAnsi="Calibri"/>
                <w:color w:val="000000"/>
                <w:sz w:val="22"/>
                <w:szCs w:val="22"/>
                <w:lang w:val="en-GB" w:eastAsia="en-GB"/>
              </w:rPr>
            </w:pPr>
            <w:ins w:id="1793" w:author="Sarthak Shah | IFMR Rural Finance" w:date="2016-11-20T15:20:00Z">
              <w:r w:rsidRPr="00EC34D8">
                <w:rPr>
                  <w:rFonts w:ascii="Calibri" w:hAnsi="Calibri"/>
                  <w:color w:val="000000"/>
                  <w:sz w:val="22"/>
                  <w:szCs w:val="22"/>
                  <w:lang w:val="en-GB" w:eastAsia="en-GB"/>
                </w:rPr>
                <w:t>5.155%</w:t>
              </w:r>
            </w:ins>
          </w:p>
        </w:tc>
        <w:tc>
          <w:tcPr>
            <w:tcW w:w="107" w:type="pct"/>
            <w:tcBorders>
              <w:top w:val="nil"/>
              <w:left w:val="nil"/>
              <w:bottom w:val="single" w:sz="4" w:space="0" w:color="auto"/>
              <w:right w:val="single" w:sz="4" w:space="0" w:color="auto"/>
            </w:tcBorders>
            <w:shd w:val="clear" w:color="000000" w:fill="FFFFFF"/>
            <w:vAlign w:val="bottom"/>
            <w:hideMark/>
            <w:tcPrChange w:id="1794" w:author="Sarthak Shah | IFMR Rural Finance" w:date="2016-11-20T15:20:00Z">
              <w:tcPr>
                <w:tcW w:w="47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795" w:author="Sarthak Shah | IFMR Rural Finance" w:date="2016-11-20T15:20:00Z"/>
                <w:rFonts w:ascii="Calibri" w:hAnsi="Calibri"/>
                <w:color w:val="000000"/>
                <w:sz w:val="22"/>
                <w:szCs w:val="22"/>
                <w:lang w:val="en-GB" w:eastAsia="en-GB"/>
              </w:rPr>
            </w:pPr>
            <w:ins w:id="1796" w:author="Sarthak Shah | IFMR Rural Finance" w:date="2016-11-20T15:20:00Z">
              <w:r w:rsidRPr="00EC34D8">
                <w:rPr>
                  <w:rFonts w:ascii="Calibri" w:hAnsi="Calibri"/>
                  <w:color w:val="000000"/>
                  <w:sz w:val="22"/>
                  <w:szCs w:val="22"/>
                  <w:lang w:val="en-GB" w:eastAsia="en-GB"/>
                </w:rPr>
                <w:t>3</w:t>
              </w:r>
            </w:ins>
          </w:p>
        </w:tc>
        <w:tc>
          <w:tcPr>
            <w:tcW w:w="98" w:type="pct"/>
            <w:tcBorders>
              <w:top w:val="nil"/>
              <w:left w:val="nil"/>
              <w:bottom w:val="single" w:sz="4" w:space="0" w:color="auto"/>
              <w:right w:val="single" w:sz="4" w:space="0" w:color="auto"/>
            </w:tcBorders>
            <w:shd w:val="clear" w:color="000000" w:fill="FFFFFF"/>
            <w:vAlign w:val="bottom"/>
            <w:hideMark/>
            <w:tcPrChange w:id="1797" w:author="Sarthak Shah | IFMR Rural Finance" w:date="2016-11-20T15:20:00Z">
              <w:tcPr>
                <w:tcW w:w="43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798" w:author="Sarthak Shah | IFMR Rural Finance" w:date="2016-11-20T15:20:00Z"/>
                <w:rFonts w:ascii="Calibri" w:hAnsi="Calibri"/>
                <w:color w:val="000000"/>
                <w:sz w:val="22"/>
                <w:szCs w:val="22"/>
                <w:lang w:val="en-GB" w:eastAsia="en-GB"/>
              </w:rPr>
            </w:pPr>
            <w:ins w:id="1799" w:author="Sarthak Shah | IFMR Rural Finance" w:date="2016-11-20T15:20:00Z">
              <w:r w:rsidRPr="00EC34D8">
                <w:rPr>
                  <w:rFonts w:ascii="Calibri" w:hAnsi="Calibri"/>
                  <w:color w:val="000000"/>
                  <w:sz w:val="22"/>
                  <w:szCs w:val="22"/>
                  <w:lang w:val="en-GB" w:eastAsia="en-GB"/>
                </w:rPr>
                <w:t>5</w:t>
              </w:r>
            </w:ins>
          </w:p>
        </w:tc>
        <w:tc>
          <w:tcPr>
            <w:tcW w:w="107" w:type="pct"/>
            <w:tcBorders>
              <w:top w:val="nil"/>
              <w:left w:val="nil"/>
              <w:bottom w:val="single" w:sz="4" w:space="0" w:color="auto"/>
              <w:right w:val="single" w:sz="4" w:space="0" w:color="auto"/>
            </w:tcBorders>
            <w:shd w:val="clear" w:color="000000" w:fill="FFFFFF"/>
            <w:vAlign w:val="bottom"/>
            <w:hideMark/>
            <w:tcPrChange w:id="1800" w:author="Sarthak Shah | IFMR Rural Finance" w:date="2016-11-20T15:20:00Z">
              <w:tcPr>
                <w:tcW w:w="47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801" w:author="Sarthak Shah | IFMR Rural Finance" w:date="2016-11-20T15:20:00Z"/>
                <w:rFonts w:ascii="Calibri" w:hAnsi="Calibri"/>
                <w:color w:val="000000"/>
                <w:sz w:val="22"/>
                <w:szCs w:val="22"/>
                <w:lang w:val="en-GB" w:eastAsia="en-GB"/>
              </w:rPr>
            </w:pPr>
            <w:ins w:id="1802" w:author="Sarthak Shah | IFMR Rural Finance" w:date="2016-11-20T15:20:00Z">
              <w:r w:rsidRPr="00EC34D8">
                <w:rPr>
                  <w:rFonts w:ascii="Calibri" w:hAnsi="Calibri"/>
                  <w:color w:val="000000"/>
                  <w:sz w:val="22"/>
                  <w:szCs w:val="22"/>
                  <w:lang w:val="en-GB" w:eastAsia="en-GB"/>
                </w:rPr>
                <w:t>0</w:t>
              </w:r>
            </w:ins>
          </w:p>
        </w:tc>
        <w:tc>
          <w:tcPr>
            <w:tcW w:w="94" w:type="pct"/>
            <w:tcBorders>
              <w:top w:val="nil"/>
              <w:left w:val="nil"/>
              <w:bottom w:val="single" w:sz="4" w:space="0" w:color="auto"/>
              <w:right w:val="single" w:sz="4" w:space="0" w:color="auto"/>
            </w:tcBorders>
            <w:shd w:val="clear" w:color="000000" w:fill="FFFFFF"/>
            <w:vAlign w:val="bottom"/>
            <w:hideMark/>
            <w:tcPrChange w:id="1803" w:author="Sarthak Shah | IFMR Rural Finance" w:date="2016-11-20T15:20:00Z">
              <w:tcPr>
                <w:tcW w:w="41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804" w:author="Sarthak Shah | IFMR Rural Finance" w:date="2016-11-20T15:20:00Z"/>
                <w:rFonts w:ascii="Calibri" w:hAnsi="Calibri"/>
                <w:color w:val="000000"/>
                <w:sz w:val="22"/>
                <w:szCs w:val="22"/>
                <w:lang w:val="en-GB" w:eastAsia="en-GB"/>
              </w:rPr>
            </w:pPr>
            <w:ins w:id="1805" w:author="Sarthak Shah | IFMR Rural Finance" w:date="2016-11-20T15:20:00Z">
              <w:r w:rsidRPr="00EC34D8">
                <w:rPr>
                  <w:rFonts w:ascii="Calibri" w:hAnsi="Calibri"/>
                  <w:color w:val="000000"/>
                  <w:sz w:val="22"/>
                  <w:szCs w:val="22"/>
                  <w:lang w:val="en-GB" w:eastAsia="en-GB"/>
                </w:rPr>
                <w:t> </w:t>
              </w:r>
            </w:ins>
          </w:p>
        </w:tc>
        <w:tc>
          <w:tcPr>
            <w:tcW w:w="107" w:type="pct"/>
            <w:tcBorders>
              <w:top w:val="nil"/>
              <w:left w:val="nil"/>
              <w:bottom w:val="single" w:sz="4" w:space="0" w:color="auto"/>
              <w:right w:val="single" w:sz="4" w:space="0" w:color="auto"/>
            </w:tcBorders>
            <w:shd w:val="clear" w:color="000000" w:fill="FFFFFF"/>
            <w:vAlign w:val="bottom"/>
            <w:hideMark/>
            <w:tcPrChange w:id="1806" w:author="Sarthak Shah | IFMR Rural Finance" w:date="2016-11-20T15:20:00Z">
              <w:tcPr>
                <w:tcW w:w="47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807" w:author="Sarthak Shah | IFMR Rural Finance" w:date="2016-11-20T15:20:00Z"/>
                <w:rFonts w:ascii="Calibri" w:hAnsi="Calibri"/>
                <w:color w:val="000000"/>
                <w:sz w:val="22"/>
                <w:szCs w:val="22"/>
                <w:lang w:val="en-GB" w:eastAsia="en-GB"/>
              </w:rPr>
            </w:pPr>
            <w:ins w:id="1808" w:author="Sarthak Shah | IFMR Rural Finance" w:date="2016-11-20T15:20:00Z">
              <w:r w:rsidRPr="00EC34D8">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bottom"/>
            <w:hideMark/>
            <w:tcPrChange w:id="1809" w:author="Sarthak Shah | IFMR Rural Finance" w:date="2016-11-20T15:20:00Z">
              <w:tcPr>
                <w:tcW w:w="1037" w:type="dxa"/>
                <w:tcBorders>
                  <w:top w:val="nil"/>
                  <w:left w:val="nil"/>
                  <w:bottom w:val="single" w:sz="4" w:space="0" w:color="auto"/>
                  <w:right w:val="single" w:sz="4" w:space="0" w:color="auto"/>
                </w:tcBorders>
                <w:shd w:val="clear" w:color="auto" w:fill="auto"/>
                <w:vAlign w:val="bottom"/>
                <w:hideMark/>
              </w:tcPr>
            </w:tcPrChange>
          </w:tcPr>
          <w:p w:rsidR="00EC34D8" w:rsidRPr="00EC34D8" w:rsidRDefault="00EC34D8" w:rsidP="00EC34D8">
            <w:pPr>
              <w:rPr>
                <w:ins w:id="1810" w:author="Sarthak Shah | IFMR Rural Finance" w:date="2016-11-20T15:20:00Z"/>
                <w:rFonts w:ascii="Calibri" w:hAnsi="Calibri"/>
                <w:color w:val="000000"/>
                <w:sz w:val="22"/>
                <w:szCs w:val="22"/>
                <w:lang w:val="en-GB" w:eastAsia="en-GB"/>
              </w:rPr>
            </w:pPr>
            <w:ins w:id="1811" w:author="Sarthak Shah | IFMR Rural Finance" w:date="2016-11-20T15:20:00Z">
              <w:r w:rsidRPr="00EC34D8">
                <w:rPr>
                  <w:rFonts w:ascii="Calibri" w:hAnsi="Calibri"/>
                  <w:color w:val="000000"/>
                  <w:sz w:val="22"/>
                  <w:szCs w:val="22"/>
                  <w:lang w:val="en-GB" w:eastAsia="en-GB"/>
                </w:rPr>
                <w:t>Conditional</w:t>
              </w:r>
            </w:ins>
          </w:p>
        </w:tc>
      </w:tr>
      <w:tr w:rsidR="00EC34D8" w:rsidRPr="00EC34D8" w:rsidTr="00EC34D8">
        <w:trPr>
          <w:trHeight w:val="1500"/>
          <w:ins w:id="1812" w:author="Sarthak Shah | IFMR Rural Finance" w:date="2016-11-20T15:20:00Z"/>
          <w:trPrChange w:id="1813"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1814"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815" w:author="Sarthak Shah | IFMR Rural Finance" w:date="2016-11-20T15:20:00Z"/>
                <w:rFonts w:ascii="Calibri" w:hAnsi="Calibri"/>
                <w:color w:val="000000"/>
                <w:sz w:val="22"/>
                <w:szCs w:val="22"/>
                <w:lang w:val="en-GB" w:eastAsia="en-GB"/>
              </w:rPr>
            </w:pPr>
            <w:ins w:id="1816" w:author="Sarthak Shah | IFMR Rural Finance" w:date="2016-11-20T15:20:00Z">
              <w:r w:rsidRPr="00EC34D8">
                <w:rPr>
                  <w:rFonts w:ascii="Calibri" w:hAnsi="Calibri"/>
                  <w:color w:val="000000"/>
                  <w:sz w:val="22"/>
                  <w:szCs w:val="22"/>
                  <w:lang w:val="en-GB" w:eastAsia="en-GB"/>
                </w:rPr>
                <w:t>18</w:t>
              </w:r>
            </w:ins>
          </w:p>
        </w:tc>
        <w:tc>
          <w:tcPr>
            <w:tcW w:w="394" w:type="pct"/>
            <w:tcBorders>
              <w:top w:val="nil"/>
              <w:left w:val="nil"/>
              <w:bottom w:val="single" w:sz="4" w:space="0" w:color="auto"/>
              <w:right w:val="single" w:sz="4" w:space="0" w:color="auto"/>
            </w:tcBorders>
            <w:shd w:val="clear" w:color="auto" w:fill="auto"/>
            <w:vAlign w:val="center"/>
            <w:hideMark/>
            <w:tcPrChange w:id="1817"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818" w:author="Sarthak Shah | IFMR Rural Finance" w:date="2016-11-20T15:20:00Z"/>
                <w:rFonts w:ascii="Calibri" w:hAnsi="Calibri"/>
                <w:color w:val="000000"/>
                <w:sz w:val="22"/>
                <w:szCs w:val="22"/>
                <w:lang w:val="en-GB" w:eastAsia="en-GB"/>
              </w:rPr>
            </w:pPr>
            <w:ins w:id="1819" w:author="Sarthak Shah | IFMR Rural Finance" w:date="2016-11-20T15:20:00Z">
              <w:r w:rsidRPr="00EC34D8">
                <w:rPr>
                  <w:rFonts w:ascii="Calibri" w:hAnsi="Calibri"/>
                  <w:color w:val="000000"/>
                  <w:sz w:val="22"/>
                  <w:szCs w:val="22"/>
                  <w:lang w:val="en-GB" w:eastAsia="en-GB"/>
                </w:rPr>
                <w:t>No of cheque returns including EMI's</w:t>
              </w:r>
            </w:ins>
          </w:p>
        </w:tc>
        <w:tc>
          <w:tcPr>
            <w:tcW w:w="280" w:type="pct"/>
            <w:tcBorders>
              <w:top w:val="nil"/>
              <w:left w:val="nil"/>
              <w:bottom w:val="single" w:sz="4" w:space="0" w:color="auto"/>
              <w:right w:val="single" w:sz="4" w:space="0" w:color="auto"/>
            </w:tcBorders>
            <w:shd w:val="clear" w:color="auto" w:fill="auto"/>
            <w:vAlign w:val="center"/>
            <w:hideMark/>
            <w:tcPrChange w:id="1820"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821" w:author="Sarthak Shah | IFMR Rural Finance" w:date="2016-11-20T15:20:00Z"/>
                <w:rFonts w:ascii="Calibri" w:hAnsi="Calibri"/>
                <w:color w:val="000000"/>
                <w:sz w:val="22"/>
                <w:szCs w:val="22"/>
                <w:lang w:val="en-GB" w:eastAsia="en-GB"/>
              </w:rPr>
            </w:pPr>
            <w:ins w:id="1822" w:author="Sarthak Shah | IFMR Rural Finance" w:date="2016-11-20T15:20:00Z">
              <w:r w:rsidRPr="00EC34D8">
                <w:rPr>
                  <w:rFonts w:ascii="Calibri" w:hAnsi="Calibri"/>
                  <w:color w:val="000000"/>
                  <w:sz w:val="22"/>
                  <w:szCs w:val="22"/>
                  <w:lang w:val="en-GB" w:eastAsia="en-GB"/>
                </w:rPr>
                <w:t>Field Appraisal</w:t>
              </w:r>
            </w:ins>
          </w:p>
        </w:tc>
        <w:tc>
          <w:tcPr>
            <w:tcW w:w="244" w:type="pct"/>
            <w:tcBorders>
              <w:top w:val="nil"/>
              <w:left w:val="nil"/>
              <w:bottom w:val="single" w:sz="4" w:space="0" w:color="auto"/>
              <w:right w:val="single" w:sz="4" w:space="0" w:color="auto"/>
            </w:tcBorders>
            <w:shd w:val="clear" w:color="auto" w:fill="auto"/>
            <w:vAlign w:val="center"/>
            <w:hideMark/>
            <w:tcPrChange w:id="1823" w:author="Sarthak Shah | IFMR Rural Finance" w:date="2016-11-20T15:20:00Z">
              <w:tcPr>
                <w:tcW w:w="1083"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824" w:author="Sarthak Shah | IFMR Rural Finance" w:date="2016-11-20T15:20:00Z"/>
                <w:rFonts w:ascii="Calibri" w:hAnsi="Calibri"/>
                <w:color w:val="000000"/>
                <w:sz w:val="22"/>
                <w:szCs w:val="22"/>
                <w:lang w:val="en-GB" w:eastAsia="en-GB"/>
              </w:rPr>
            </w:pPr>
            <w:ins w:id="1825" w:author="Sarthak Shah | IFMR Rural Finance" w:date="2016-11-20T15:20:00Z">
              <w:r w:rsidRPr="00EC34D8">
                <w:rPr>
                  <w:rFonts w:ascii="Calibri" w:hAnsi="Calibri"/>
                  <w:color w:val="000000"/>
                  <w:sz w:val="22"/>
                  <w:szCs w:val="22"/>
                  <w:lang w:val="en-GB" w:eastAsia="en-GB"/>
                </w:rPr>
                <w:t>Business</w:t>
              </w:r>
            </w:ins>
          </w:p>
        </w:tc>
        <w:tc>
          <w:tcPr>
            <w:tcW w:w="320" w:type="pct"/>
            <w:tcBorders>
              <w:top w:val="nil"/>
              <w:left w:val="nil"/>
              <w:bottom w:val="single" w:sz="4" w:space="0" w:color="auto"/>
              <w:right w:val="single" w:sz="4" w:space="0" w:color="auto"/>
            </w:tcBorders>
            <w:shd w:val="clear" w:color="auto" w:fill="auto"/>
            <w:vAlign w:val="center"/>
            <w:hideMark/>
            <w:tcPrChange w:id="1826"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827" w:author="Sarthak Shah | IFMR Rural Finance" w:date="2016-11-20T15:20:00Z"/>
                <w:rFonts w:ascii="Calibri" w:hAnsi="Calibri"/>
                <w:color w:val="000000"/>
                <w:sz w:val="22"/>
                <w:szCs w:val="22"/>
                <w:lang w:val="en-GB" w:eastAsia="en-GB"/>
              </w:rPr>
            </w:pPr>
            <w:ins w:id="1828" w:author="Sarthak Shah | IFMR Rural Finance" w:date="2016-11-20T15:20:00Z">
              <w:r w:rsidRPr="00EC34D8">
                <w:rPr>
                  <w:rFonts w:ascii="Calibri" w:hAnsi="Calibri"/>
                  <w:color w:val="000000"/>
                  <w:sz w:val="22"/>
                  <w:szCs w:val="22"/>
                  <w:lang w:val="en-GB" w:eastAsia="en-GB"/>
                </w:rPr>
                <w:t>Bank Statement Details</w:t>
              </w:r>
            </w:ins>
          </w:p>
        </w:tc>
        <w:tc>
          <w:tcPr>
            <w:tcW w:w="580" w:type="pct"/>
            <w:tcBorders>
              <w:top w:val="nil"/>
              <w:left w:val="nil"/>
              <w:bottom w:val="single" w:sz="4" w:space="0" w:color="auto"/>
              <w:right w:val="single" w:sz="4" w:space="0" w:color="auto"/>
            </w:tcBorders>
            <w:shd w:val="clear" w:color="auto" w:fill="auto"/>
            <w:vAlign w:val="center"/>
            <w:hideMark/>
            <w:tcPrChange w:id="1829"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830" w:author="Sarthak Shah | IFMR Rural Finance" w:date="2016-11-20T15:20:00Z"/>
                <w:rFonts w:ascii="Calibri" w:hAnsi="Calibri"/>
                <w:color w:val="000000"/>
                <w:sz w:val="22"/>
                <w:szCs w:val="22"/>
                <w:lang w:val="en-GB" w:eastAsia="en-GB"/>
              </w:rPr>
            </w:pPr>
            <w:ins w:id="1831" w:author="Sarthak Shah | IFMR Rural Finance" w:date="2016-11-20T15:20:00Z">
              <w:r w:rsidRPr="00EC34D8">
                <w:rPr>
                  <w:rFonts w:ascii="Calibri" w:hAnsi="Calibri"/>
                  <w:color w:val="000000"/>
                  <w:sz w:val="22"/>
                  <w:szCs w:val="22"/>
                  <w:lang w:val="en-GB" w:eastAsia="en-GB"/>
                </w:rPr>
                <w:t>No. of cheques bounced</w:t>
              </w:r>
            </w:ins>
          </w:p>
        </w:tc>
        <w:tc>
          <w:tcPr>
            <w:tcW w:w="423" w:type="pct"/>
            <w:tcBorders>
              <w:top w:val="nil"/>
              <w:left w:val="nil"/>
              <w:bottom w:val="single" w:sz="4" w:space="0" w:color="auto"/>
              <w:right w:val="single" w:sz="4" w:space="0" w:color="auto"/>
            </w:tcBorders>
            <w:shd w:val="clear" w:color="auto" w:fill="auto"/>
            <w:vAlign w:val="center"/>
            <w:hideMark/>
            <w:tcPrChange w:id="1832"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833" w:author="Sarthak Shah | IFMR Rural Finance" w:date="2016-11-20T15:20:00Z"/>
                <w:rFonts w:ascii="Calibri" w:hAnsi="Calibri"/>
                <w:color w:val="000000"/>
                <w:sz w:val="22"/>
                <w:szCs w:val="22"/>
                <w:lang w:val="en-GB" w:eastAsia="en-GB"/>
              </w:rPr>
            </w:pPr>
            <w:ins w:id="1834"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1835"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836" w:author="Sarthak Shah | IFMR Rural Finance" w:date="2016-11-20T15:20:00Z"/>
                <w:rFonts w:ascii="Calibri" w:hAnsi="Calibri"/>
                <w:color w:val="000000"/>
                <w:sz w:val="22"/>
                <w:szCs w:val="22"/>
                <w:lang w:val="en-GB" w:eastAsia="en-GB"/>
              </w:rPr>
            </w:pPr>
            <w:ins w:id="1837" w:author="Sarthak Shah | IFMR Rural Finance" w:date="2016-11-20T15:20:00Z">
              <w:r w:rsidRPr="00EC34D8">
                <w:rPr>
                  <w:rFonts w:ascii="Calibri" w:hAnsi="Calibri"/>
                  <w:color w:val="000000"/>
                  <w:sz w:val="22"/>
                  <w:szCs w:val="22"/>
                  <w:lang w:val="en-GB" w:eastAsia="en-GB"/>
                </w:rPr>
                <w:t>1. 0-1</w:t>
              </w:r>
              <w:r w:rsidRPr="00EC34D8">
                <w:rPr>
                  <w:rFonts w:ascii="Calibri" w:hAnsi="Calibri"/>
                  <w:color w:val="000000"/>
                  <w:sz w:val="22"/>
                  <w:szCs w:val="22"/>
                  <w:lang w:val="en-GB" w:eastAsia="en-GB"/>
                </w:rPr>
                <w:br/>
                <w:t>2. 2-3</w:t>
              </w:r>
              <w:r w:rsidRPr="00EC34D8">
                <w:rPr>
                  <w:rFonts w:ascii="Calibri" w:hAnsi="Calibri"/>
                  <w:color w:val="000000"/>
                  <w:sz w:val="22"/>
                  <w:szCs w:val="22"/>
                  <w:lang w:val="en-GB" w:eastAsia="en-GB"/>
                </w:rPr>
                <w:br/>
                <w:t>3. 3-4</w:t>
              </w:r>
              <w:r w:rsidRPr="00EC34D8">
                <w:rPr>
                  <w:rFonts w:ascii="Calibri" w:hAnsi="Calibri"/>
                  <w:color w:val="000000"/>
                  <w:sz w:val="22"/>
                  <w:szCs w:val="22"/>
                  <w:lang w:val="en-GB" w:eastAsia="en-GB"/>
                </w:rPr>
                <w:br/>
                <w:t>4. 4-6</w:t>
              </w:r>
              <w:r w:rsidRPr="00EC34D8">
                <w:rPr>
                  <w:rFonts w:ascii="Calibri" w:hAnsi="Calibri"/>
                  <w:color w:val="000000"/>
                  <w:sz w:val="22"/>
                  <w:szCs w:val="22"/>
                  <w:lang w:val="en-GB" w:eastAsia="en-GB"/>
                </w:rPr>
                <w:br/>
                <w:t>5. &gt;6</w:t>
              </w:r>
            </w:ins>
          </w:p>
        </w:tc>
        <w:tc>
          <w:tcPr>
            <w:tcW w:w="400" w:type="pct"/>
            <w:tcBorders>
              <w:top w:val="nil"/>
              <w:left w:val="nil"/>
              <w:bottom w:val="single" w:sz="4" w:space="0" w:color="auto"/>
              <w:right w:val="single" w:sz="4" w:space="0" w:color="auto"/>
            </w:tcBorders>
            <w:shd w:val="clear" w:color="auto" w:fill="auto"/>
            <w:noWrap/>
            <w:vAlign w:val="center"/>
            <w:hideMark/>
            <w:tcPrChange w:id="1838" w:author="Sarthak Shah | IFMR Rural Finance" w:date="2016-11-20T15:20:00Z">
              <w:tcPr>
                <w:tcW w:w="17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839" w:author="Sarthak Shah | IFMR Rural Finance" w:date="2016-11-20T15:20:00Z"/>
                <w:rFonts w:ascii="Calibri" w:hAnsi="Calibri"/>
                <w:color w:val="000000"/>
                <w:sz w:val="22"/>
                <w:szCs w:val="22"/>
                <w:lang w:val="en-GB" w:eastAsia="en-GB"/>
              </w:rPr>
            </w:pPr>
            <w:ins w:id="1840" w:author="Sarthak Shah | IFMR Rural Finance" w:date="2016-11-20T15:20:00Z">
              <w:r w:rsidRPr="00EC34D8">
                <w:rPr>
                  <w:rFonts w:ascii="Calibri" w:hAnsi="Calibri"/>
                  <w:color w:val="000000"/>
                  <w:sz w:val="22"/>
                  <w:szCs w:val="22"/>
                  <w:lang w:val="en-GB" w:eastAsia="en-GB"/>
                </w:rPr>
                <w:t>4</w:t>
              </w:r>
            </w:ins>
          </w:p>
        </w:tc>
        <w:tc>
          <w:tcPr>
            <w:tcW w:w="391" w:type="pct"/>
            <w:tcBorders>
              <w:top w:val="nil"/>
              <w:left w:val="nil"/>
              <w:bottom w:val="single" w:sz="4" w:space="0" w:color="auto"/>
              <w:right w:val="single" w:sz="4" w:space="0" w:color="auto"/>
            </w:tcBorders>
            <w:shd w:val="clear" w:color="auto" w:fill="auto"/>
            <w:noWrap/>
            <w:vAlign w:val="center"/>
            <w:hideMark/>
            <w:tcPrChange w:id="1841" w:author="Sarthak Shah | IFMR Rural Finance" w:date="2016-11-20T15:20:00Z">
              <w:tcPr>
                <w:tcW w:w="17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842" w:author="Sarthak Shah | IFMR Rural Finance" w:date="2016-11-20T15:20:00Z"/>
                <w:rFonts w:ascii="Calibri" w:hAnsi="Calibri"/>
                <w:color w:val="000000"/>
                <w:sz w:val="22"/>
                <w:szCs w:val="22"/>
                <w:lang w:val="en-GB" w:eastAsia="en-GB"/>
              </w:rPr>
            </w:pPr>
            <w:ins w:id="1843" w:author="Sarthak Shah | IFMR Rural Finance" w:date="2016-11-20T15:20:00Z">
              <w:r w:rsidRPr="00EC34D8">
                <w:rPr>
                  <w:rFonts w:ascii="Calibri" w:hAnsi="Calibri"/>
                  <w:color w:val="000000"/>
                  <w:sz w:val="22"/>
                  <w:szCs w:val="22"/>
                  <w:lang w:val="en-GB" w:eastAsia="en-GB"/>
                </w:rPr>
                <w:t>4.124%</w:t>
              </w:r>
            </w:ins>
          </w:p>
        </w:tc>
        <w:tc>
          <w:tcPr>
            <w:tcW w:w="107" w:type="pct"/>
            <w:tcBorders>
              <w:top w:val="nil"/>
              <w:left w:val="nil"/>
              <w:bottom w:val="single" w:sz="4" w:space="0" w:color="auto"/>
              <w:right w:val="single" w:sz="4" w:space="0" w:color="auto"/>
            </w:tcBorders>
            <w:shd w:val="clear" w:color="000000" w:fill="FFFFFF"/>
            <w:vAlign w:val="bottom"/>
            <w:hideMark/>
            <w:tcPrChange w:id="1844" w:author="Sarthak Shah | IFMR Rural Finance" w:date="2016-11-20T15:20:00Z">
              <w:tcPr>
                <w:tcW w:w="47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845" w:author="Sarthak Shah | IFMR Rural Finance" w:date="2016-11-20T15:20:00Z"/>
                <w:rFonts w:ascii="Calibri" w:hAnsi="Calibri"/>
                <w:color w:val="000000"/>
                <w:sz w:val="22"/>
                <w:szCs w:val="22"/>
                <w:lang w:val="en-GB" w:eastAsia="en-GB"/>
              </w:rPr>
            </w:pPr>
            <w:ins w:id="1846" w:author="Sarthak Shah | IFMR Rural Finance" w:date="2016-11-20T15:20:00Z">
              <w:r w:rsidRPr="00EC34D8">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bottom"/>
            <w:hideMark/>
            <w:tcPrChange w:id="1847" w:author="Sarthak Shah | IFMR Rural Finance" w:date="2016-11-20T15:20:00Z">
              <w:tcPr>
                <w:tcW w:w="43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848" w:author="Sarthak Shah | IFMR Rural Finance" w:date="2016-11-20T15:20:00Z"/>
                <w:rFonts w:ascii="Calibri" w:hAnsi="Calibri"/>
                <w:color w:val="000000"/>
                <w:sz w:val="22"/>
                <w:szCs w:val="22"/>
                <w:lang w:val="en-GB" w:eastAsia="en-GB"/>
              </w:rPr>
            </w:pPr>
            <w:ins w:id="1849"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bottom"/>
            <w:hideMark/>
            <w:tcPrChange w:id="1850" w:author="Sarthak Shah | IFMR Rural Finance" w:date="2016-11-20T15:20:00Z">
              <w:tcPr>
                <w:tcW w:w="47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851" w:author="Sarthak Shah | IFMR Rural Finance" w:date="2016-11-20T15:20:00Z"/>
                <w:rFonts w:ascii="Calibri" w:hAnsi="Calibri"/>
                <w:color w:val="000000"/>
                <w:sz w:val="22"/>
                <w:szCs w:val="22"/>
                <w:lang w:val="en-GB" w:eastAsia="en-GB"/>
              </w:rPr>
            </w:pPr>
            <w:ins w:id="1852" w:author="Sarthak Shah | IFMR Rural Finance" w:date="2016-11-20T15:20:00Z">
              <w:r w:rsidRPr="00EC34D8">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bottom"/>
            <w:hideMark/>
            <w:tcPrChange w:id="1853" w:author="Sarthak Shah | IFMR Rural Finance" w:date="2016-11-20T15:20:00Z">
              <w:tcPr>
                <w:tcW w:w="41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854" w:author="Sarthak Shah | IFMR Rural Finance" w:date="2016-11-20T15:20:00Z"/>
                <w:rFonts w:ascii="Calibri" w:hAnsi="Calibri"/>
                <w:color w:val="000000"/>
                <w:sz w:val="22"/>
                <w:szCs w:val="22"/>
                <w:lang w:val="en-GB" w:eastAsia="en-GB"/>
              </w:rPr>
            </w:pPr>
            <w:ins w:id="1855" w:author="Sarthak Shah | IFMR Rural Finance" w:date="2016-11-20T15:20:00Z">
              <w:r w:rsidRPr="00EC34D8">
                <w:rPr>
                  <w:rFonts w:ascii="Calibri" w:hAnsi="Calibri"/>
                  <w:color w:val="000000"/>
                  <w:sz w:val="22"/>
                  <w:szCs w:val="22"/>
                  <w:lang w:val="en-GB" w:eastAsia="en-GB"/>
                </w:rPr>
                <w:t>1</w:t>
              </w:r>
            </w:ins>
          </w:p>
        </w:tc>
        <w:tc>
          <w:tcPr>
            <w:tcW w:w="107" w:type="pct"/>
            <w:tcBorders>
              <w:top w:val="nil"/>
              <w:left w:val="nil"/>
              <w:bottom w:val="single" w:sz="4" w:space="0" w:color="auto"/>
              <w:right w:val="single" w:sz="4" w:space="0" w:color="auto"/>
            </w:tcBorders>
            <w:shd w:val="clear" w:color="000000" w:fill="FFFFFF"/>
            <w:vAlign w:val="bottom"/>
            <w:hideMark/>
            <w:tcPrChange w:id="1856" w:author="Sarthak Shah | IFMR Rural Finance" w:date="2016-11-20T15:20:00Z">
              <w:tcPr>
                <w:tcW w:w="47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857" w:author="Sarthak Shah | IFMR Rural Finance" w:date="2016-11-20T15:20:00Z"/>
                <w:rFonts w:ascii="Calibri" w:hAnsi="Calibri"/>
                <w:color w:val="000000"/>
                <w:sz w:val="22"/>
                <w:szCs w:val="22"/>
                <w:lang w:val="en-GB" w:eastAsia="en-GB"/>
              </w:rPr>
            </w:pPr>
            <w:ins w:id="1858" w:author="Sarthak Shah | IFMR Rural Finance" w:date="2016-11-20T15:20:00Z">
              <w:r w:rsidRPr="00EC34D8">
                <w:rPr>
                  <w:rFonts w:ascii="Calibri" w:hAnsi="Calibri"/>
                  <w:color w:val="000000"/>
                  <w:sz w:val="22"/>
                  <w:szCs w:val="22"/>
                  <w:lang w:val="en-GB" w:eastAsia="en-GB"/>
                </w:rPr>
                <w:t>0</w:t>
              </w:r>
            </w:ins>
          </w:p>
        </w:tc>
        <w:tc>
          <w:tcPr>
            <w:tcW w:w="280" w:type="pct"/>
            <w:tcBorders>
              <w:top w:val="nil"/>
              <w:left w:val="nil"/>
              <w:bottom w:val="single" w:sz="4" w:space="0" w:color="auto"/>
              <w:right w:val="single" w:sz="4" w:space="0" w:color="auto"/>
            </w:tcBorders>
            <w:shd w:val="clear" w:color="auto" w:fill="auto"/>
            <w:vAlign w:val="bottom"/>
            <w:hideMark/>
            <w:tcPrChange w:id="1859" w:author="Sarthak Shah | IFMR Rural Finance" w:date="2016-11-20T15:20:00Z">
              <w:tcPr>
                <w:tcW w:w="1037" w:type="dxa"/>
                <w:tcBorders>
                  <w:top w:val="nil"/>
                  <w:left w:val="nil"/>
                  <w:bottom w:val="single" w:sz="4" w:space="0" w:color="auto"/>
                  <w:right w:val="single" w:sz="4" w:space="0" w:color="auto"/>
                </w:tcBorders>
                <w:shd w:val="clear" w:color="auto" w:fill="auto"/>
                <w:vAlign w:val="bottom"/>
                <w:hideMark/>
              </w:tcPr>
            </w:tcPrChange>
          </w:tcPr>
          <w:p w:rsidR="00EC34D8" w:rsidRPr="00EC34D8" w:rsidRDefault="00EC34D8" w:rsidP="00EC34D8">
            <w:pPr>
              <w:rPr>
                <w:ins w:id="1860" w:author="Sarthak Shah | IFMR Rural Finance" w:date="2016-11-20T15:20:00Z"/>
                <w:rFonts w:ascii="Calibri" w:hAnsi="Calibri"/>
                <w:color w:val="000000"/>
                <w:sz w:val="22"/>
                <w:szCs w:val="22"/>
                <w:lang w:val="en-GB" w:eastAsia="en-GB"/>
              </w:rPr>
            </w:pPr>
            <w:ins w:id="1861" w:author="Sarthak Shah | IFMR Rural Finance" w:date="2016-11-20T15:20:00Z">
              <w:r w:rsidRPr="00EC34D8">
                <w:rPr>
                  <w:rFonts w:ascii="Calibri" w:hAnsi="Calibri"/>
                  <w:color w:val="000000"/>
                  <w:sz w:val="22"/>
                  <w:szCs w:val="22"/>
                  <w:lang w:val="en-GB" w:eastAsia="en-GB"/>
                </w:rPr>
                <w:t>Static</w:t>
              </w:r>
            </w:ins>
          </w:p>
        </w:tc>
      </w:tr>
      <w:tr w:rsidR="00EC34D8" w:rsidRPr="00EC34D8" w:rsidTr="00EC34D8">
        <w:trPr>
          <w:trHeight w:val="1200"/>
          <w:ins w:id="1862" w:author="Sarthak Shah | IFMR Rural Finance" w:date="2016-11-20T15:20:00Z"/>
          <w:trPrChange w:id="1863" w:author="Sarthak Shah | IFMR Rural Finance" w:date="2016-11-20T15:20:00Z">
            <w:trPr>
              <w:gridBefore w:val="1"/>
              <w:trHeight w:val="12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1864"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865" w:author="Sarthak Shah | IFMR Rural Finance" w:date="2016-11-20T15:20:00Z"/>
                <w:rFonts w:ascii="Calibri" w:hAnsi="Calibri"/>
                <w:color w:val="000000"/>
                <w:sz w:val="22"/>
                <w:szCs w:val="22"/>
                <w:lang w:val="en-GB" w:eastAsia="en-GB"/>
              </w:rPr>
            </w:pPr>
            <w:ins w:id="1866" w:author="Sarthak Shah | IFMR Rural Finance" w:date="2016-11-20T15:20:00Z">
              <w:r w:rsidRPr="00EC34D8">
                <w:rPr>
                  <w:rFonts w:ascii="Calibri" w:hAnsi="Calibri"/>
                  <w:color w:val="000000"/>
                  <w:sz w:val="22"/>
                  <w:szCs w:val="22"/>
                  <w:lang w:val="en-GB" w:eastAsia="en-GB"/>
                </w:rPr>
                <w:t>19</w:t>
              </w:r>
            </w:ins>
          </w:p>
        </w:tc>
        <w:tc>
          <w:tcPr>
            <w:tcW w:w="394" w:type="pct"/>
            <w:tcBorders>
              <w:top w:val="nil"/>
              <w:left w:val="nil"/>
              <w:bottom w:val="single" w:sz="4" w:space="0" w:color="auto"/>
              <w:right w:val="single" w:sz="4" w:space="0" w:color="auto"/>
            </w:tcBorders>
            <w:shd w:val="clear" w:color="auto" w:fill="auto"/>
            <w:vAlign w:val="center"/>
            <w:hideMark/>
            <w:tcPrChange w:id="1867"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868" w:author="Sarthak Shah | IFMR Rural Finance" w:date="2016-11-20T15:20:00Z"/>
                <w:rFonts w:ascii="Calibri" w:hAnsi="Calibri"/>
                <w:color w:val="000000"/>
                <w:sz w:val="22"/>
                <w:szCs w:val="22"/>
                <w:lang w:val="en-GB" w:eastAsia="en-GB"/>
              </w:rPr>
            </w:pPr>
            <w:ins w:id="1869" w:author="Sarthak Shah | IFMR Rural Finance" w:date="2016-11-20T15:20:00Z">
              <w:r w:rsidRPr="00EC34D8">
                <w:rPr>
                  <w:rFonts w:ascii="Calibri" w:hAnsi="Calibri"/>
                  <w:color w:val="000000"/>
                  <w:sz w:val="22"/>
                  <w:szCs w:val="22"/>
                  <w:lang w:val="en-GB" w:eastAsia="en-GB"/>
                </w:rPr>
                <w:t>Number of EMI boucnes</w:t>
              </w:r>
            </w:ins>
          </w:p>
        </w:tc>
        <w:tc>
          <w:tcPr>
            <w:tcW w:w="280" w:type="pct"/>
            <w:tcBorders>
              <w:top w:val="nil"/>
              <w:left w:val="nil"/>
              <w:bottom w:val="single" w:sz="4" w:space="0" w:color="auto"/>
              <w:right w:val="single" w:sz="4" w:space="0" w:color="auto"/>
            </w:tcBorders>
            <w:shd w:val="clear" w:color="auto" w:fill="auto"/>
            <w:vAlign w:val="center"/>
            <w:hideMark/>
            <w:tcPrChange w:id="1870"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871" w:author="Sarthak Shah | IFMR Rural Finance" w:date="2016-11-20T15:20:00Z"/>
                <w:rFonts w:ascii="Calibri" w:hAnsi="Calibri"/>
                <w:color w:val="000000"/>
                <w:sz w:val="22"/>
                <w:szCs w:val="22"/>
                <w:lang w:val="en-GB" w:eastAsia="en-GB"/>
              </w:rPr>
            </w:pPr>
            <w:ins w:id="1872" w:author="Sarthak Shah | IFMR Rural Finance" w:date="2016-11-20T15:20:00Z">
              <w:r w:rsidRPr="00EC34D8">
                <w:rPr>
                  <w:rFonts w:ascii="Calibri" w:hAnsi="Calibri"/>
                  <w:color w:val="000000"/>
                  <w:sz w:val="22"/>
                  <w:szCs w:val="22"/>
                  <w:lang w:val="en-GB" w:eastAsia="en-GB"/>
                </w:rPr>
                <w:t>Field Appraisal</w:t>
              </w:r>
            </w:ins>
          </w:p>
        </w:tc>
        <w:tc>
          <w:tcPr>
            <w:tcW w:w="244" w:type="pct"/>
            <w:tcBorders>
              <w:top w:val="nil"/>
              <w:left w:val="nil"/>
              <w:bottom w:val="single" w:sz="4" w:space="0" w:color="auto"/>
              <w:right w:val="single" w:sz="4" w:space="0" w:color="auto"/>
            </w:tcBorders>
            <w:shd w:val="clear" w:color="auto" w:fill="auto"/>
            <w:vAlign w:val="center"/>
            <w:hideMark/>
            <w:tcPrChange w:id="1873" w:author="Sarthak Shah | IFMR Rural Finance" w:date="2016-11-20T15:20:00Z">
              <w:tcPr>
                <w:tcW w:w="1083"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874" w:author="Sarthak Shah | IFMR Rural Finance" w:date="2016-11-20T15:20:00Z"/>
                <w:rFonts w:ascii="Calibri" w:hAnsi="Calibri"/>
                <w:color w:val="000000"/>
                <w:sz w:val="22"/>
                <w:szCs w:val="22"/>
                <w:lang w:val="en-GB" w:eastAsia="en-GB"/>
              </w:rPr>
            </w:pPr>
            <w:ins w:id="1875" w:author="Sarthak Shah | IFMR Rural Finance" w:date="2016-11-20T15:20:00Z">
              <w:r w:rsidRPr="00EC34D8">
                <w:rPr>
                  <w:rFonts w:ascii="Calibri" w:hAnsi="Calibri"/>
                  <w:color w:val="000000"/>
                  <w:sz w:val="22"/>
                  <w:szCs w:val="22"/>
                  <w:lang w:val="en-GB" w:eastAsia="en-GB"/>
                </w:rPr>
                <w:t>Business</w:t>
              </w:r>
            </w:ins>
          </w:p>
        </w:tc>
        <w:tc>
          <w:tcPr>
            <w:tcW w:w="320" w:type="pct"/>
            <w:tcBorders>
              <w:top w:val="nil"/>
              <w:left w:val="nil"/>
              <w:bottom w:val="single" w:sz="4" w:space="0" w:color="auto"/>
              <w:right w:val="single" w:sz="4" w:space="0" w:color="auto"/>
            </w:tcBorders>
            <w:shd w:val="clear" w:color="auto" w:fill="auto"/>
            <w:vAlign w:val="center"/>
            <w:hideMark/>
            <w:tcPrChange w:id="1876"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877" w:author="Sarthak Shah | IFMR Rural Finance" w:date="2016-11-20T15:20:00Z"/>
                <w:rFonts w:ascii="Calibri" w:hAnsi="Calibri"/>
                <w:color w:val="000000"/>
                <w:sz w:val="22"/>
                <w:szCs w:val="22"/>
                <w:lang w:val="en-GB" w:eastAsia="en-GB"/>
              </w:rPr>
            </w:pPr>
            <w:ins w:id="1878" w:author="Sarthak Shah | IFMR Rural Finance" w:date="2016-11-20T15:20:00Z">
              <w:r w:rsidRPr="00EC34D8">
                <w:rPr>
                  <w:rFonts w:ascii="Calibri" w:hAnsi="Calibri"/>
                  <w:color w:val="000000"/>
                  <w:sz w:val="22"/>
                  <w:szCs w:val="22"/>
                  <w:lang w:val="en-GB" w:eastAsia="en-GB"/>
                </w:rPr>
                <w:t>Bank Statement Details</w:t>
              </w:r>
            </w:ins>
          </w:p>
        </w:tc>
        <w:tc>
          <w:tcPr>
            <w:tcW w:w="580" w:type="pct"/>
            <w:tcBorders>
              <w:top w:val="nil"/>
              <w:left w:val="nil"/>
              <w:bottom w:val="single" w:sz="4" w:space="0" w:color="auto"/>
              <w:right w:val="single" w:sz="4" w:space="0" w:color="auto"/>
            </w:tcBorders>
            <w:shd w:val="clear" w:color="auto" w:fill="auto"/>
            <w:vAlign w:val="center"/>
            <w:hideMark/>
            <w:tcPrChange w:id="1879"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880" w:author="Sarthak Shah | IFMR Rural Finance" w:date="2016-11-20T15:20:00Z"/>
                <w:rFonts w:ascii="Calibri" w:hAnsi="Calibri"/>
                <w:color w:val="000000"/>
                <w:sz w:val="22"/>
                <w:szCs w:val="22"/>
                <w:lang w:val="en-GB" w:eastAsia="en-GB"/>
              </w:rPr>
            </w:pPr>
            <w:ins w:id="1881" w:author="Sarthak Shah | IFMR Rural Finance" w:date="2016-11-20T15:20:00Z">
              <w:r w:rsidRPr="00EC34D8">
                <w:rPr>
                  <w:rFonts w:ascii="Calibri" w:hAnsi="Calibri"/>
                  <w:color w:val="000000"/>
                  <w:sz w:val="22"/>
                  <w:szCs w:val="22"/>
                  <w:lang w:val="en-GB" w:eastAsia="en-GB"/>
                </w:rPr>
                <w:t>No of EMI cheques bounced*</w:t>
              </w:r>
            </w:ins>
          </w:p>
        </w:tc>
        <w:tc>
          <w:tcPr>
            <w:tcW w:w="423" w:type="pct"/>
            <w:tcBorders>
              <w:top w:val="nil"/>
              <w:left w:val="nil"/>
              <w:bottom w:val="single" w:sz="4" w:space="0" w:color="auto"/>
              <w:right w:val="single" w:sz="4" w:space="0" w:color="auto"/>
            </w:tcBorders>
            <w:shd w:val="clear" w:color="auto" w:fill="auto"/>
            <w:vAlign w:val="center"/>
            <w:hideMark/>
            <w:tcPrChange w:id="1882"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883" w:author="Sarthak Shah | IFMR Rural Finance" w:date="2016-11-20T15:20:00Z"/>
                <w:rFonts w:ascii="Calibri" w:hAnsi="Calibri"/>
                <w:color w:val="000000"/>
                <w:sz w:val="22"/>
                <w:szCs w:val="22"/>
                <w:lang w:val="en-GB" w:eastAsia="en-GB"/>
              </w:rPr>
            </w:pPr>
            <w:ins w:id="1884"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1885"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886" w:author="Sarthak Shah | IFMR Rural Finance" w:date="2016-11-20T15:20:00Z"/>
                <w:rFonts w:ascii="Calibri" w:hAnsi="Calibri"/>
                <w:color w:val="000000"/>
                <w:sz w:val="22"/>
                <w:szCs w:val="22"/>
                <w:lang w:val="en-GB" w:eastAsia="en-GB"/>
              </w:rPr>
            </w:pPr>
            <w:ins w:id="1887" w:author="Sarthak Shah | IFMR Rural Finance" w:date="2016-11-20T15:20:00Z">
              <w:r w:rsidRPr="00EC34D8">
                <w:rPr>
                  <w:rFonts w:ascii="Calibri" w:hAnsi="Calibri"/>
                  <w:color w:val="000000"/>
                  <w:sz w:val="22"/>
                  <w:szCs w:val="22"/>
                  <w:lang w:val="en-GB" w:eastAsia="en-GB"/>
                </w:rPr>
                <w:t>1. No Bounces</w:t>
              </w:r>
              <w:r w:rsidRPr="00EC34D8">
                <w:rPr>
                  <w:rFonts w:ascii="Calibri" w:hAnsi="Calibri"/>
                  <w:color w:val="000000"/>
                  <w:sz w:val="22"/>
                  <w:szCs w:val="22"/>
                  <w:lang w:val="en-GB" w:eastAsia="en-GB"/>
                </w:rPr>
                <w:br/>
                <w:t>2. Technical Bounces paid in same month</w:t>
              </w:r>
              <w:r w:rsidRPr="00EC34D8">
                <w:rPr>
                  <w:rFonts w:ascii="Calibri" w:hAnsi="Calibri"/>
                  <w:color w:val="000000"/>
                  <w:sz w:val="22"/>
                  <w:szCs w:val="22"/>
                  <w:lang w:val="en-GB" w:eastAsia="en-GB"/>
                </w:rPr>
                <w:br/>
                <w:t>3. 3 bounces paid in same month</w:t>
              </w:r>
              <w:r w:rsidRPr="00EC34D8">
                <w:rPr>
                  <w:rFonts w:ascii="Calibri" w:hAnsi="Calibri"/>
                  <w:color w:val="000000"/>
                  <w:sz w:val="22"/>
                  <w:szCs w:val="22"/>
                  <w:lang w:val="en-GB" w:eastAsia="en-GB"/>
                </w:rPr>
                <w:br/>
                <w:t>4. &gt;3 bounces paid after the month</w:t>
              </w:r>
            </w:ins>
          </w:p>
        </w:tc>
        <w:tc>
          <w:tcPr>
            <w:tcW w:w="400" w:type="pct"/>
            <w:tcBorders>
              <w:top w:val="nil"/>
              <w:left w:val="nil"/>
              <w:bottom w:val="single" w:sz="4" w:space="0" w:color="auto"/>
              <w:right w:val="single" w:sz="4" w:space="0" w:color="auto"/>
            </w:tcBorders>
            <w:shd w:val="clear" w:color="auto" w:fill="auto"/>
            <w:noWrap/>
            <w:vAlign w:val="center"/>
            <w:hideMark/>
            <w:tcPrChange w:id="1888" w:author="Sarthak Shah | IFMR Rural Finance" w:date="2016-11-20T15:20:00Z">
              <w:tcPr>
                <w:tcW w:w="17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889" w:author="Sarthak Shah | IFMR Rural Finance" w:date="2016-11-20T15:20:00Z"/>
                <w:rFonts w:ascii="Calibri" w:hAnsi="Calibri"/>
                <w:color w:val="000000"/>
                <w:sz w:val="22"/>
                <w:szCs w:val="22"/>
                <w:lang w:val="en-GB" w:eastAsia="en-GB"/>
              </w:rPr>
            </w:pPr>
            <w:ins w:id="1890" w:author="Sarthak Shah | IFMR Rural Finance" w:date="2016-11-20T15:20:00Z">
              <w:r w:rsidRPr="00EC34D8">
                <w:rPr>
                  <w:rFonts w:ascii="Calibri" w:hAnsi="Calibri"/>
                  <w:color w:val="000000"/>
                  <w:sz w:val="22"/>
                  <w:szCs w:val="22"/>
                  <w:lang w:val="en-GB" w:eastAsia="en-GB"/>
                </w:rPr>
                <w:t>5</w:t>
              </w:r>
            </w:ins>
          </w:p>
        </w:tc>
        <w:tc>
          <w:tcPr>
            <w:tcW w:w="391" w:type="pct"/>
            <w:tcBorders>
              <w:top w:val="nil"/>
              <w:left w:val="nil"/>
              <w:bottom w:val="single" w:sz="4" w:space="0" w:color="auto"/>
              <w:right w:val="single" w:sz="4" w:space="0" w:color="auto"/>
            </w:tcBorders>
            <w:shd w:val="clear" w:color="auto" w:fill="auto"/>
            <w:noWrap/>
            <w:vAlign w:val="center"/>
            <w:hideMark/>
            <w:tcPrChange w:id="1891" w:author="Sarthak Shah | IFMR Rural Finance" w:date="2016-11-20T15:20:00Z">
              <w:tcPr>
                <w:tcW w:w="17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892" w:author="Sarthak Shah | IFMR Rural Finance" w:date="2016-11-20T15:20:00Z"/>
                <w:rFonts w:ascii="Calibri" w:hAnsi="Calibri"/>
                <w:color w:val="000000"/>
                <w:sz w:val="22"/>
                <w:szCs w:val="22"/>
                <w:lang w:val="en-GB" w:eastAsia="en-GB"/>
              </w:rPr>
            </w:pPr>
            <w:ins w:id="1893" w:author="Sarthak Shah | IFMR Rural Finance" w:date="2016-11-20T15:20:00Z">
              <w:r w:rsidRPr="00EC34D8">
                <w:rPr>
                  <w:rFonts w:ascii="Calibri" w:hAnsi="Calibri"/>
                  <w:color w:val="000000"/>
                  <w:sz w:val="22"/>
                  <w:szCs w:val="22"/>
                  <w:lang w:val="en-GB" w:eastAsia="en-GB"/>
                </w:rPr>
                <w:t>5.155%</w:t>
              </w:r>
            </w:ins>
          </w:p>
        </w:tc>
        <w:tc>
          <w:tcPr>
            <w:tcW w:w="107" w:type="pct"/>
            <w:tcBorders>
              <w:top w:val="nil"/>
              <w:left w:val="nil"/>
              <w:bottom w:val="single" w:sz="4" w:space="0" w:color="auto"/>
              <w:right w:val="single" w:sz="4" w:space="0" w:color="auto"/>
            </w:tcBorders>
            <w:shd w:val="clear" w:color="000000" w:fill="FFFFFF"/>
            <w:vAlign w:val="bottom"/>
            <w:hideMark/>
            <w:tcPrChange w:id="1894" w:author="Sarthak Shah | IFMR Rural Finance" w:date="2016-11-20T15:20:00Z">
              <w:tcPr>
                <w:tcW w:w="47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895" w:author="Sarthak Shah | IFMR Rural Finance" w:date="2016-11-20T15:20:00Z"/>
                <w:rFonts w:ascii="Calibri" w:hAnsi="Calibri"/>
                <w:color w:val="000000"/>
                <w:sz w:val="22"/>
                <w:szCs w:val="22"/>
                <w:lang w:val="en-GB" w:eastAsia="en-GB"/>
              </w:rPr>
            </w:pPr>
            <w:ins w:id="1896" w:author="Sarthak Shah | IFMR Rural Finance" w:date="2016-11-20T15:20:00Z">
              <w:r w:rsidRPr="00EC34D8">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bottom"/>
            <w:hideMark/>
            <w:tcPrChange w:id="1897" w:author="Sarthak Shah | IFMR Rural Finance" w:date="2016-11-20T15:20:00Z">
              <w:tcPr>
                <w:tcW w:w="43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898" w:author="Sarthak Shah | IFMR Rural Finance" w:date="2016-11-20T15:20:00Z"/>
                <w:rFonts w:ascii="Calibri" w:hAnsi="Calibri"/>
                <w:color w:val="000000"/>
                <w:sz w:val="22"/>
                <w:szCs w:val="22"/>
                <w:lang w:val="en-GB" w:eastAsia="en-GB"/>
              </w:rPr>
            </w:pPr>
            <w:ins w:id="1899"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bottom"/>
            <w:hideMark/>
            <w:tcPrChange w:id="1900" w:author="Sarthak Shah | IFMR Rural Finance" w:date="2016-11-20T15:20:00Z">
              <w:tcPr>
                <w:tcW w:w="47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901" w:author="Sarthak Shah | IFMR Rural Finance" w:date="2016-11-20T15:20:00Z"/>
                <w:rFonts w:ascii="Calibri" w:hAnsi="Calibri"/>
                <w:color w:val="000000"/>
                <w:sz w:val="22"/>
                <w:szCs w:val="22"/>
                <w:lang w:val="en-GB" w:eastAsia="en-GB"/>
              </w:rPr>
            </w:pPr>
            <w:ins w:id="1902" w:author="Sarthak Shah | IFMR Rural Finance" w:date="2016-11-20T15:20:00Z">
              <w:r w:rsidRPr="00EC34D8">
                <w:rPr>
                  <w:rFonts w:ascii="Calibri" w:hAnsi="Calibri"/>
                  <w:color w:val="000000"/>
                  <w:sz w:val="22"/>
                  <w:szCs w:val="22"/>
                  <w:lang w:val="en-GB" w:eastAsia="en-GB"/>
                </w:rPr>
                <w:t>2</w:t>
              </w:r>
            </w:ins>
          </w:p>
        </w:tc>
        <w:tc>
          <w:tcPr>
            <w:tcW w:w="94" w:type="pct"/>
            <w:tcBorders>
              <w:top w:val="nil"/>
              <w:left w:val="nil"/>
              <w:bottom w:val="single" w:sz="4" w:space="0" w:color="auto"/>
              <w:right w:val="single" w:sz="4" w:space="0" w:color="auto"/>
            </w:tcBorders>
            <w:shd w:val="clear" w:color="000000" w:fill="FFFFFF"/>
            <w:vAlign w:val="bottom"/>
            <w:hideMark/>
            <w:tcPrChange w:id="1903" w:author="Sarthak Shah | IFMR Rural Finance" w:date="2016-11-20T15:20:00Z">
              <w:tcPr>
                <w:tcW w:w="41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904" w:author="Sarthak Shah | IFMR Rural Finance" w:date="2016-11-20T15:20:00Z"/>
                <w:rFonts w:ascii="Calibri" w:hAnsi="Calibri"/>
                <w:color w:val="000000"/>
                <w:sz w:val="22"/>
                <w:szCs w:val="22"/>
                <w:lang w:val="en-GB" w:eastAsia="en-GB"/>
              </w:rPr>
            </w:pPr>
            <w:ins w:id="1905" w:author="Sarthak Shah | IFMR Rural Finance" w:date="2016-11-20T15:20:00Z">
              <w:r w:rsidRPr="00EC34D8">
                <w:rPr>
                  <w:rFonts w:ascii="Calibri" w:hAnsi="Calibri"/>
                  <w:color w:val="000000"/>
                  <w:sz w:val="22"/>
                  <w:szCs w:val="22"/>
                  <w:lang w:val="en-GB" w:eastAsia="en-GB"/>
                </w:rPr>
                <w:t>0</w:t>
              </w:r>
            </w:ins>
          </w:p>
        </w:tc>
        <w:tc>
          <w:tcPr>
            <w:tcW w:w="107" w:type="pct"/>
            <w:tcBorders>
              <w:top w:val="nil"/>
              <w:left w:val="nil"/>
              <w:bottom w:val="single" w:sz="4" w:space="0" w:color="auto"/>
              <w:right w:val="single" w:sz="4" w:space="0" w:color="auto"/>
            </w:tcBorders>
            <w:shd w:val="clear" w:color="000000" w:fill="FFFFFF"/>
            <w:vAlign w:val="bottom"/>
            <w:hideMark/>
            <w:tcPrChange w:id="1906" w:author="Sarthak Shah | IFMR Rural Finance" w:date="2016-11-20T15:20:00Z">
              <w:tcPr>
                <w:tcW w:w="47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907" w:author="Sarthak Shah | IFMR Rural Finance" w:date="2016-11-20T15:20:00Z"/>
                <w:rFonts w:ascii="Calibri" w:hAnsi="Calibri"/>
                <w:color w:val="000000"/>
                <w:sz w:val="22"/>
                <w:szCs w:val="22"/>
                <w:lang w:val="en-GB" w:eastAsia="en-GB"/>
              </w:rPr>
            </w:pPr>
            <w:ins w:id="1908" w:author="Sarthak Shah | IFMR Rural Finance" w:date="2016-11-20T15:20:00Z">
              <w:r w:rsidRPr="00EC34D8">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bottom"/>
            <w:hideMark/>
            <w:tcPrChange w:id="1909" w:author="Sarthak Shah | IFMR Rural Finance" w:date="2016-11-20T15:20:00Z">
              <w:tcPr>
                <w:tcW w:w="1037" w:type="dxa"/>
                <w:tcBorders>
                  <w:top w:val="nil"/>
                  <w:left w:val="nil"/>
                  <w:bottom w:val="single" w:sz="4" w:space="0" w:color="auto"/>
                  <w:right w:val="single" w:sz="4" w:space="0" w:color="auto"/>
                </w:tcBorders>
                <w:shd w:val="clear" w:color="auto" w:fill="auto"/>
                <w:vAlign w:val="bottom"/>
                <w:hideMark/>
              </w:tcPr>
            </w:tcPrChange>
          </w:tcPr>
          <w:p w:rsidR="00EC34D8" w:rsidRPr="00EC34D8" w:rsidRDefault="00EC34D8" w:rsidP="00EC34D8">
            <w:pPr>
              <w:rPr>
                <w:ins w:id="1910" w:author="Sarthak Shah | IFMR Rural Finance" w:date="2016-11-20T15:20:00Z"/>
                <w:rFonts w:ascii="Calibri" w:hAnsi="Calibri"/>
                <w:color w:val="000000"/>
                <w:sz w:val="22"/>
                <w:szCs w:val="22"/>
                <w:lang w:val="en-GB" w:eastAsia="en-GB"/>
              </w:rPr>
            </w:pPr>
            <w:ins w:id="1911" w:author="Sarthak Shah | IFMR Rural Finance" w:date="2016-11-20T15:20:00Z">
              <w:r w:rsidRPr="00EC34D8">
                <w:rPr>
                  <w:rFonts w:ascii="Calibri" w:hAnsi="Calibri"/>
                  <w:color w:val="000000"/>
                  <w:sz w:val="22"/>
                  <w:szCs w:val="22"/>
                  <w:lang w:val="en-GB" w:eastAsia="en-GB"/>
                </w:rPr>
                <w:t>Static</w:t>
              </w:r>
            </w:ins>
          </w:p>
        </w:tc>
      </w:tr>
      <w:tr w:rsidR="00EC34D8" w:rsidRPr="00EC34D8" w:rsidTr="00EC34D8">
        <w:trPr>
          <w:trHeight w:val="1500"/>
          <w:ins w:id="1912" w:author="Sarthak Shah | IFMR Rural Finance" w:date="2016-11-20T15:20:00Z"/>
          <w:trPrChange w:id="1913"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1914"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915" w:author="Sarthak Shah | IFMR Rural Finance" w:date="2016-11-20T15:20:00Z"/>
                <w:rFonts w:ascii="Calibri" w:hAnsi="Calibri"/>
                <w:color w:val="000000"/>
                <w:sz w:val="22"/>
                <w:szCs w:val="22"/>
                <w:lang w:val="en-GB" w:eastAsia="en-GB"/>
              </w:rPr>
            </w:pPr>
            <w:ins w:id="1916" w:author="Sarthak Shah | IFMR Rural Finance" w:date="2016-11-20T15:20:00Z">
              <w:r w:rsidRPr="00EC34D8">
                <w:rPr>
                  <w:rFonts w:ascii="Calibri" w:hAnsi="Calibri"/>
                  <w:color w:val="000000"/>
                  <w:sz w:val="22"/>
                  <w:szCs w:val="22"/>
                  <w:lang w:val="en-GB" w:eastAsia="en-GB"/>
                </w:rPr>
                <w:lastRenderedPageBreak/>
                <w:t>20</w:t>
              </w:r>
            </w:ins>
          </w:p>
        </w:tc>
        <w:tc>
          <w:tcPr>
            <w:tcW w:w="394" w:type="pct"/>
            <w:tcBorders>
              <w:top w:val="nil"/>
              <w:left w:val="nil"/>
              <w:bottom w:val="single" w:sz="4" w:space="0" w:color="auto"/>
              <w:right w:val="single" w:sz="4" w:space="0" w:color="auto"/>
            </w:tcBorders>
            <w:shd w:val="clear" w:color="auto" w:fill="auto"/>
            <w:vAlign w:val="center"/>
            <w:hideMark/>
            <w:tcPrChange w:id="1917"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918" w:author="Sarthak Shah | IFMR Rural Finance" w:date="2016-11-20T15:20:00Z"/>
                <w:rFonts w:ascii="Calibri" w:hAnsi="Calibri"/>
                <w:color w:val="000000"/>
                <w:sz w:val="22"/>
                <w:szCs w:val="22"/>
                <w:lang w:val="en-GB" w:eastAsia="en-GB"/>
              </w:rPr>
            </w:pPr>
            <w:ins w:id="1919" w:author="Sarthak Shah | IFMR Rural Finance" w:date="2016-11-20T15:20:00Z">
              <w:r w:rsidRPr="00EC34D8">
                <w:rPr>
                  <w:rFonts w:ascii="Calibri" w:hAnsi="Calibri"/>
                  <w:color w:val="000000"/>
                  <w:sz w:val="22"/>
                  <w:szCs w:val="22"/>
                  <w:lang w:val="en-GB" w:eastAsia="en-GB"/>
                </w:rPr>
                <w:t xml:space="preserve">No of Bounces in kinara loan track </w:t>
              </w:r>
            </w:ins>
          </w:p>
        </w:tc>
        <w:tc>
          <w:tcPr>
            <w:tcW w:w="280" w:type="pct"/>
            <w:tcBorders>
              <w:top w:val="nil"/>
              <w:left w:val="nil"/>
              <w:bottom w:val="single" w:sz="4" w:space="0" w:color="auto"/>
              <w:right w:val="single" w:sz="4" w:space="0" w:color="auto"/>
            </w:tcBorders>
            <w:shd w:val="clear" w:color="auto" w:fill="auto"/>
            <w:vAlign w:val="center"/>
            <w:hideMark/>
            <w:tcPrChange w:id="1920"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921" w:author="Sarthak Shah | IFMR Rural Finance" w:date="2016-11-20T15:20:00Z"/>
                <w:rFonts w:ascii="Calibri" w:hAnsi="Calibri"/>
                <w:color w:val="000000"/>
                <w:sz w:val="22"/>
                <w:szCs w:val="22"/>
                <w:lang w:val="en-GB" w:eastAsia="en-GB"/>
              </w:rPr>
            </w:pPr>
            <w:ins w:id="1922" w:author="Sarthak Shah | IFMR Rural Finance" w:date="2016-11-20T15:20:00Z">
              <w:r w:rsidRPr="00EC34D8">
                <w:rPr>
                  <w:rFonts w:ascii="Calibri" w:hAnsi="Calibri"/>
                  <w:color w:val="000000"/>
                  <w:sz w:val="22"/>
                  <w:szCs w:val="22"/>
                  <w:lang w:val="en-GB" w:eastAsia="en-GB"/>
                </w:rPr>
                <w:t>Field Appraisal</w:t>
              </w:r>
            </w:ins>
          </w:p>
        </w:tc>
        <w:tc>
          <w:tcPr>
            <w:tcW w:w="244" w:type="pct"/>
            <w:tcBorders>
              <w:top w:val="nil"/>
              <w:left w:val="nil"/>
              <w:bottom w:val="single" w:sz="4" w:space="0" w:color="auto"/>
              <w:right w:val="single" w:sz="4" w:space="0" w:color="auto"/>
            </w:tcBorders>
            <w:shd w:val="clear" w:color="auto" w:fill="auto"/>
            <w:vAlign w:val="center"/>
            <w:hideMark/>
            <w:tcPrChange w:id="1923" w:author="Sarthak Shah | IFMR Rural Finance" w:date="2016-11-20T15:20:00Z">
              <w:tcPr>
                <w:tcW w:w="1083"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924" w:author="Sarthak Shah | IFMR Rural Finance" w:date="2016-11-20T15:20:00Z"/>
                <w:rFonts w:ascii="Calibri" w:hAnsi="Calibri"/>
                <w:color w:val="000000"/>
                <w:sz w:val="22"/>
                <w:szCs w:val="22"/>
                <w:lang w:val="en-GB" w:eastAsia="en-GB"/>
              </w:rPr>
            </w:pPr>
            <w:ins w:id="1925" w:author="Sarthak Shah | IFMR Rural Finance" w:date="2016-11-20T15:20:00Z">
              <w:r w:rsidRPr="00EC34D8">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1926"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927" w:author="Sarthak Shah | IFMR Rural Finance" w:date="2016-11-20T15:20:00Z"/>
                <w:rFonts w:ascii="Calibri" w:hAnsi="Calibri"/>
                <w:color w:val="000000"/>
                <w:sz w:val="22"/>
                <w:szCs w:val="22"/>
                <w:lang w:val="en-GB" w:eastAsia="en-GB"/>
              </w:rPr>
            </w:pPr>
            <w:ins w:id="1928" w:author="Sarthak Shah | IFMR Rural Finance" w:date="2016-11-20T15:20:00Z">
              <w:r w:rsidRPr="00EC34D8">
                <w:rPr>
                  <w:rFonts w:ascii="Calibri" w:hAnsi="Calibri"/>
                  <w:color w:val="000000"/>
                  <w:sz w:val="22"/>
                  <w:szCs w:val="22"/>
                  <w:lang w:val="en-GB" w:eastAsia="en-GB"/>
                </w:rPr>
                <w:t> </w:t>
              </w:r>
            </w:ins>
          </w:p>
        </w:tc>
        <w:tc>
          <w:tcPr>
            <w:tcW w:w="580" w:type="pct"/>
            <w:tcBorders>
              <w:top w:val="nil"/>
              <w:left w:val="nil"/>
              <w:bottom w:val="single" w:sz="4" w:space="0" w:color="auto"/>
              <w:right w:val="single" w:sz="4" w:space="0" w:color="auto"/>
            </w:tcBorders>
            <w:shd w:val="clear" w:color="auto" w:fill="auto"/>
            <w:vAlign w:val="center"/>
            <w:hideMark/>
            <w:tcPrChange w:id="1929"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930" w:author="Sarthak Shah | IFMR Rural Finance" w:date="2016-11-20T15:20:00Z"/>
                <w:rFonts w:ascii="Calibri" w:hAnsi="Calibri"/>
                <w:color w:val="000000"/>
                <w:sz w:val="22"/>
                <w:szCs w:val="22"/>
                <w:lang w:val="en-GB" w:eastAsia="en-GB"/>
              </w:rPr>
            </w:pPr>
            <w:ins w:id="1931" w:author="Sarthak Shah | IFMR Rural Finance" w:date="2016-11-20T15:20:00Z">
              <w:r w:rsidRPr="00EC34D8">
                <w:rPr>
                  <w:rFonts w:ascii="Calibri" w:hAnsi="Calibri"/>
                  <w:color w:val="000000"/>
                  <w:sz w:val="22"/>
                  <w:szCs w:val="22"/>
                  <w:lang w:val="en-GB" w:eastAsia="en-GB"/>
                </w:rPr>
                <w:t> </w:t>
              </w:r>
            </w:ins>
          </w:p>
        </w:tc>
        <w:tc>
          <w:tcPr>
            <w:tcW w:w="423" w:type="pct"/>
            <w:tcBorders>
              <w:top w:val="nil"/>
              <w:left w:val="nil"/>
              <w:bottom w:val="single" w:sz="4" w:space="0" w:color="auto"/>
              <w:right w:val="single" w:sz="4" w:space="0" w:color="auto"/>
            </w:tcBorders>
            <w:shd w:val="clear" w:color="auto" w:fill="auto"/>
            <w:vAlign w:val="center"/>
            <w:hideMark/>
            <w:tcPrChange w:id="1932"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933" w:author="Sarthak Shah | IFMR Rural Finance" w:date="2016-11-20T15:20:00Z"/>
                <w:rFonts w:ascii="Calibri" w:hAnsi="Calibri"/>
                <w:color w:val="000000"/>
                <w:sz w:val="22"/>
                <w:szCs w:val="22"/>
                <w:lang w:val="en-GB" w:eastAsia="en-GB"/>
              </w:rPr>
            </w:pPr>
            <w:ins w:id="1934" w:author="Sarthak Shah | IFMR Rural Finance" w:date="2016-11-20T15:20:00Z">
              <w:r w:rsidRPr="00EC34D8">
                <w:rPr>
                  <w:rFonts w:ascii="Calibri" w:hAnsi="Calibri"/>
                  <w:color w:val="000000"/>
                  <w:sz w:val="22"/>
                  <w:szCs w:val="22"/>
                  <w:lang w:val="en-GB" w:eastAsia="en-GB"/>
                </w:rPr>
                <w:t>From Kinara records for existing customer ID for applicant/ Business</w:t>
              </w:r>
            </w:ins>
          </w:p>
        </w:tc>
        <w:tc>
          <w:tcPr>
            <w:tcW w:w="1031" w:type="pct"/>
            <w:tcBorders>
              <w:top w:val="nil"/>
              <w:left w:val="nil"/>
              <w:bottom w:val="single" w:sz="4" w:space="0" w:color="auto"/>
              <w:right w:val="single" w:sz="4" w:space="0" w:color="auto"/>
            </w:tcBorders>
            <w:shd w:val="clear" w:color="auto" w:fill="auto"/>
            <w:vAlign w:val="center"/>
            <w:hideMark/>
            <w:tcPrChange w:id="1935"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936" w:author="Sarthak Shah | IFMR Rural Finance" w:date="2016-11-20T15:20:00Z"/>
                <w:rFonts w:ascii="Calibri" w:hAnsi="Calibri"/>
                <w:color w:val="000000"/>
                <w:sz w:val="22"/>
                <w:szCs w:val="22"/>
                <w:lang w:val="en-GB" w:eastAsia="en-GB"/>
              </w:rPr>
            </w:pPr>
            <w:ins w:id="1937" w:author="Sarthak Shah | IFMR Rural Finance" w:date="2016-11-20T15:20:00Z">
              <w:r w:rsidRPr="00EC34D8">
                <w:rPr>
                  <w:rFonts w:ascii="Calibri" w:hAnsi="Calibri"/>
                  <w:color w:val="000000"/>
                  <w:sz w:val="22"/>
                  <w:szCs w:val="22"/>
                  <w:lang w:val="en-GB" w:eastAsia="en-GB"/>
                </w:rPr>
                <w:t>1. No Bounces</w:t>
              </w:r>
              <w:r w:rsidRPr="00EC34D8">
                <w:rPr>
                  <w:rFonts w:ascii="Calibri" w:hAnsi="Calibri"/>
                  <w:color w:val="000000"/>
                  <w:sz w:val="22"/>
                  <w:szCs w:val="22"/>
                  <w:lang w:val="en-GB" w:eastAsia="en-GB"/>
                </w:rPr>
                <w:br/>
                <w:t>2. Technical Bounces paid in same month</w:t>
              </w:r>
              <w:r w:rsidRPr="00EC34D8">
                <w:rPr>
                  <w:rFonts w:ascii="Calibri" w:hAnsi="Calibri"/>
                  <w:color w:val="000000"/>
                  <w:sz w:val="22"/>
                  <w:szCs w:val="22"/>
                  <w:lang w:val="en-GB" w:eastAsia="en-GB"/>
                </w:rPr>
                <w:br/>
                <w:t>3. 2 bounces paid in same month</w:t>
              </w:r>
              <w:r w:rsidRPr="00EC34D8">
                <w:rPr>
                  <w:rFonts w:ascii="Calibri" w:hAnsi="Calibri"/>
                  <w:color w:val="000000"/>
                  <w:sz w:val="22"/>
                  <w:szCs w:val="22"/>
                  <w:lang w:val="en-GB" w:eastAsia="en-GB"/>
                </w:rPr>
                <w:br/>
                <w:t>4. &gt;2 bounces paid after the month</w:t>
              </w:r>
            </w:ins>
          </w:p>
        </w:tc>
        <w:tc>
          <w:tcPr>
            <w:tcW w:w="400" w:type="pct"/>
            <w:tcBorders>
              <w:top w:val="nil"/>
              <w:left w:val="nil"/>
              <w:bottom w:val="single" w:sz="4" w:space="0" w:color="auto"/>
              <w:right w:val="single" w:sz="4" w:space="0" w:color="auto"/>
            </w:tcBorders>
            <w:shd w:val="clear" w:color="auto" w:fill="auto"/>
            <w:noWrap/>
            <w:vAlign w:val="center"/>
            <w:hideMark/>
            <w:tcPrChange w:id="1938" w:author="Sarthak Shah | IFMR Rural Finance" w:date="2016-11-20T15:20:00Z">
              <w:tcPr>
                <w:tcW w:w="17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939" w:author="Sarthak Shah | IFMR Rural Finance" w:date="2016-11-20T15:20:00Z"/>
                <w:rFonts w:ascii="Calibri" w:hAnsi="Calibri"/>
                <w:color w:val="000000"/>
                <w:sz w:val="22"/>
                <w:szCs w:val="22"/>
                <w:lang w:val="en-GB" w:eastAsia="en-GB"/>
              </w:rPr>
            </w:pPr>
            <w:ins w:id="1940" w:author="Sarthak Shah | IFMR Rural Finance" w:date="2016-11-20T15:20:00Z">
              <w:r w:rsidRPr="00EC34D8">
                <w:rPr>
                  <w:rFonts w:ascii="Calibri" w:hAnsi="Calibri"/>
                  <w:color w:val="000000"/>
                  <w:sz w:val="22"/>
                  <w:szCs w:val="22"/>
                  <w:lang w:val="en-GB" w:eastAsia="en-GB"/>
                </w:rPr>
                <w:t>5</w:t>
              </w:r>
            </w:ins>
          </w:p>
        </w:tc>
        <w:tc>
          <w:tcPr>
            <w:tcW w:w="391" w:type="pct"/>
            <w:tcBorders>
              <w:top w:val="nil"/>
              <w:left w:val="nil"/>
              <w:bottom w:val="single" w:sz="4" w:space="0" w:color="auto"/>
              <w:right w:val="single" w:sz="4" w:space="0" w:color="auto"/>
            </w:tcBorders>
            <w:shd w:val="clear" w:color="auto" w:fill="auto"/>
            <w:noWrap/>
            <w:vAlign w:val="center"/>
            <w:hideMark/>
            <w:tcPrChange w:id="1941" w:author="Sarthak Shah | IFMR Rural Finance" w:date="2016-11-20T15:20:00Z">
              <w:tcPr>
                <w:tcW w:w="17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942" w:author="Sarthak Shah | IFMR Rural Finance" w:date="2016-11-20T15:20:00Z"/>
                <w:rFonts w:ascii="Calibri" w:hAnsi="Calibri"/>
                <w:color w:val="000000"/>
                <w:sz w:val="22"/>
                <w:szCs w:val="22"/>
                <w:lang w:val="en-GB" w:eastAsia="en-GB"/>
              </w:rPr>
            </w:pPr>
            <w:ins w:id="1943" w:author="Sarthak Shah | IFMR Rural Finance" w:date="2016-11-20T15:20:00Z">
              <w:r w:rsidRPr="00EC34D8">
                <w:rPr>
                  <w:rFonts w:ascii="Calibri" w:hAnsi="Calibri"/>
                  <w:color w:val="000000"/>
                  <w:sz w:val="22"/>
                  <w:szCs w:val="22"/>
                  <w:lang w:val="en-GB" w:eastAsia="en-GB"/>
                </w:rPr>
                <w:t>5.155%</w:t>
              </w:r>
            </w:ins>
          </w:p>
        </w:tc>
        <w:tc>
          <w:tcPr>
            <w:tcW w:w="107" w:type="pct"/>
            <w:tcBorders>
              <w:top w:val="nil"/>
              <w:left w:val="nil"/>
              <w:bottom w:val="single" w:sz="4" w:space="0" w:color="auto"/>
              <w:right w:val="single" w:sz="4" w:space="0" w:color="auto"/>
            </w:tcBorders>
            <w:shd w:val="clear" w:color="000000" w:fill="FFFFFF"/>
            <w:vAlign w:val="bottom"/>
            <w:hideMark/>
            <w:tcPrChange w:id="1944" w:author="Sarthak Shah | IFMR Rural Finance" w:date="2016-11-20T15:20:00Z">
              <w:tcPr>
                <w:tcW w:w="47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945" w:author="Sarthak Shah | IFMR Rural Finance" w:date="2016-11-20T15:20:00Z"/>
                <w:rFonts w:ascii="Calibri" w:hAnsi="Calibri"/>
                <w:color w:val="000000"/>
                <w:sz w:val="22"/>
                <w:szCs w:val="22"/>
                <w:lang w:val="en-GB" w:eastAsia="en-GB"/>
              </w:rPr>
            </w:pPr>
            <w:ins w:id="1946" w:author="Sarthak Shah | IFMR Rural Finance" w:date="2016-11-20T15:20:00Z">
              <w:r w:rsidRPr="00EC34D8">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bottom"/>
            <w:hideMark/>
            <w:tcPrChange w:id="1947" w:author="Sarthak Shah | IFMR Rural Finance" w:date="2016-11-20T15:20:00Z">
              <w:tcPr>
                <w:tcW w:w="43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948" w:author="Sarthak Shah | IFMR Rural Finance" w:date="2016-11-20T15:20:00Z"/>
                <w:rFonts w:ascii="Calibri" w:hAnsi="Calibri"/>
                <w:color w:val="000000"/>
                <w:sz w:val="22"/>
                <w:szCs w:val="22"/>
                <w:lang w:val="en-GB" w:eastAsia="en-GB"/>
              </w:rPr>
            </w:pPr>
            <w:ins w:id="1949"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bottom"/>
            <w:hideMark/>
            <w:tcPrChange w:id="1950" w:author="Sarthak Shah | IFMR Rural Finance" w:date="2016-11-20T15:20:00Z">
              <w:tcPr>
                <w:tcW w:w="47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951" w:author="Sarthak Shah | IFMR Rural Finance" w:date="2016-11-20T15:20:00Z"/>
                <w:rFonts w:ascii="Calibri" w:hAnsi="Calibri"/>
                <w:color w:val="000000"/>
                <w:sz w:val="22"/>
                <w:szCs w:val="22"/>
                <w:lang w:val="en-GB" w:eastAsia="en-GB"/>
              </w:rPr>
            </w:pPr>
            <w:ins w:id="1952" w:author="Sarthak Shah | IFMR Rural Finance" w:date="2016-11-20T15:20:00Z">
              <w:r w:rsidRPr="00EC34D8">
                <w:rPr>
                  <w:rFonts w:ascii="Calibri" w:hAnsi="Calibri"/>
                  <w:color w:val="000000"/>
                  <w:sz w:val="22"/>
                  <w:szCs w:val="22"/>
                  <w:lang w:val="en-GB" w:eastAsia="en-GB"/>
                </w:rPr>
                <w:t>2</w:t>
              </w:r>
            </w:ins>
          </w:p>
        </w:tc>
        <w:tc>
          <w:tcPr>
            <w:tcW w:w="94" w:type="pct"/>
            <w:tcBorders>
              <w:top w:val="nil"/>
              <w:left w:val="nil"/>
              <w:bottom w:val="single" w:sz="4" w:space="0" w:color="auto"/>
              <w:right w:val="single" w:sz="4" w:space="0" w:color="auto"/>
            </w:tcBorders>
            <w:shd w:val="clear" w:color="000000" w:fill="FFFFFF"/>
            <w:vAlign w:val="bottom"/>
            <w:hideMark/>
            <w:tcPrChange w:id="1953" w:author="Sarthak Shah | IFMR Rural Finance" w:date="2016-11-20T15:20:00Z">
              <w:tcPr>
                <w:tcW w:w="41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954" w:author="Sarthak Shah | IFMR Rural Finance" w:date="2016-11-20T15:20:00Z"/>
                <w:rFonts w:ascii="Calibri" w:hAnsi="Calibri"/>
                <w:color w:val="000000"/>
                <w:sz w:val="22"/>
                <w:szCs w:val="22"/>
                <w:lang w:val="en-GB" w:eastAsia="en-GB"/>
              </w:rPr>
            </w:pPr>
            <w:ins w:id="1955" w:author="Sarthak Shah | IFMR Rural Finance" w:date="2016-11-20T15:20:00Z">
              <w:r w:rsidRPr="00EC34D8">
                <w:rPr>
                  <w:rFonts w:ascii="Calibri" w:hAnsi="Calibri"/>
                  <w:color w:val="000000"/>
                  <w:sz w:val="22"/>
                  <w:szCs w:val="22"/>
                  <w:lang w:val="en-GB" w:eastAsia="en-GB"/>
                </w:rPr>
                <w:t>0</w:t>
              </w:r>
            </w:ins>
          </w:p>
        </w:tc>
        <w:tc>
          <w:tcPr>
            <w:tcW w:w="107" w:type="pct"/>
            <w:tcBorders>
              <w:top w:val="nil"/>
              <w:left w:val="nil"/>
              <w:bottom w:val="single" w:sz="4" w:space="0" w:color="auto"/>
              <w:right w:val="single" w:sz="4" w:space="0" w:color="auto"/>
            </w:tcBorders>
            <w:shd w:val="clear" w:color="000000" w:fill="FFFFFF"/>
            <w:vAlign w:val="bottom"/>
            <w:hideMark/>
            <w:tcPrChange w:id="1956" w:author="Sarthak Shah | IFMR Rural Finance" w:date="2016-11-20T15:20:00Z">
              <w:tcPr>
                <w:tcW w:w="47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1957" w:author="Sarthak Shah | IFMR Rural Finance" w:date="2016-11-20T15:20:00Z"/>
                <w:rFonts w:ascii="Calibri" w:hAnsi="Calibri"/>
                <w:color w:val="000000"/>
                <w:sz w:val="22"/>
                <w:szCs w:val="22"/>
                <w:lang w:val="en-GB" w:eastAsia="en-GB"/>
              </w:rPr>
            </w:pPr>
            <w:ins w:id="1958" w:author="Sarthak Shah | IFMR Rural Finance" w:date="2016-11-20T15:20:00Z">
              <w:r w:rsidRPr="00EC34D8">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bottom"/>
            <w:hideMark/>
            <w:tcPrChange w:id="1959" w:author="Sarthak Shah | IFMR Rural Finance" w:date="2016-11-20T15:20:00Z">
              <w:tcPr>
                <w:tcW w:w="1037" w:type="dxa"/>
                <w:tcBorders>
                  <w:top w:val="nil"/>
                  <w:left w:val="nil"/>
                  <w:bottom w:val="single" w:sz="4" w:space="0" w:color="auto"/>
                  <w:right w:val="single" w:sz="4" w:space="0" w:color="auto"/>
                </w:tcBorders>
                <w:shd w:val="clear" w:color="auto" w:fill="auto"/>
                <w:vAlign w:val="bottom"/>
                <w:hideMark/>
              </w:tcPr>
            </w:tcPrChange>
          </w:tcPr>
          <w:p w:rsidR="00EC34D8" w:rsidRPr="00EC34D8" w:rsidRDefault="00EC34D8" w:rsidP="00EC34D8">
            <w:pPr>
              <w:rPr>
                <w:ins w:id="1960" w:author="Sarthak Shah | IFMR Rural Finance" w:date="2016-11-20T15:20:00Z"/>
                <w:rFonts w:ascii="Calibri" w:hAnsi="Calibri"/>
                <w:color w:val="000000"/>
                <w:sz w:val="22"/>
                <w:szCs w:val="22"/>
                <w:lang w:val="en-GB" w:eastAsia="en-GB"/>
              </w:rPr>
            </w:pPr>
            <w:ins w:id="1961" w:author="Sarthak Shah | IFMR Rural Finance" w:date="2016-11-20T15:20:00Z">
              <w:r w:rsidRPr="00EC34D8">
                <w:rPr>
                  <w:rFonts w:ascii="Calibri" w:hAnsi="Calibri"/>
                  <w:color w:val="000000"/>
                  <w:sz w:val="22"/>
                  <w:szCs w:val="22"/>
                  <w:lang w:val="en-GB" w:eastAsia="en-GB"/>
                </w:rPr>
                <w:t>Conditional</w:t>
              </w:r>
            </w:ins>
          </w:p>
        </w:tc>
      </w:tr>
      <w:tr w:rsidR="00EC34D8" w:rsidRPr="00EC34D8" w:rsidTr="00EC34D8">
        <w:trPr>
          <w:trHeight w:val="1500"/>
          <w:ins w:id="1962" w:author="Sarthak Shah | IFMR Rural Finance" w:date="2016-11-20T15:20:00Z"/>
          <w:trPrChange w:id="1963"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1964"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965" w:author="Sarthak Shah | IFMR Rural Finance" w:date="2016-11-20T15:20:00Z"/>
                <w:rFonts w:ascii="Calibri" w:hAnsi="Calibri"/>
                <w:color w:val="000000"/>
                <w:sz w:val="22"/>
                <w:szCs w:val="22"/>
                <w:lang w:val="en-GB" w:eastAsia="en-GB"/>
              </w:rPr>
            </w:pPr>
            <w:ins w:id="1966" w:author="Sarthak Shah | IFMR Rural Finance" w:date="2016-11-20T15:20:00Z">
              <w:r w:rsidRPr="00EC34D8">
                <w:rPr>
                  <w:rFonts w:ascii="Calibri" w:hAnsi="Calibri"/>
                  <w:color w:val="000000"/>
                  <w:sz w:val="22"/>
                  <w:szCs w:val="22"/>
                  <w:lang w:val="en-GB" w:eastAsia="en-GB"/>
                </w:rPr>
                <w:t>21</w:t>
              </w:r>
            </w:ins>
          </w:p>
        </w:tc>
        <w:tc>
          <w:tcPr>
            <w:tcW w:w="394" w:type="pct"/>
            <w:tcBorders>
              <w:top w:val="nil"/>
              <w:left w:val="nil"/>
              <w:bottom w:val="single" w:sz="4" w:space="0" w:color="auto"/>
              <w:right w:val="single" w:sz="4" w:space="0" w:color="auto"/>
            </w:tcBorders>
            <w:shd w:val="clear" w:color="auto" w:fill="auto"/>
            <w:vAlign w:val="center"/>
            <w:hideMark/>
            <w:tcPrChange w:id="1967"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968" w:author="Sarthak Shah | IFMR Rural Finance" w:date="2016-11-20T15:20:00Z"/>
                <w:rFonts w:ascii="Calibri" w:hAnsi="Calibri"/>
                <w:color w:val="000000"/>
                <w:sz w:val="22"/>
                <w:szCs w:val="22"/>
                <w:lang w:val="en-GB" w:eastAsia="en-GB"/>
              </w:rPr>
            </w:pPr>
            <w:ins w:id="1969" w:author="Sarthak Shah | IFMR Rural Finance" w:date="2016-11-20T15:20:00Z">
              <w:r w:rsidRPr="00EC34D8">
                <w:rPr>
                  <w:rFonts w:ascii="Calibri" w:hAnsi="Calibri"/>
                  <w:color w:val="000000"/>
                  <w:sz w:val="22"/>
                  <w:szCs w:val="22"/>
                  <w:lang w:val="en-GB" w:eastAsia="en-GB"/>
                </w:rPr>
                <w:t>Average bank deposits: Average revenue</w:t>
              </w:r>
            </w:ins>
          </w:p>
        </w:tc>
        <w:tc>
          <w:tcPr>
            <w:tcW w:w="280" w:type="pct"/>
            <w:tcBorders>
              <w:top w:val="nil"/>
              <w:left w:val="nil"/>
              <w:bottom w:val="single" w:sz="4" w:space="0" w:color="auto"/>
              <w:right w:val="single" w:sz="4" w:space="0" w:color="auto"/>
            </w:tcBorders>
            <w:shd w:val="clear" w:color="auto" w:fill="auto"/>
            <w:vAlign w:val="center"/>
            <w:hideMark/>
            <w:tcPrChange w:id="1970"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971" w:author="Sarthak Shah | IFMR Rural Finance" w:date="2016-11-20T15:20:00Z"/>
                <w:rFonts w:ascii="Calibri" w:hAnsi="Calibri"/>
                <w:color w:val="000000"/>
                <w:sz w:val="22"/>
                <w:szCs w:val="22"/>
                <w:lang w:val="en-GB" w:eastAsia="en-GB"/>
              </w:rPr>
            </w:pPr>
            <w:ins w:id="1972" w:author="Sarthak Shah | IFMR Rural Finance" w:date="2016-11-20T15:20:00Z">
              <w:r w:rsidRPr="00EC34D8">
                <w:rPr>
                  <w:rFonts w:ascii="Calibri" w:hAnsi="Calibri"/>
                  <w:color w:val="000000"/>
                  <w:sz w:val="22"/>
                  <w:szCs w:val="22"/>
                  <w:lang w:val="en-GB" w:eastAsia="en-GB"/>
                </w:rPr>
                <w:t>Derived</w:t>
              </w:r>
            </w:ins>
          </w:p>
        </w:tc>
        <w:tc>
          <w:tcPr>
            <w:tcW w:w="244" w:type="pct"/>
            <w:tcBorders>
              <w:top w:val="nil"/>
              <w:left w:val="nil"/>
              <w:bottom w:val="single" w:sz="4" w:space="0" w:color="auto"/>
              <w:right w:val="single" w:sz="4" w:space="0" w:color="auto"/>
            </w:tcBorders>
            <w:shd w:val="clear" w:color="auto" w:fill="auto"/>
            <w:vAlign w:val="center"/>
            <w:hideMark/>
            <w:tcPrChange w:id="1973" w:author="Sarthak Shah | IFMR Rural Finance" w:date="2016-11-20T15:20:00Z">
              <w:tcPr>
                <w:tcW w:w="1083"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974" w:author="Sarthak Shah | IFMR Rural Finance" w:date="2016-11-20T15:20:00Z"/>
                <w:rFonts w:ascii="Calibri" w:hAnsi="Calibri"/>
                <w:color w:val="000000"/>
                <w:sz w:val="22"/>
                <w:szCs w:val="22"/>
                <w:lang w:val="en-GB" w:eastAsia="en-GB"/>
              </w:rPr>
            </w:pPr>
            <w:ins w:id="1975" w:author="Sarthak Shah | IFMR Rural Finance" w:date="2016-11-20T15:20:00Z">
              <w:r w:rsidRPr="00EC34D8">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1976"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977" w:author="Sarthak Shah | IFMR Rural Finance" w:date="2016-11-20T15:20:00Z"/>
                <w:rFonts w:ascii="Calibri" w:hAnsi="Calibri"/>
                <w:color w:val="000000"/>
                <w:sz w:val="22"/>
                <w:szCs w:val="22"/>
                <w:lang w:val="en-GB" w:eastAsia="en-GB"/>
              </w:rPr>
            </w:pPr>
            <w:ins w:id="1978" w:author="Sarthak Shah | IFMR Rural Finance" w:date="2016-11-20T15:20:00Z">
              <w:r w:rsidRPr="00EC34D8">
                <w:rPr>
                  <w:rFonts w:ascii="Calibri" w:hAnsi="Calibri"/>
                  <w:color w:val="000000"/>
                  <w:sz w:val="22"/>
                  <w:szCs w:val="22"/>
                  <w:lang w:val="en-GB" w:eastAsia="en-GB"/>
                </w:rPr>
                <w:t> </w:t>
              </w:r>
            </w:ins>
          </w:p>
        </w:tc>
        <w:tc>
          <w:tcPr>
            <w:tcW w:w="580" w:type="pct"/>
            <w:tcBorders>
              <w:top w:val="nil"/>
              <w:left w:val="nil"/>
              <w:bottom w:val="single" w:sz="4" w:space="0" w:color="auto"/>
              <w:right w:val="single" w:sz="4" w:space="0" w:color="auto"/>
            </w:tcBorders>
            <w:shd w:val="clear" w:color="auto" w:fill="auto"/>
            <w:vAlign w:val="center"/>
            <w:hideMark/>
            <w:tcPrChange w:id="1979"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980" w:author="Sarthak Shah | IFMR Rural Finance" w:date="2016-11-20T15:20:00Z"/>
                <w:rFonts w:ascii="Calibri" w:hAnsi="Calibri"/>
                <w:color w:val="000000"/>
                <w:sz w:val="22"/>
                <w:szCs w:val="22"/>
                <w:lang w:val="en-GB" w:eastAsia="en-GB"/>
              </w:rPr>
            </w:pPr>
            <w:ins w:id="1981" w:author="Sarthak Shah | IFMR Rural Finance" w:date="2016-11-20T15:20:00Z">
              <w:r w:rsidRPr="00EC34D8">
                <w:rPr>
                  <w:rFonts w:ascii="Calibri" w:hAnsi="Calibri"/>
                  <w:color w:val="000000"/>
                  <w:sz w:val="22"/>
                  <w:szCs w:val="22"/>
                  <w:lang w:val="en-GB" w:eastAsia="en-GB"/>
                </w:rPr>
                <w:t> </w:t>
              </w:r>
            </w:ins>
          </w:p>
        </w:tc>
        <w:tc>
          <w:tcPr>
            <w:tcW w:w="423" w:type="pct"/>
            <w:tcBorders>
              <w:top w:val="nil"/>
              <w:left w:val="nil"/>
              <w:bottom w:val="single" w:sz="4" w:space="0" w:color="auto"/>
              <w:right w:val="single" w:sz="4" w:space="0" w:color="auto"/>
            </w:tcBorders>
            <w:shd w:val="clear" w:color="auto" w:fill="auto"/>
            <w:vAlign w:val="center"/>
            <w:hideMark/>
            <w:tcPrChange w:id="1982"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983" w:author="Sarthak Shah | IFMR Rural Finance" w:date="2016-11-20T15:20:00Z"/>
                <w:rFonts w:ascii="Calibri" w:hAnsi="Calibri"/>
                <w:color w:val="000000"/>
                <w:sz w:val="22"/>
                <w:szCs w:val="22"/>
                <w:lang w:val="en-GB" w:eastAsia="en-GB"/>
              </w:rPr>
            </w:pPr>
            <w:ins w:id="1984"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1985"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1986" w:author="Sarthak Shah | IFMR Rural Finance" w:date="2016-11-20T15:20:00Z"/>
                <w:rFonts w:ascii="Calibri" w:hAnsi="Calibri"/>
                <w:color w:val="000000"/>
                <w:sz w:val="22"/>
                <w:szCs w:val="22"/>
                <w:lang w:val="en-GB" w:eastAsia="en-GB"/>
              </w:rPr>
            </w:pPr>
            <w:ins w:id="1987" w:author="Sarthak Shah | IFMR Rural Finance" w:date="2016-11-20T15:20:00Z">
              <w:r w:rsidRPr="00EC34D8">
                <w:rPr>
                  <w:rFonts w:ascii="Calibri" w:hAnsi="Calibri"/>
                  <w:color w:val="000000"/>
                  <w:sz w:val="22"/>
                  <w:szCs w:val="22"/>
                  <w:lang w:val="en-GB" w:eastAsia="en-GB"/>
                </w:rPr>
                <w:t>1. 100 % of revenue in the bank</w:t>
              </w:r>
              <w:r w:rsidRPr="00EC34D8">
                <w:rPr>
                  <w:rFonts w:ascii="Calibri" w:hAnsi="Calibri"/>
                  <w:color w:val="000000"/>
                  <w:sz w:val="22"/>
                  <w:szCs w:val="22"/>
                  <w:lang w:val="en-GB" w:eastAsia="en-GB"/>
                </w:rPr>
                <w:br/>
                <w:t>2. 75 - 100 % of revenue in the bank</w:t>
              </w:r>
              <w:r w:rsidRPr="00EC34D8">
                <w:rPr>
                  <w:rFonts w:ascii="Calibri" w:hAnsi="Calibri"/>
                  <w:color w:val="000000"/>
                  <w:sz w:val="22"/>
                  <w:szCs w:val="22"/>
                  <w:lang w:val="en-GB" w:eastAsia="en-GB"/>
                </w:rPr>
                <w:br/>
                <w:t>3. 50 - 75% of revenue in the bank</w:t>
              </w:r>
              <w:r w:rsidRPr="00EC34D8">
                <w:rPr>
                  <w:rFonts w:ascii="Calibri" w:hAnsi="Calibri"/>
                  <w:color w:val="000000"/>
                  <w:sz w:val="22"/>
                  <w:szCs w:val="22"/>
                  <w:lang w:val="en-GB" w:eastAsia="en-GB"/>
                </w:rPr>
                <w:br/>
                <w:t>4. 25 - 50 % of revenue in the bank</w:t>
              </w:r>
              <w:r w:rsidRPr="00EC34D8">
                <w:rPr>
                  <w:rFonts w:ascii="Calibri" w:hAnsi="Calibri"/>
                  <w:color w:val="000000"/>
                  <w:sz w:val="22"/>
                  <w:szCs w:val="22"/>
                  <w:lang w:val="en-GB" w:eastAsia="en-GB"/>
                </w:rPr>
                <w:br/>
                <w:t>5. &lt;25 % of revenue in the bank</w:t>
              </w:r>
            </w:ins>
          </w:p>
        </w:tc>
        <w:tc>
          <w:tcPr>
            <w:tcW w:w="400" w:type="pct"/>
            <w:tcBorders>
              <w:top w:val="nil"/>
              <w:left w:val="nil"/>
              <w:bottom w:val="single" w:sz="4" w:space="0" w:color="auto"/>
              <w:right w:val="nil"/>
            </w:tcBorders>
            <w:shd w:val="clear" w:color="auto" w:fill="auto"/>
            <w:noWrap/>
            <w:vAlign w:val="center"/>
            <w:hideMark/>
            <w:tcPrChange w:id="1988" w:author="Sarthak Shah | IFMR Rural Finance" w:date="2016-11-20T15:20:00Z">
              <w:tcPr>
                <w:tcW w:w="1776" w:type="dxa"/>
                <w:gridSpan w:val="2"/>
                <w:tcBorders>
                  <w:top w:val="nil"/>
                  <w:left w:val="nil"/>
                  <w:bottom w:val="single" w:sz="4" w:space="0" w:color="auto"/>
                  <w:right w:val="nil"/>
                </w:tcBorders>
                <w:shd w:val="clear" w:color="auto" w:fill="auto"/>
                <w:noWrap/>
                <w:vAlign w:val="center"/>
                <w:hideMark/>
              </w:tcPr>
            </w:tcPrChange>
          </w:tcPr>
          <w:p w:rsidR="00EC34D8" w:rsidRPr="00EC34D8" w:rsidRDefault="00EC34D8" w:rsidP="00EC34D8">
            <w:pPr>
              <w:jc w:val="center"/>
              <w:rPr>
                <w:ins w:id="1989" w:author="Sarthak Shah | IFMR Rural Finance" w:date="2016-11-20T15:20:00Z"/>
                <w:rFonts w:ascii="Calibri" w:hAnsi="Calibri"/>
                <w:color w:val="000000"/>
                <w:sz w:val="22"/>
                <w:szCs w:val="22"/>
                <w:lang w:val="en-GB" w:eastAsia="en-GB"/>
              </w:rPr>
            </w:pPr>
            <w:ins w:id="1990" w:author="Sarthak Shah | IFMR Rural Finance" w:date="2016-11-20T15:20:00Z">
              <w:r w:rsidRPr="00EC34D8">
                <w:rPr>
                  <w:rFonts w:ascii="Calibri" w:hAnsi="Calibri"/>
                  <w:color w:val="000000"/>
                  <w:sz w:val="22"/>
                  <w:szCs w:val="22"/>
                  <w:lang w:val="en-GB" w:eastAsia="en-GB"/>
                </w:rPr>
                <w:t>3</w:t>
              </w:r>
            </w:ins>
          </w:p>
        </w:tc>
        <w:tc>
          <w:tcPr>
            <w:tcW w:w="391" w:type="pct"/>
            <w:tcBorders>
              <w:top w:val="nil"/>
              <w:left w:val="single" w:sz="4" w:space="0" w:color="auto"/>
              <w:bottom w:val="single" w:sz="4" w:space="0" w:color="auto"/>
              <w:right w:val="single" w:sz="4" w:space="0" w:color="auto"/>
            </w:tcBorders>
            <w:shd w:val="clear" w:color="auto" w:fill="auto"/>
            <w:noWrap/>
            <w:vAlign w:val="center"/>
            <w:hideMark/>
            <w:tcPrChange w:id="1991" w:author="Sarthak Shah | IFMR Rural Finance" w:date="2016-11-20T15:20:00Z">
              <w:tcPr>
                <w:tcW w:w="173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1992" w:author="Sarthak Shah | IFMR Rural Finance" w:date="2016-11-20T15:20:00Z"/>
                <w:rFonts w:ascii="Calibri" w:hAnsi="Calibri"/>
                <w:color w:val="000000"/>
                <w:sz w:val="22"/>
                <w:szCs w:val="22"/>
                <w:lang w:val="en-GB" w:eastAsia="en-GB"/>
              </w:rPr>
            </w:pPr>
            <w:ins w:id="1993" w:author="Sarthak Shah | IFMR Rural Finance" w:date="2016-11-20T15:20:00Z">
              <w:r w:rsidRPr="00EC34D8">
                <w:rPr>
                  <w:rFonts w:ascii="Calibri" w:hAnsi="Calibri"/>
                  <w:color w:val="000000"/>
                  <w:sz w:val="22"/>
                  <w:szCs w:val="22"/>
                  <w:lang w:val="en-GB" w:eastAsia="en-GB"/>
                </w:rPr>
                <w:t>3.093%</w:t>
              </w:r>
            </w:ins>
          </w:p>
        </w:tc>
        <w:tc>
          <w:tcPr>
            <w:tcW w:w="107" w:type="pct"/>
            <w:tcBorders>
              <w:top w:val="nil"/>
              <w:left w:val="nil"/>
              <w:bottom w:val="single" w:sz="4" w:space="0" w:color="auto"/>
              <w:right w:val="single" w:sz="4" w:space="0" w:color="auto"/>
            </w:tcBorders>
            <w:shd w:val="clear" w:color="000000" w:fill="FFFFFF"/>
            <w:vAlign w:val="center"/>
            <w:hideMark/>
            <w:tcPrChange w:id="1994"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995" w:author="Sarthak Shah | IFMR Rural Finance" w:date="2016-11-20T15:20:00Z"/>
                <w:rFonts w:ascii="Calibri" w:hAnsi="Calibri"/>
                <w:color w:val="000000"/>
                <w:sz w:val="22"/>
                <w:szCs w:val="22"/>
                <w:lang w:val="en-GB" w:eastAsia="en-GB"/>
              </w:rPr>
            </w:pPr>
            <w:ins w:id="1996" w:author="Sarthak Shah | IFMR Rural Finance" w:date="2016-11-20T15:20:00Z">
              <w:r w:rsidRPr="00EC34D8">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1997" w:author="Sarthak Shah | IFMR Rural Finance" w:date="2016-11-20T15:20:00Z">
              <w:tcPr>
                <w:tcW w:w="43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1998" w:author="Sarthak Shah | IFMR Rural Finance" w:date="2016-11-20T15:20:00Z"/>
                <w:rFonts w:ascii="Calibri" w:hAnsi="Calibri"/>
                <w:color w:val="000000"/>
                <w:sz w:val="22"/>
                <w:szCs w:val="22"/>
                <w:lang w:val="en-GB" w:eastAsia="en-GB"/>
              </w:rPr>
            </w:pPr>
            <w:ins w:id="1999"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000"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001" w:author="Sarthak Shah | IFMR Rural Finance" w:date="2016-11-20T15:20:00Z"/>
                <w:rFonts w:ascii="Calibri" w:hAnsi="Calibri"/>
                <w:color w:val="000000"/>
                <w:sz w:val="22"/>
                <w:szCs w:val="22"/>
                <w:lang w:val="en-GB" w:eastAsia="en-GB"/>
              </w:rPr>
            </w:pPr>
            <w:ins w:id="2002" w:author="Sarthak Shah | IFMR Rural Finance" w:date="2016-11-20T15:20:00Z">
              <w:r w:rsidRPr="00EC34D8">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2003" w:author="Sarthak Shah | IFMR Rural Finance" w:date="2016-11-20T15:20:00Z">
              <w:tcPr>
                <w:tcW w:w="41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004" w:author="Sarthak Shah | IFMR Rural Finance" w:date="2016-11-20T15:20:00Z"/>
                <w:rFonts w:ascii="Calibri" w:hAnsi="Calibri"/>
                <w:color w:val="000000"/>
                <w:sz w:val="22"/>
                <w:szCs w:val="22"/>
                <w:lang w:val="en-GB" w:eastAsia="en-GB"/>
              </w:rPr>
            </w:pPr>
            <w:ins w:id="2005" w:author="Sarthak Shah | IFMR Rural Finance" w:date="2016-11-20T15:20:00Z">
              <w:r w:rsidRPr="00EC34D8">
                <w:rPr>
                  <w:rFonts w:ascii="Calibri" w:hAnsi="Calibri"/>
                  <w:color w:val="000000"/>
                  <w:sz w:val="22"/>
                  <w:szCs w:val="22"/>
                  <w:lang w:val="en-GB" w:eastAsia="en-GB"/>
                </w:rPr>
                <w:t>2</w:t>
              </w:r>
            </w:ins>
          </w:p>
        </w:tc>
        <w:tc>
          <w:tcPr>
            <w:tcW w:w="107" w:type="pct"/>
            <w:tcBorders>
              <w:top w:val="nil"/>
              <w:left w:val="nil"/>
              <w:bottom w:val="single" w:sz="4" w:space="0" w:color="auto"/>
              <w:right w:val="nil"/>
            </w:tcBorders>
            <w:shd w:val="clear" w:color="000000" w:fill="FFFFFF"/>
            <w:vAlign w:val="center"/>
            <w:hideMark/>
            <w:tcPrChange w:id="2006" w:author="Sarthak Shah | IFMR Rural Finance" w:date="2016-11-20T15:20:00Z">
              <w:tcPr>
                <w:tcW w:w="476" w:type="dxa"/>
                <w:tcBorders>
                  <w:top w:val="nil"/>
                  <w:left w:val="nil"/>
                  <w:bottom w:val="single" w:sz="4" w:space="0" w:color="auto"/>
                  <w:right w:val="nil"/>
                </w:tcBorders>
                <w:shd w:val="clear" w:color="000000" w:fill="FFFFFF"/>
                <w:vAlign w:val="center"/>
                <w:hideMark/>
              </w:tcPr>
            </w:tcPrChange>
          </w:tcPr>
          <w:p w:rsidR="00EC34D8" w:rsidRPr="00EC34D8" w:rsidRDefault="00EC34D8" w:rsidP="00EC34D8">
            <w:pPr>
              <w:jc w:val="center"/>
              <w:rPr>
                <w:ins w:id="2007" w:author="Sarthak Shah | IFMR Rural Finance" w:date="2016-11-20T15:20:00Z"/>
                <w:rFonts w:ascii="Calibri" w:hAnsi="Calibri"/>
                <w:color w:val="000000"/>
                <w:sz w:val="22"/>
                <w:szCs w:val="22"/>
                <w:lang w:val="en-GB" w:eastAsia="en-GB"/>
              </w:rPr>
            </w:pPr>
            <w:ins w:id="2008" w:author="Sarthak Shah | IFMR Rural Finance" w:date="2016-11-20T15:20:00Z">
              <w:r w:rsidRPr="00EC34D8">
                <w:rPr>
                  <w:rFonts w:ascii="Calibri" w:hAnsi="Calibri"/>
                  <w:color w:val="000000"/>
                  <w:sz w:val="22"/>
                  <w:szCs w:val="22"/>
                  <w:lang w:val="en-GB" w:eastAsia="en-GB"/>
                </w:rPr>
                <w:t>1</w:t>
              </w:r>
            </w:ins>
          </w:p>
        </w:tc>
        <w:tc>
          <w:tcPr>
            <w:tcW w:w="280" w:type="pct"/>
            <w:tcBorders>
              <w:top w:val="nil"/>
              <w:left w:val="single" w:sz="4" w:space="0" w:color="auto"/>
              <w:bottom w:val="single" w:sz="4" w:space="0" w:color="auto"/>
              <w:right w:val="single" w:sz="4" w:space="0" w:color="auto"/>
            </w:tcBorders>
            <w:shd w:val="clear" w:color="auto" w:fill="auto"/>
            <w:vAlign w:val="center"/>
            <w:hideMark/>
            <w:tcPrChange w:id="2009" w:author="Sarthak Shah | IFMR Rural Finance" w:date="2016-11-20T15:20:00Z">
              <w:tcPr>
                <w:tcW w:w="1037" w:type="dxa"/>
                <w:tcBorders>
                  <w:top w:val="nil"/>
                  <w:left w:val="single" w:sz="4" w:space="0" w:color="auto"/>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2010" w:author="Sarthak Shah | IFMR Rural Finance" w:date="2016-11-20T15:20:00Z"/>
                <w:rFonts w:ascii="Calibri" w:hAnsi="Calibri"/>
                <w:color w:val="000000"/>
                <w:sz w:val="22"/>
                <w:szCs w:val="22"/>
                <w:lang w:val="en-GB" w:eastAsia="en-GB"/>
              </w:rPr>
            </w:pPr>
            <w:ins w:id="2011" w:author="Sarthak Shah | IFMR Rural Finance" w:date="2016-11-20T15:20:00Z">
              <w:r w:rsidRPr="00EC34D8">
                <w:rPr>
                  <w:rFonts w:ascii="Calibri" w:hAnsi="Calibri"/>
                  <w:color w:val="000000"/>
                  <w:sz w:val="22"/>
                  <w:szCs w:val="22"/>
                  <w:lang w:val="en-GB" w:eastAsia="en-GB"/>
                </w:rPr>
                <w:t>Derived</w:t>
              </w:r>
            </w:ins>
          </w:p>
        </w:tc>
      </w:tr>
      <w:tr w:rsidR="00EC34D8" w:rsidRPr="00EC34D8" w:rsidTr="00EC34D8">
        <w:trPr>
          <w:trHeight w:val="1500"/>
          <w:ins w:id="2012" w:author="Sarthak Shah | IFMR Rural Finance" w:date="2016-11-20T15:20:00Z"/>
          <w:trPrChange w:id="2013"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2014"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015" w:author="Sarthak Shah | IFMR Rural Finance" w:date="2016-11-20T15:20:00Z"/>
                <w:rFonts w:ascii="Calibri" w:hAnsi="Calibri"/>
                <w:color w:val="000000"/>
                <w:sz w:val="22"/>
                <w:szCs w:val="22"/>
                <w:lang w:val="en-GB" w:eastAsia="en-GB"/>
              </w:rPr>
            </w:pPr>
            <w:ins w:id="2016" w:author="Sarthak Shah | IFMR Rural Finance" w:date="2016-11-20T15:20:00Z">
              <w:r w:rsidRPr="00EC34D8">
                <w:rPr>
                  <w:rFonts w:ascii="Calibri" w:hAnsi="Calibri"/>
                  <w:color w:val="000000"/>
                  <w:sz w:val="22"/>
                  <w:szCs w:val="22"/>
                  <w:lang w:val="en-GB" w:eastAsia="en-GB"/>
                </w:rPr>
                <w:t>22</w:t>
              </w:r>
            </w:ins>
          </w:p>
        </w:tc>
        <w:tc>
          <w:tcPr>
            <w:tcW w:w="394" w:type="pct"/>
            <w:tcBorders>
              <w:top w:val="nil"/>
              <w:left w:val="nil"/>
              <w:bottom w:val="single" w:sz="4" w:space="0" w:color="auto"/>
              <w:right w:val="single" w:sz="4" w:space="0" w:color="auto"/>
            </w:tcBorders>
            <w:shd w:val="clear" w:color="auto" w:fill="auto"/>
            <w:vAlign w:val="center"/>
            <w:hideMark/>
            <w:tcPrChange w:id="2017"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018" w:author="Sarthak Shah | IFMR Rural Finance" w:date="2016-11-20T15:20:00Z"/>
                <w:rFonts w:ascii="Calibri" w:hAnsi="Calibri"/>
                <w:color w:val="000000"/>
                <w:sz w:val="22"/>
                <w:szCs w:val="22"/>
                <w:lang w:val="en-GB" w:eastAsia="en-GB"/>
              </w:rPr>
            </w:pPr>
            <w:ins w:id="2019" w:author="Sarthak Shah | IFMR Rural Finance" w:date="2016-11-20T15:20:00Z">
              <w:r w:rsidRPr="00EC34D8">
                <w:rPr>
                  <w:rFonts w:ascii="Calibri" w:hAnsi="Calibri"/>
                  <w:color w:val="000000"/>
                  <w:sz w:val="22"/>
                  <w:szCs w:val="22"/>
                  <w:lang w:val="en-GB" w:eastAsia="en-GB"/>
                </w:rPr>
                <w:t>Kinara EMI% to ABB</w:t>
              </w:r>
            </w:ins>
          </w:p>
        </w:tc>
        <w:tc>
          <w:tcPr>
            <w:tcW w:w="280" w:type="pct"/>
            <w:tcBorders>
              <w:top w:val="nil"/>
              <w:left w:val="nil"/>
              <w:bottom w:val="single" w:sz="4" w:space="0" w:color="auto"/>
              <w:right w:val="single" w:sz="4" w:space="0" w:color="auto"/>
            </w:tcBorders>
            <w:shd w:val="clear" w:color="auto" w:fill="auto"/>
            <w:vAlign w:val="center"/>
            <w:hideMark/>
            <w:tcPrChange w:id="2020"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021" w:author="Sarthak Shah | IFMR Rural Finance" w:date="2016-11-20T15:20:00Z"/>
                <w:rFonts w:ascii="Calibri" w:hAnsi="Calibri"/>
                <w:color w:val="000000"/>
                <w:sz w:val="22"/>
                <w:szCs w:val="22"/>
                <w:lang w:val="en-GB" w:eastAsia="en-GB"/>
              </w:rPr>
            </w:pPr>
            <w:ins w:id="2022" w:author="Sarthak Shah | IFMR Rural Finance" w:date="2016-11-20T15:20:00Z">
              <w:r w:rsidRPr="00EC34D8">
                <w:rPr>
                  <w:rFonts w:ascii="Calibri" w:hAnsi="Calibri"/>
                  <w:color w:val="000000"/>
                  <w:sz w:val="22"/>
                  <w:szCs w:val="22"/>
                  <w:lang w:val="en-GB" w:eastAsia="en-GB"/>
                </w:rPr>
                <w:t>Derived</w:t>
              </w:r>
            </w:ins>
          </w:p>
        </w:tc>
        <w:tc>
          <w:tcPr>
            <w:tcW w:w="244" w:type="pct"/>
            <w:tcBorders>
              <w:top w:val="nil"/>
              <w:left w:val="nil"/>
              <w:bottom w:val="single" w:sz="4" w:space="0" w:color="auto"/>
              <w:right w:val="single" w:sz="4" w:space="0" w:color="auto"/>
            </w:tcBorders>
            <w:shd w:val="clear" w:color="auto" w:fill="auto"/>
            <w:vAlign w:val="center"/>
            <w:hideMark/>
            <w:tcPrChange w:id="2023" w:author="Sarthak Shah | IFMR Rural Finance" w:date="2016-11-20T15:20:00Z">
              <w:tcPr>
                <w:tcW w:w="1083"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024" w:author="Sarthak Shah | IFMR Rural Finance" w:date="2016-11-20T15:20:00Z"/>
                <w:rFonts w:ascii="Calibri" w:hAnsi="Calibri"/>
                <w:color w:val="000000"/>
                <w:sz w:val="22"/>
                <w:szCs w:val="22"/>
                <w:lang w:val="en-GB" w:eastAsia="en-GB"/>
              </w:rPr>
            </w:pPr>
            <w:ins w:id="2025" w:author="Sarthak Shah | IFMR Rural Finance" w:date="2016-11-20T15:20:00Z">
              <w:r w:rsidRPr="00EC34D8">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026"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027" w:author="Sarthak Shah | IFMR Rural Finance" w:date="2016-11-20T15:20:00Z"/>
                <w:rFonts w:ascii="Calibri" w:hAnsi="Calibri"/>
                <w:color w:val="000000"/>
                <w:sz w:val="22"/>
                <w:szCs w:val="22"/>
                <w:lang w:val="en-GB" w:eastAsia="en-GB"/>
              </w:rPr>
            </w:pPr>
            <w:ins w:id="2028" w:author="Sarthak Shah | IFMR Rural Finance" w:date="2016-11-20T15:20:00Z">
              <w:r w:rsidRPr="00EC34D8">
                <w:rPr>
                  <w:rFonts w:ascii="Calibri" w:hAnsi="Calibri"/>
                  <w:color w:val="000000"/>
                  <w:sz w:val="22"/>
                  <w:szCs w:val="22"/>
                  <w:lang w:val="en-GB" w:eastAsia="en-GB"/>
                </w:rPr>
                <w:t> </w:t>
              </w:r>
            </w:ins>
          </w:p>
        </w:tc>
        <w:tc>
          <w:tcPr>
            <w:tcW w:w="580" w:type="pct"/>
            <w:tcBorders>
              <w:top w:val="nil"/>
              <w:left w:val="nil"/>
              <w:bottom w:val="single" w:sz="4" w:space="0" w:color="auto"/>
              <w:right w:val="single" w:sz="4" w:space="0" w:color="auto"/>
            </w:tcBorders>
            <w:shd w:val="clear" w:color="auto" w:fill="auto"/>
            <w:vAlign w:val="center"/>
            <w:hideMark/>
            <w:tcPrChange w:id="2029"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030" w:author="Sarthak Shah | IFMR Rural Finance" w:date="2016-11-20T15:20:00Z"/>
                <w:rFonts w:ascii="Calibri" w:hAnsi="Calibri"/>
                <w:color w:val="000000"/>
                <w:sz w:val="22"/>
                <w:szCs w:val="22"/>
                <w:lang w:val="en-GB" w:eastAsia="en-GB"/>
              </w:rPr>
            </w:pPr>
            <w:ins w:id="2031" w:author="Sarthak Shah | IFMR Rural Finance" w:date="2016-11-20T15:20:00Z">
              <w:r w:rsidRPr="00EC34D8">
                <w:rPr>
                  <w:rFonts w:ascii="Calibri" w:hAnsi="Calibri"/>
                  <w:color w:val="000000"/>
                  <w:sz w:val="22"/>
                  <w:szCs w:val="22"/>
                  <w:lang w:val="en-GB" w:eastAsia="en-GB"/>
                </w:rPr>
                <w:t> </w:t>
              </w:r>
            </w:ins>
          </w:p>
        </w:tc>
        <w:tc>
          <w:tcPr>
            <w:tcW w:w="423" w:type="pct"/>
            <w:tcBorders>
              <w:top w:val="nil"/>
              <w:left w:val="nil"/>
              <w:bottom w:val="single" w:sz="4" w:space="0" w:color="auto"/>
              <w:right w:val="single" w:sz="4" w:space="0" w:color="auto"/>
            </w:tcBorders>
            <w:shd w:val="clear" w:color="auto" w:fill="auto"/>
            <w:vAlign w:val="center"/>
            <w:hideMark/>
            <w:tcPrChange w:id="2032"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033" w:author="Sarthak Shah | IFMR Rural Finance" w:date="2016-11-20T15:20:00Z"/>
                <w:rFonts w:ascii="Calibri" w:hAnsi="Calibri"/>
                <w:color w:val="000000"/>
                <w:sz w:val="22"/>
                <w:szCs w:val="22"/>
                <w:lang w:val="en-GB" w:eastAsia="en-GB"/>
              </w:rPr>
            </w:pPr>
            <w:ins w:id="2034"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2035"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036" w:author="Sarthak Shah | IFMR Rural Finance" w:date="2016-11-20T15:20:00Z"/>
                <w:rFonts w:ascii="Calibri" w:hAnsi="Calibri"/>
                <w:color w:val="000000"/>
                <w:sz w:val="22"/>
                <w:szCs w:val="22"/>
                <w:lang w:val="en-GB" w:eastAsia="en-GB"/>
              </w:rPr>
            </w:pPr>
            <w:ins w:id="2037" w:author="Sarthak Shah | IFMR Rural Finance" w:date="2016-11-20T15:20:00Z">
              <w:r w:rsidRPr="00EC34D8">
                <w:rPr>
                  <w:rFonts w:ascii="Calibri" w:hAnsi="Calibri"/>
                  <w:color w:val="000000"/>
                  <w:sz w:val="22"/>
                  <w:szCs w:val="22"/>
                  <w:lang w:val="en-GB" w:eastAsia="en-GB"/>
                </w:rPr>
                <w:t>1.&lt;1/2 EMI</w:t>
              </w:r>
              <w:r w:rsidRPr="00EC34D8">
                <w:rPr>
                  <w:rFonts w:ascii="Calibri" w:hAnsi="Calibri"/>
                  <w:color w:val="000000"/>
                  <w:sz w:val="22"/>
                  <w:szCs w:val="22"/>
                  <w:lang w:val="en-GB" w:eastAsia="en-GB"/>
                </w:rPr>
                <w:br/>
                <w:t>2. 1/2 EMI</w:t>
              </w:r>
              <w:r w:rsidRPr="00EC34D8">
                <w:rPr>
                  <w:rFonts w:ascii="Calibri" w:hAnsi="Calibri"/>
                  <w:color w:val="000000"/>
                  <w:sz w:val="22"/>
                  <w:szCs w:val="22"/>
                  <w:lang w:val="en-GB" w:eastAsia="en-GB"/>
                </w:rPr>
                <w:br/>
                <w:t>3. =EMI</w:t>
              </w:r>
              <w:r w:rsidRPr="00EC34D8">
                <w:rPr>
                  <w:rFonts w:ascii="Calibri" w:hAnsi="Calibri"/>
                  <w:color w:val="000000"/>
                  <w:sz w:val="22"/>
                  <w:szCs w:val="22"/>
                  <w:lang w:val="en-GB" w:eastAsia="en-GB"/>
                </w:rPr>
                <w:br/>
                <w:t>4. 1.5 x EMI</w:t>
              </w:r>
              <w:r w:rsidRPr="00EC34D8">
                <w:rPr>
                  <w:rFonts w:ascii="Calibri" w:hAnsi="Calibri"/>
                  <w:color w:val="000000"/>
                  <w:sz w:val="22"/>
                  <w:szCs w:val="22"/>
                  <w:lang w:val="en-GB" w:eastAsia="en-GB"/>
                </w:rPr>
                <w:br/>
                <w:t>5. 2 x EMI</w:t>
              </w:r>
            </w:ins>
          </w:p>
        </w:tc>
        <w:tc>
          <w:tcPr>
            <w:tcW w:w="400" w:type="pct"/>
            <w:tcBorders>
              <w:top w:val="nil"/>
              <w:left w:val="nil"/>
              <w:bottom w:val="single" w:sz="4" w:space="0" w:color="auto"/>
              <w:right w:val="nil"/>
            </w:tcBorders>
            <w:shd w:val="clear" w:color="auto" w:fill="auto"/>
            <w:noWrap/>
            <w:vAlign w:val="center"/>
            <w:hideMark/>
            <w:tcPrChange w:id="2038" w:author="Sarthak Shah | IFMR Rural Finance" w:date="2016-11-20T15:20:00Z">
              <w:tcPr>
                <w:tcW w:w="1776" w:type="dxa"/>
                <w:gridSpan w:val="2"/>
                <w:tcBorders>
                  <w:top w:val="nil"/>
                  <w:left w:val="nil"/>
                  <w:bottom w:val="single" w:sz="4" w:space="0" w:color="auto"/>
                  <w:right w:val="nil"/>
                </w:tcBorders>
                <w:shd w:val="clear" w:color="auto" w:fill="auto"/>
                <w:noWrap/>
                <w:vAlign w:val="center"/>
                <w:hideMark/>
              </w:tcPr>
            </w:tcPrChange>
          </w:tcPr>
          <w:p w:rsidR="00EC34D8" w:rsidRPr="00EC34D8" w:rsidRDefault="00EC34D8" w:rsidP="00EC34D8">
            <w:pPr>
              <w:jc w:val="center"/>
              <w:rPr>
                <w:ins w:id="2039" w:author="Sarthak Shah | IFMR Rural Finance" w:date="2016-11-20T15:20:00Z"/>
                <w:rFonts w:ascii="Calibri" w:hAnsi="Calibri"/>
                <w:color w:val="000000"/>
                <w:sz w:val="22"/>
                <w:szCs w:val="22"/>
                <w:lang w:val="en-GB" w:eastAsia="en-GB"/>
              </w:rPr>
            </w:pPr>
            <w:ins w:id="2040" w:author="Sarthak Shah | IFMR Rural Finance" w:date="2016-11-20T15:20:00Z">
              <w:r w:rsidRPr="00EC34D8">
                <w:rPr>
                  <w:rFonts w:ascii="Calibri" w:hAnsi="Calibri"/>
                  <w:color w:val="000000"/>
                  <w:sz w:val="22"/>
                  <w:szCs w:val="22"/>
                  <w:lang w:val="en-GB" w:eastAsia="en-GB"/>
                </w:rPr>
                <w:t>5</w:t>
              </w:r>
            </w:ins>
          </w:p>
        </w:tc>
        <w:tc>
          <w:tcPr>
            <w:tcW w:w="391" w:type="pct"/>
            <w:tcBorders>
              <w:top w:val="nil"/>
              <w:left w:val="single" w:sz="4" w:space="0" w:color="auto"/>
              <w:bottom w:val="single" w:sz="4" w:space="0" w:color="auto"/>
              <w:right w:val="single" w:sz="4" w:space="0" w:color="auto"/>
            </w:tcBorders>
            <w:shd w:val="clear" w:color="auto" w:fill="auto"/>
            <w:noWrap/>
            <w:vAlign w:val="center"/>
            <w:hideMark/>
            <w:tcPrChange w:id="2041" w:author="Sarthak Shah | IFMR Rural Finance" w:date="2016-11-20T15:20:00Z">
              <w:tcPr>
                <w:tcW w:w="173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042" w:author="Sarthak Shah | IFMR Rural Finance" w:date="2016-11-20T15:20:00Z"/>
                <w:rFonts w:ascii="Calibri" w:hAnsi="Calibri"/>
                <w:color w:val="000000"/>
                <w:sz w:val="22"/>
                <w:szCs w:val="22"/>
                <w:lang w:val="en-GB" w:eastAsia="en-GB"/>
              </w:rPr>
            </w:pPr>
            <w:ins w:id="2043" w:author="Sarthak Shah | IFMR Rural Finance" w:date="2016-11-20T15:20:00Z">
              <w:r w:rsidRPr="00EC34D8">
                <w:rPr>
                  <w:rFonts w:ascii="Calibri" w:hAnsi="Calibri"/>
                  <w:color w:val="000000"/>
                  <w:sz w:val="22"/>
                  <w:szCs w:val="22"/>
                  <w:lang w:val="en-GB" w:eastAsia="en-GB"/>
                </w:rPr>
                <w:t>5.155%</w:t>
              </w:r>
            </w:ins>
          </w:p>
        </w:tc>
        <w:tc>
          <w:tcPr>
            <w:tcW w:w="107" w:type="pct"/>
            <w:tcBorders>
              <w:top w:val="nil"/>
              <w:left w:val="nil"/>
              <w:bottom w:val="single" w:sz="4" w:space="0" w:color="auto"/>
              <w:right w:val="single" w:sz="4" w:space="0" w:color="auto"/>
            </w:tcBorders>
            <w:shd w:val="clear" w:color="000000" w:fill="FFFFFF"/>
            <w:vAlign w:val="center"/>
            <w:hideMark/>
            <w:tcPrChange w:id="2044"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045" w:author="Sarthak Shah | IFMR Rural Finance" w:date="2016-11-20T15:20:00Z"/>
                <w:rFonts w:ascii="Calibri" w:hAnsi="Calibri"/>
                <w:color w:val="000000"/>
                <w:sz w:val="22"/>
                <w:szCs w:val="22"/>
                <w:lang w:val="en-GB" w:eastAsia="en-GB"/>
              </w:rPr>
            </w:pPr>
            <w:ins w:id="2046" w:author="Sarthak Shah | IFMR Rural Finance" w:date="2016-11-20T15:20:00Z">
              <w:r w:rsidRPr="00EC34D8">
                <w:rPr>
                  <w:rFonts w:ascii="Calibri" w:hAnsi="Calibri"/>
                  <w:color w:val="000000"/>
                  <w:sz w:val="22"/>
                  <w:szCs w:val="22"/>
                  <w:lang w:val="en-GB" w:eastAsia="en-GB"/>
                </w:rPr>
                <w:t>0</w:t>
              </w:r>
            </w:ins>
          </w:p>
        </w:tc>
        <w:tc>
          <w:tcPr>
            <w:tcW w:w="98" w:type="pct"/>
            <w:tcBorders>
              <w:top w:val="nil"/>
              <w:left w:val="nil"/>
              <w:bottom w:val="single" w:sz="4" w:space="0" w:color="auto"/>
              <w:right w:val="single" w:sz="4" w:space="0" w:color="auto"/>
            </w:tcBorders>
            <w:shd w:val="clear" w:color="000000" w:fill="FFFFFF"/>
            <w:vAlign w:val="center"/>
            <w:hideMark/>
            <w:tcPrChange w:id="2047" w:author="Sarthak Shah | IFMR Rural Finance" w:date="2016-11-20T15:20:00Z">
              <w:tcPr>
                <w:tcW w:w="43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048" w:author="Sarthak Shah | IFMR Rural Finance" w:date="2016-11-20T15:20:00Z"/>
                <w:rFonts w:ascii="Calibri" w:hAnsi="Calibri"/>
                <w:color w:val="000000"/>
                <w:sz w:val="22"/>
                <w:szCs w:val="22"/>
                <w:lang w:val="en-GB" w:eastAsia="en-GB"/>
              </w:rPr>
            </w:pPr>
            <w:ins w:id="2049" w:author="Sarthak Shah | IFMR Rural Finance" w:date="2016-11-20T15:20:00Z">
              <w:r w:rsidRPr="00EC34D8">
                <w:rPr>
                  <w:rFonts w:ascii="Calibri" w:hAnsi="Calibri"/>
                  <w:color w:val="000000"/>
                  <w:sz w:val="22"/>
                  <w:szCs w:val="22"/>
                  <w:lang w:val="en-GB" w:eastAsia="en-GB"/>
                </w:rPr>
                <w:t>1</w:t>
              </w:r>
            </w:ins>
          </w:p>
        </w:tc>
        <w:tc>
          <w:tcPr>
            <w:tcW w:w="107" w:type="pct"/>
            <w:tcBorders>
              <w:top w:val="nil"/>
              <w:left w:val="nil"/>
              <w:bottom w:val="single" w:sz="4" w:space="0" w:color="auto"/>
              <w:right w:val="single" w:sz="4" w:space="0" w:color="auto"/>
            </w:tcBorders>
            <w:shd w:val="clear" w:color="000000" w:fill="FFFFFF"/>
            <w:vAlign w:val="center"/>
            <w:hideMark/>
            <w:tcPrChange w:id="2050"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051" w:author="Sarthak Shah | IFMR Rural Finance" w:date="2016-11-20T15:20:00Z"/>
                <w:rFonts w:ascii="Calibri" w:hAnsi="Calibri"/>
                <w:color w:val="000000"/>
                <w:sz w:val="22"/>
                <w:szCs w:val="22"/>
                <w:lang w:val="en-GB" w:eastAsia="en-GB"/>
              </w:rPr>
            </w:pPr>
            <w:ins w:id="2052" w:author="Sarthak Shah | IFMR Rural Finance" w:date="2016-11-20T15:20:00Z">
              <w:r w:rsidRPr="00EC34D8">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2053" w:author="Sarthak Shah | IFMR Rural Finance" w:date="2016-11-20T15:20:00Z">
              <w:tcPr>
                <w:tcW w:w="41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054" w:author="Sarthak Shah | IFMR Rural Finance" w:date="2016-11-20T15:20:00Z"/>
                <w:rFonts w:ascii="Calibri" w:hAnsi="Calibri"/>
                <w:color w:val="000000"/>
                <w:sz w:val="22"/>
                <w:szCs w:val="22"/>
                <w:lang w:val="en-GB" w:eastAsia="en-GB"/>
              </w:rPr>
            </w:pPr>
            <w:ins w:id="2055"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nil"/>
            </w:tcBorders>
            <w:shd w:val="clear" w:color="000000" w:fill="FFFFFF"/>
            <w:vAlign w:val="center"/>
            <w:hideMark/>
            <w:tcPrChange w:id="2056" w:author="Sarthak Shah | IFMR Rural Finance" w:date="2016-11-20T15:20:00Z">
              <w:tcPr>
                <w:tcW w:w="476" w:type="dxa"/>
                <w:tcBorders>
                  <w:top w:val="nil"/>
                  <w:left w:val="nil"/>
                  <w:bottom w:val="single" w:sz="4" w:space="0" w:color="auto"/>
                  <w:right w:val="nil"/>
                </w:tcBorders>
                <w:shd w:val="clear" w:color="000000" w:fill="FFFFFF"/>
                <w:vAlign w:val="center"/>
                <w:hideMark/>
              </w:tcPr>
            </w:tcPrChange>
          </w:tcPr>
          <w:p w:rsidR="00EC34D8" w:rsidRPr="00EC34D8" w:rsidRDefault="00EC34D8" w:rsidP="00EC34D8">
            <w:pPr>
              <w:jc w:val="center"/>
              <w:rPr>
                <w:ins w:id="2057" w:author="Sarthak Shah | IFMR Rural Finance" w:date="2016-11-20T15:20:00Z"/>
                <w:rFonts w:ascii="Calibri" w:hAnsi="Calibri"/>
                <w:color w:val="000000"/>
                <w:sz w:val="22"/>
                <w:szCs w:val="22"/>
                <w:lang w:val="en-GB" w:eastAsia="en-GB"/>
              </w:rPr>
            </w:pPr>
            <w:ins w:id="2058" w:author="Sarthak Shah | IFMR Rural Finance" w:date="2016-11-20T15:20:00Z">
              <w:r w:rsidRPr="00EC34D8">
                <w:rPr>
                  <w:rFonts w:ascii="Calibri" w:hAnsi="Calibri"/>
                  <w:color w:val="000000"/>
                  <w:sz w:val="22"/>
                  <w:szCs w:val="22"/>
                  <w:lang w:val="en-GB" w:eastAsia="en-GB"/>
                </w:rPr>
                <w:t>5</w:t>
              </w:r>
            </w:ins>
          </w:p>
        </w:tc>
        <w:tc>
          <w:tcPr>
            <w:tcW w:w="280" w:type="pct"/>
            <w:tcBorders>
              <w:top w:val="nil"/>
              <w:left w:val="single" w:sz="4" w:space="0" w:color="auto"/>
              <w:bottom w:val="single" w:sz="4" w:space="0" w:color="auto"/>
              <w:right w:val="single" w:sz="4" w:space="0" w:color="auto"/>
            </w:tcBorders>
            <w:shd w:val="clear" w:color="auto" w:fill="auto"/>
            <w:vAlign w:val="center"/>
            <w:hideMark/>
            <w:tcPrChange w:id="2059" w:author="Sarthak Shah | IFMR Rural Finance" w:date="2016-11-20T15:20:00Z">
              <w:tcPr>
                <w:tcW w:w="1037" w:type="dxa"/>
                <w:tcBorders>
                  <w:top w:val="nil"/>
                  <w:left w:val="single" w:sz="4" w:space="0" w:color="auto"/>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2060" w:author="Sarthak Shah | IFMR Rural Finance" w:date="2016-11-20T15:20:00Z"/>
                <w:rFonts w:ascii="Calibri" w:hAnsi="Calibri"/>
                <w:color w:val="000000"/>
                <w:sz w:val="22"/>
                <w:szCs w:val="22"/>
                <w:lang w:val="en-GB" w:eastAsia="en-GB"/>
              </w:rPr>
            </w:pPr>
            <w:ins w:id="2061" w:author="Sarthak Shah | IFMR Rural Finance" w:date="2016-11-20T15:20:00Z">
              <w:r w:rsidRPr="00EC34D8">
                <w:rPr>
                  <w:rFonts w:ascii="Calibri" w:hAnsi="Calibri"/>
                  <w:color w:val="000000"/>
                  <w:sz w:val="22"/>
                  <w:szCs w:val="22"/>
                  <w:lang w:val="en-GB" w:eastAsia="en-GB"/>
                </w:rPr>
                <w:t>Derived</w:t>
              </w:r>
            </w:ins>
          </w:p>
        </w:tc>
      </w:tr>
      <w:tr w:rsidR="00EC34D8" w:rsidRPr="00EC34D8" w:rsidTr="00EC34D8">
        <w:trPr>
          <w:trHeight w:val="1500"/>
          <w:ins w:id="2062" w:author="Sarthak Shah | IFMR Rural Finance" w:date="2016-11-20T15:20:00Z"/>
          <w:trPrChange w:id="2063"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2064"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065" w:author="Sarthak Shah | IFMR Rural Finance" w:date="2016-11-20T15:20:00Z"/>
                <w:rFonts w:ascii="Calibri" w:hAnsi="Calibri"/>
                <w:color w:val="000000"/>
                <w:sz w:val="22"/>
                <w:szCs w:val="22"/>
                <w:lang w:val="en-GB" w:eastAsia="en-GB"/>
              </w:rPr>
            </w:pPr>
            <w:ins w:id="2066" w:author="Sarthak Shah | IFMR Rural Finance" w:date="2016-11-20T15:20:00Z">
              <w:r w:rsidRPr="00EC34D8">
                <w:rPr>
                  <w:rFonts w:ascii="Calibri" w:hAnsi="Calibri"/>
                  <w:color w:val="000000"/>
                  <w:sz w:val="22"/>
                  <w:szCs w:val="22"/>
                  <w:lang w:val="en-GB" w:eastAsia="en-GB"/>
                </w:rPr>
                <w:lastRenderedPageBreak/>
                <w:t>23</w:t>
              </w:r>
            </w:ins>
          </w:p>
        </w:tc>
        <w:tc>
          <w:tcPr>
            <w:tcW w:w="394" w:type="pct"/>
            <w:tcBorders>
              <w:top w:val="nil"/>
              <w:left w:val="nil"/>
              <w:bottom w:val="single" w:sz="4" w:space="0" w:color="auto"/>
              <w:right w:val="nil"/>
            </w:tcBorders>
            <w:shd w:val="clear" w:color="auto" w:fill="auto"/>
            <w:vAlign w:val="center"/>
            <w:hideMark/>
            <w:tcPrChange w:id="2067" w:author="Sarthak Shah | IFMR Rural Finance" w:date="2016-11-20T15:20:00Z">
              <w:tcPr>
                <w:tcW w:w="1751" w:type="dxa"/>
                <w:gridSpan w:val="2"/>
                <w:tcBorders>
                  <w:top w:val="nil"/>
                  <w:left w:val="nil"/>
                  <w:bottom w:val="single" w:sz="4" w:space="0" w:color="auto"/>
                  <w:right w:val="nil"/>
                </w:tcBorders>
                <w:shd w:val="clear" w:color="auto" w:fill="auto"/>
                <w:vAlign w:val="center"/>
                <w:hideMark/>
              </w:tcPr>
            </w:tcPrChange>
          </w:tcPr>
          <w:p w:rsidR="00EC34D8" w:rsidRPr="00EC34D8" w:rsidRDefault="00EC34D8" w:rsidP="00EC34D8">
            <w:pPr>
              <w:rPr>
                <w:ins w:id="2068" w:author="Sarthak Shah | IFMR Rural Finance" w:date="2016-11-20T15:20:00Z"/>
                <w:rFonts w:ascii="Calibri" w:hAnsi="Calibri"/>
                <w:color w:val="000000"/>
                <w:sz w:val="22"/>
                <w:szCs w:val="22"/>
                <w:lang w:val="en-GB" w:eastAsia="en-GB"/>
              </w:rPr>
            </w:pPr>
            <w:ins w:id="2069" w:author="Sarthak Shah | IFMR Rural Finance" w:date="2016-11-20T15:20:00Z">
              <w:r w:rsidRPr="00EC34D8">
                <w:rPr>
                  <w:rFonts w:ascii="Calibri" w:hAnsi="Calibri"/>
                  <w:color w:val="000000"/>
                  <w:sz w:val="22"/>
                  <w:szCs w:val="22"/>
                  <w:lang w:val="en-GB" w:eastAsia="en-GB"/>
                </w:rPr>
                <w:t>Kinara EMI % Net Income</w:t>
              </w:r>
            </w:ins>
          </w:p>
        </w:tc>
        <w:tc>
          <w:tcPr>
            <w:tcW w:w="280" w:type="pct"/>
            <w:tcBorders>
              <w:top w:val="nil"/>
              <w:left w:val="single" w:sz="4" w:space="0" w:color="auto"/>
              <w:bottom w:val="single" w:sz="4" w:space="0" w:color="auto"/>
              <w:right w:val="single" w:sz="4" w:space="0" w:color="auto"/>
            </w:tcBorders>
            <w:shd w:val="clear" w:color="auto" w:fill="auto"/>
            <w:vAlign w:val="center"/>
            <w:hideMark/>
            <w:tcPrChange w:id="2070" w:author="Sarthak Shah | IFMR Rural Finance" w:date="2016-11-20T15:20:00Z">
              <w:tcPr>
                <w:tcW w:w="1241"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rsidR="00EC34D8" w:rsidRPr="00EC34D8" w:rsidRDefault="00EC34D8" w:rsidP="00EC34D8">
            <w:pPr>
              <w:rPr>
                <w:ins w:id="2071" w:author="Sarthak Shah | IFMR Rural Finance" w:date="2016-11-20T15:20:00Z"/>
                <w:rFonts w:ascii="Calibri" w:hAnsi="Calibri"/>
                <w:color w:val="000000"/>
                <w:sz w:val="22"/>
                <w:szCs w:val="22"/>
                <w:lang w:val="en-GB" w:eastAsia="en-GB"/>
              </w:rPr>
            </w:pPr>
            <w:ins w:id="2072" w:author="Sarthak Shah | IFMR Rural Finance" w:date="2016-11-20T15:20:00Z">
              <w:r w:rsidRPr="00EC34D8">
                <w:rPr>
                  <w:rFonts w:ascii="Calibri" w:hAnsi="Calibri"/>
                  <w:color w:val="000000"/>
                  <w:sz w:val="22"/>
                  <w:szCs w:val="22"/>
                  <w:lang w:val="en-GB" w:eastAsia="en-GB"/>
                </w:rPr>
                <w:t>Derived</w:t>
              </w:r>
            </w:ins>
          </w:p>
        </w:tc>
        <w:tc>
          <w:tcPr>
            <w:tcW w:w="244" w:type="pct"/>
            <w:tcBorders>
              <w:top w:val="nil"/>
              <w:left w:val="nil"/>
              <w:bottom w:val="single" w:sz="4" w:space="0" w:color="auto"/>
              <w:right w:val="single" w:sz="4" w:space="0" w:color="auto"/>
            </w:tcBorders>
            <w:shd w:val="clear" w:color="auto" w:fill="auto"/>
            <w:vAlign w:val="center"/>
            <w:hideMark/>
            <w:tcPrChange w:id="2073" w:author="Sarthak Shah | IFMR Rural Finance" w:date="2016-11-20T15:20:00Z">
              <w:tcPr>
                <w:tcW w:w="1083"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074" w:author="Sarthak Shah | IFMR Rural Finance" w:date="2016-11-20T15:20:00Z"/>
                <w:rFonts w:ascii="Calibri" w:hAnsi="Calibri"/>
                <w:color w:val="000000"/>
                <w:sz w:val="22"/>
                <w:szCs w:val="22"/>
                <w:lang w:val="en-GB" w:eastAsia="en-GB"/>
              </w:rPr>
            </w:pPr>
            <w:ins w:id="2075" w:author="Sarthak Shah | IFMR Rural Finance" w:date="2016-11-20T15:20:00Z">
              <w:r w:rsidRPr="00EC34D8">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076"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077" w:author="Sarthak Shah | IFMR Rural Finance" w:date="2016-11-20T15:20:00Z"/>
                <w:rFonts w:ascii="Calibri" w:hAnsi="Calibri"/>
                <w:color w:val="000000"/>
                <w:sz w:val="22"/>
                <w:szCs w:val="22"/>
                <w:lang w:val="en-GB" w:eastAsia="en-GB"/>
              </w:rPr>
            </w:pPr>
            <w:ins w:id="2078" w:author="Sarthak Shah | IFMR Rural Finance" w:date="2016-11-20T15:20:00Z">
              <w:r w:rsidRPr="00EC34D8">
                <w:rPr>
                  <w:rFonts w:ascii="Calibri" w:hAnsi="Calibri"/>
                  <w:color w:val="000000"/>
                  <w:sz w:val="22"/>
                  <w:szCs w:val="22"/>
                  <w:lang w:val="en-GB" w:eastAsia="en-GB"/>
                </w:rPr>
                <w:t> </w:t>
              </w:r>
            </w:ins>
          </w:p>
        </w:tc>
        <w:tc>
          <w:tcPr>
            <w:tcW w:w="580" w:type="pct"/>
            <w:tcBorders>
              <w:top w:val="nil"/>
              <w:left w:val="nil"/>
              <w:bottom w:val="single" w:sz="4" w:space="0" w:color="auto"/>
              <w:right w:val="single" w:sz="4" w:space="0" w:color="auto"/>
            </w:tcBorders>
            <w:shd w:val="clear" w:color="auto" w:fill="auto"/>
            <w:vAlign w:val="center"/>
            <w:hideMark/>
            <w:tcPrChange w:id="2079"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080" w:author="Sarthak Shah | IFMR Rural Finance" w:date="2016-11-20T15:20:00Z"/>
                <w:rFonts w:ascii="Calibri" w:hAnsi="Calibri"/>
                <w:color w:val="000000"/>
                <w:sz w:val="22"/>
                <w:szCs w:val="22"/>
                <w:lang w:val="en-GB" w:eastAsia="en-GB"/>
              </w:rPr>
            </w:pPr>
            <w:ins w:id="2081" w:author="Sarthak Shah | IFMR Rural Finance" w:date="2016-11-20T15:20:00Z">
              <w:r w:rsidRPr="00EC34D8">
                <w:rPr>
                  <w:rFonts w:ascii="Calibri" w:hAnsi="Calibri"/>
                  <w:color w:val="000000"/>
                  <w:sz w:val="22"/>
                  <w:szCs w:val="22"/>
                  <w:lang w:val="en-GB" w:eastAsia="en-GB"/>
                </w:rPr>
                <w:t> </w:t>
              </w:r>
            </w:ins>
          </w:p>
        </w:tc>
        <w:tc>
          <w:tcPr>
            <w:tcW w:w="423" w:type="pct"/>
            <w:tcBorders>
              <w:top w:val="nil"/>
              <w:left w:val="nil"/>
              <w:bottom w:val="single" w:sz="4" w:space="0" w:color="auto"/>
              <w:right w:val="single" w:sz="4" w:space="0" w:color="auto"/>
            </w:tcBorders>
            <w:shd w:val="clear" w:color="auto" w:fill="auto"/>
            <w:vAlign w:val="center"/>
            <w:hideMark/>
            <w:tcPrChange w:id="2082"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083" w:author="Sarthak Shah | IFMR Rural Finance" w:date="2016-11-20T15:20:00Z"/>
                <w:rFonts w:ascii="Calibri" w:hAnsi="Calibri"/>
                <w:color w:val="000000"/>
                <w:sz w:val="22"/>
                <w:szCs w:val="22"/>
                <w:lang w:val="en-GB" w:eastAsia="en-GB"/>
              </w:rPr>
            </w:pPr>
            <w:ins w:id="2084"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2085"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086" w:author="Sarthak Shah | IFMR Rural Finance" w:date="2016-11-20T15:20:00Z"/>
                <w:rFonts w:ascii="Calibri" w:hAnsi="Calibri"/>
                <w:color w:val="000000"/>
                <w:sz w:val="22"/>
                <w:szCs w:val="22"/>
                <w:lang w:val="en-GB" w:eastAsia="en-GB"/>
              </w:rPr>
            </w:pPr>
            <w:ins w:id="2087" w:author="Sarthak Shah | IFMR Rural Finance" w:date="2016-11-20T15:20:00Z">
              <w:r w:rsidRPr="00EC34D8">
                <w:rPr>
                  <w:rFonts w:ascii="Calibri" w:hAnsi="Calibri"/>
                  <w:color w:val="000000"/>
                  <w:sz w:val="22"/>
                  <w:szCs w:val="22"/>
                  <w:lang w:val="en-GB" w:eastAsia="en-GB"/>
                </w:rPr>
                <w:t>1. &lt; 20 %</w:t>
              </w:r>
              <w:r w:rsidRPr="00EC34D8">
                <w:rPr>
                  <w:rFonts w:ascii="Calibri" w:hAnsi="Calibri"/>
                  <w:color w:val="000000"/>
                  <w:sz w:val="22"/>
                  <w:szCs w:val="22"/>
                  <w:lang w:val="en-GB" w:eastAsia="en-GB"/>
                </w:rPr>
                <w:br/>
                <w:t>2. 20 - 30 %</w:t>
              </w:r>
              <w:r w:rsidRPr="00EC34D8">
                <w:rPr>
                  <w:rFonts w:ascii="Calibri" w:hAnsi="Calibri"/>
                  <w:color w:val="000000"/>
                  <w:sz w:val="22"/>
                  <w:szCs w:val="22"/>
                  <w:lang w:val="en-GB" w:eastAsia="en-GB"/>
                </w:rPr>
                <w:br/>
                <w:t>3. 30 - 40 %</w:t>
              </w:r>
              <w:r w:rsidRPr="00EC34D8">
                <w:rPr>
                  <w:rFonts w:ascii="Calibri" w:hAnsi="Calibri"/>
                  <w:color w:val="000000"/>
                  <w:sz w:val="22"/>
                  <w:szCs w:val="22"/>
                  <w:lang w:val="en-GB" w:eastAsia="en-GB"/>
                </w:rPr>
                <w:br/>
                <w:t>4. 40 - 70 %</w:t>
              </w:r>
              <w:r w:rsidRPr="00EC34D8">
                <w:rPr>
                  <w:rFonts w:ascii="Calibri" w:hAnsi="Calibri"/>
                  <w:color w:val="000000"/>
                  <w:sz w:val="22"/>
                  <w:szCs w:val="22"/>
                  <w:lang w:val="en-GB" w:eastAsia="en-GB"/>
                </w:rPr>
                <w:br/>
                <w:t>5. &gt; 70 %</w:t>
              </w:r>
            </w:ins>
          </w:p>
        </w:tc>
        <w:tc>
          <w:tcPr>
            <w:tcW w:w="400" w:type="pct"/>
            <w:tcBorders>
              <w:top w:val="nil"/>
              <w:left w:val="nil"/>
              <w:bottom w:val="single" w:sz="4" w:space="0" w:color="auto"/>
              <w:right w:val="nil"/>
            </w:tcBorders>
            <w:shd w:val="clear" w:color="auto" w:fill="auto"/>
            <w:noWrap/>
            <w:vAlign w:val="center"/>
            <w:hideMark/>
            <w:tcPrChange w:id="2088" w:author="Sarthak Shah | IFMR Rural Finance" w:date="2016-11-20T15:20:00Z">
              <w:tcPr>
                <w:tcW w:w="1776" w:type="dxa"/>
                <w:gridSpan w:val="2"/>
                <w:tcBorders>
                  <w:top w:val="nil"/>
                  <w:left w:val="nil"/>
                  <w:bottom w:val="single" w:sz="4" w:space="0" w:color="auto"/>
                  <w:right w:val="nil"/>
                </w:tcBorders>
                <w:shd w:val="clear" w:color="auto" w:fill="auto"/>
                <w:noWrap/>
                <w:vAlign w:val="center"/>
                <w:hideMark/>
              </w:tcPr>
            </w:tcPrChange>
          </w:tcPr>
          <w:p w:rsidR="00EC34D8" w:rsidRPr="00EC34D8" w:rsidRDefault="00EC34D8" w:rsidP="00EC34D8">
            <w:pPr>
              <w:jc w:val="center"/>
              <w:rPr>
                <w:ins w:id="2089" w:author="Sarthak Shah | IFMR Rural Finance" w:date="2016-11-20T15:20:00Z"/>
                <w:rFonts w:ascii="Calibri" w:hAnsi="Calibri"/>
                <w:color w:val="000000"/>
                <w:sz w:val="22"/>
                <w:szCs w:val="22"/>
                <w:lang w:val="en-GB" w:eastAsia="en-GB"/>
              </w:rPr>
            </w:pPr>
            <w:ins w:id="2090" w:author="Sarthak Shah | IFMR Rural Finance" w:date="2016-11-20T15:20:00Z">
              <w:r w:rsidRPr="00EC34D8">
                <w:rPr>
                  <w:rFonts w:ascii="Calibri" w:hAnsi="Calibri"/>
                  <w:color w:val="000000"/>
                  <w:sz w:val="22"/>
                  <w:szCs w:val="22"/>
                  <w:lang w:val="en-GB" w:eastAsia="en-GB"/>
                </w:rPr>
                <w:t>6</w:t>
              </w:r>
            </w:ins>
          </w:p>
        </w:tc>
        <w:tc>
          <w:tcPr>
            <w:tcW w:w="391" w:type="pct"/>
            <w:tcBorders>
              <w:top w:val="nil"/>
              <w:left w:val="single" w:sz="4" w:space="0" w:color="auto"/>
              <w:bottom w:val="single" w:sz="4" w:space="0" w:color="auto"/>
              <w:right w:val="single" w:sz="4" w:space="0" w:color="auto"/>
            </w:tcBorders>
            <w:shd w:val="clear" w:color="auto" w:fill="auto"/>
            <w:noWrap/>
            <w:vAlign w:val="center"/>
            <w:hideMark/>
            <w:tcPrChange w:id="2091" w:author="Sarthak Shah | IFMR Rural Finance" w:date="2016-11-20T15:20:00Z">
              <w:tcPr>
                <w:tcW w:w="173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092" w:author="Sarthak Shah | IFMR Rural Finance" w:date="2016-11-20T15:20:00Z"/>
                <w:rFonts w:ascii="Calibri" w:hAnsi="Calibri"/>
                <w:color w:val="000000"/>
                <w:sz w:val="22"/>
                <w:szCs w:val="22"/>
                <w:lang w:val="en-GB" w:eastAsia="en-GB"/>
              </w:rPr>
            </w:pPr>
            <w:ins w:id="2093" w:author="Sarthak Shah | IFMR Rural Finance" w:date="2016-11-20T15:20:00Z">
              <w:r w:rsidRPr="00EC34D8">
                <w:rPr>
                  <w:rFonts w:ascii="Calibri" w:hAnsi="Calibri"/>
                  <w:color w:val="000000"/>
                  <w:sz w:val="22"/>
                  <w:szCs w:val="22"/>
                  <w:lang w:val="en-GB" w:eastAsia="en-GB"/>
                </w:rPr>
                <w:t>6.186%</w:t>
              </w:r>
            </w:ins>
          </w:p>
        </w:tc>
        <w:tc>
          <w:tcPr>
            <w:tcW w:w="107" w:type="pct"/>
            <w:tcBorders>
              <w:top w:val="nil"/>
              <w:left w:val="nil"/>
              <w:bottom w:val="single" w:sz="4" w:space="0" w:color="auto"/>
              <w:right w:val="single" w:sz="4" w:space="0" w:color="auto"/>
            </w:tcBorders>
            <w:shd w:val="clear" w:color="000000" w:fill="FFFFFF"/>
            <w:vAlign w:val="center"/>
            <w:hideMark/>
            <w:tcPrChange w:id="2094"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095" w:author="Sarthak Shah | IFMR Rural Finance" w:date="2016-11-20T15:20:00Z"/>
                <w:rFonts w:ascii="Calibri" w:hAnsi="Calibri"/>
                <w:color w:val="000000"/>
                <w:sz w:val="22"/>
                <w:szCs w:val="22"/>
                <w:lang w:val="en-GB" w:eastAsia="en-GB"/>
              </w:rPr>
            </w:pPr>
            <w:ins w:id="2096" w:author="Sarthak Shah | IFMR Rural Finance" w:date="2016-11-20T15:20:00Z">
              <w:r w:rsidRPr="00EC34D8">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2097" w:author="Sarthak Shah | IFMR Rural Finance" w:date="2016-11-20T15:20:00Z">
              <w:tcPr>
                <w:tcW w:w="43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098" w:author="Sarthak Shah | IFMR Rural Finance" w:date="2016-11-20T15:20:00Z"/>
                <w:rFonts w:ascii="Calibri" w:hAnsi="Calibri"/>
                <w:color w:val="000000"/>
                <w:sz w:val="22"/>
                <w:szCs w:val="22"/>
                <w:lang w:val="en-GB" w:eastAsia="en-GB"/>
              </w:rPr>
            </w:pPr>
            <w:ins w:id="2099"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100"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101" w:author="Sarthak Shah | IFMR Rural Finance" w:date="2016-11-20T15:20:00Z"/>
                <w:rFonts w:ascii="Calibri" w:hAnsi="Calibri"/>
                <w:color w:val="000000"/>
                <w:sz w:val="22"/>
                <w:szCs w:val="22"/>
                <w:lang w:val="en-GB" w:eastAsia="en-GB"/>
              </w:rPr>
            </w:pPr>
            <w:ins w:id="2102" w:author="Sarthak Shah | IFMR Rural Finance" w:date="2016-11-20T15:20:00Z">
              <w:r w:rsidRPr="00EC34D8">
                <w:rPr>
                  <w:rFonts w:ascii="Calibri" w:hAnsi="Calibri"/>
                  <w:color w:val="000000"/>
                  <w:sz w:val="22"/>
                  <w:szCs w:val="22"/>
                  <w:lang w:val="en-GB" w:eastAsia="en-GB"/>
                </w:rPr>
                <w:t>4</w:t>
              </w:r>
            </w:ins>
          </w:p>
        </w:tc>
        <w:tc>
          <w:tcPr>
            <w:tcW w:w="94" w:type="pct"/>
            <w:tcBorders>
              <w:top w:val="nil"/>
              <w:left w:val="nil"/>
              <w:bottom w:val="single" w:sz="4" w:space="0" w:color="auto"/>
              <w:right w:val="single" w:sz="4" w:space="0" w:color="auto"/>
            </w:tcBorders>
            <w:shd w:val="clear" w:color="000000" w:fill="FFFFFF"/>
            <w:vAlign w:val="center"/>
            <w:hideMark/>
            <w:tcPrChange w:id="2103" w:author="Sarthak Shah | IFMR Rural Finance" w:date="2016-11-20T15:20:00Z">
              <w:tcPr>
                <w:tcW w:w="41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104" w:author="Sarthak Shah | IFMR Rural Finance" w:date="2016-11-20T15:20:00Z"/>
                <w:rFonts w:ascii="Calibri" w:hAnsi="Calibri"/>
                <w:color w:val="000000"/>
                <w:sz w:val="22"/>
                <w:szCs w:val="22"/>
                <w:lang w:val="en-GB" w:eastAsia="en-GB"/>
              </w:rPr>
            </w:pPr>
            <w:ins w:id="2105" w:author="Sarthak Shah | IFMR Rural Finance" w:date="2016-11-20T15:20:00Z">
              <w:r w:rsidRPr="00EC34D8">
                <w:rPr>
                  <w:rFonts w:ascii="Calibri" w:hAnsi="Calibri"/>
                  <w:color w:val="000000"/>
                  <w:sz w:val="22"/>
                  <w:szCs w:val="22"/>
                  <w:lang w:val="en-GB" w:eastAsia="en-GB"/>
                </w:rPr>
                <w:t>3</w:t>
              </w:r>
            </w:ins>
          </w:p>
        </w:tc>
        <w:tc>
          <w:tcPr>
            <w:tcW w:w="107" w:type="pct"/>
            <w:tcBorders>
              <w:top w:val="nil"/>
              <w:left w:val="nil"/>
              <w:bottom w:val="single" w:sz="4" w:space="0" w:color="auto"/>
              <w:right w:val="nil"/>
            </w:tcBorders>
            <w:shd w:val="clear" w:color="000000" w:fill="FFFFFF"/>
            <w:vAlign w:val="center"/>
            <w:hideMark/>
            <w:tcPrChange w:id="2106" w:author="Sarthak Shah | IFMR Rural Finance" w:date="2016-11-20T15:20:00Z">
              <w:tcPr>
                <w:tcW w:w="476" w:type="dxa"/>
                <w:tcBorders>
                  <w:top w:val="nil"/>
                  <w:left w:val="nil"/>
                  <w:bottom w:val="single" w:sz="4" w:space="0" w:color="auto"/>
                  <w:right w:val="nil"/>
                </w:tcBorders>
                <w:shd w:val="clear" w:color="000000" w:fill="FFFFFF"/>
                <w:vAlign w:val="center"/>
                <w:hideMark/>
              </w:tcPr>
            </w:tcPrChange>
          </w:tcPr>
          <w:p w:rsidR="00EC34D8" w:rsidRPr="00EC34D8" w:rsidRDefault="00EC34D8" w:rsidP="00EC34D8">
            <w:pPr>
              <w:jc w:val="center"/>
              <w:rPr>
                <w:ins w:id="2107" w:author="Sarthak Shah | IFMR Rural Finance" w:date="2016-11-20T15:20:00Z"/>
                <w:rFonts w:ascii="Calibri" w:hAnsi="Calibri"/>
                <w:color w:val="000000"/>
                <w:sz w:val="22"/>
                <w:szCs w:val="22"/>
                <w:lang w:val="en-GB" w:eastAsia="en-GB"/>
              </w:rPr>
            </w:pPr>
            <w:ins w:id="2108" w:author="Sarthak Shah | IFMR Rural Finance" w:date="2016-11-20T15:20:00Z">
              <w:r w:rsidRPr="00EC34D8">
                <w:rPr>
                  <w:rFonts w:ascii="Calibri" w:hAnsi="Calibri"/>
                  <w:color w:val="000000"/>
                  <w:sz w:val="22"/>
                  <w:szCs w:val="22"/>
                  <w:lang w:val="en-GB" w:eastAsia="en-GB"/>
                </w:rPr>
                <w:t> </w:t>
              </w:r>
            </w:ins>
          </w:p>
        </w:tc>
        <w:tc>
          <w:tcPr>
            <w:tcW w:w="280" w:type="pct"/>
            <w:tcBorders>
              <w:top w:val="nil"/>
              <w:left w:val="single" w:sz="4" w:space="0" w:color="auto"/>
              <w:bottom w:val="single" w:sz="4" w:space="0" w:color="auto"/>
              <w:right w:val="single" w:sz="4" w:space="0" w:color="auto"/>
            </w:tcBorders>
            <w:shd w:val="clear" w:color="auto" w:fill="auto"/>
            <w:vAlign w:val="center"/>
            <w:hideMark/>
            <w:tcPrChange w:id="2109" w:author="Sarthak Shah | IFMR Rural Finance" w:date="2016-11-20T15:20:00Z">
              <w:tcPr>
                <w:tcW w:w="1037" w:type="dxa"/>
                <w:tcBorders>
                  <w:top w:val="nil"/>
                  <w:left w:val="single" w:sz="4" w:space="0" w:color="auto"/>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2110" w:author="Sarthak Shah | IFMR Rural Finance" w:date="2016-11-20T15:20:00Z"/>
                <w:rFonts w:ascii="Calibri" w:hAnsi="Calibri"/>
                <w:color w:val="000000"/>
                <w:sz w:val="22"/>
                <w:szCs w:val="22"/>
                <w:lang w:val="en-GB" w:eastAsia="en-GB"/>
              </w:rPr>
            </w:pPr>
            <w:ins w:id="2111" w:author="Sarthak Shah | IFMR Rural Finance" w:date="2016-11-20T15:20:00Z">
              <w:r w:rsidRPr="00EC34D8">
                <w:rPr>
                  <w:rFonts w:ascii="Calibri" w:hAnsi="Calibri"/>
                  <w:color w:val="000000"/>
                  <w:sz w:val="22"/>
                  <w:szCs w:val="22"/>
                  <w:lang w:val="en-GB" w:eastAsia="en-GB"/>
                </w:rPr>
                <w:t>Derived</w:t>
              </w:r>
            </w:ins>
          </w:p>
        </w:tc>
      </w:tr>
      <w:tr w:rsidR="00EC34D8" w:rsidRPr="00EC34D8" w:rsidTr="00EC34D8">
        <w:trPr>
          <w:trHeight w:val="1500"/>
          <w:ins w:id="2112" w:author="Sarthak Shah | IFMR Rural Finance" w:date="2016-11-20T15:20:00Z"/>
          <w:trPrChange w:id="2113"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2114"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115" w:author="Sarthak Shah | IFMR Rural Finance" w:date="2016-11-20T15:20:00Z"/>
                <w:rFonts w:ascii="Calibri" w:hAnsi="Calibri"/>
                <w:color w:val="000000"/>
                <w:sz w:val="22"/>
                <w:szCs w:val="22"/>
                <w:lang w:val="en-GB" w:eastAsia="en-GB"/>
              </w:rPr>
            </w:pPr>
            <w:ins w:id="2116" w:author="Sarthak Shah | IFMR Rural Finance" w:date="2016-11-20T15:20:00Z">
              <w:r w:rsidRPr="00EC34D8">
                <w:rPr>
                  <w:rFonts w:ascii="Calibri" w:hAnsi="Calibri"/>
                  <w:color w:val="000000"/>
                  <w:sz w:val="22"/>
                  <w:szCs w:val="22"/>
                  <w:lang w:val="en-GB" w:eastAsia="en-GB"/>
                </w:rPr>
                <w:t>24</w:t>
              </w:r>
            </w:ins>
          </w:p>
        </w:tc>
        <w:tc>
          <w:tcPr>
            <w:tcW w:w="394" w:type="pct"/>
            <w:tcBorders>
              <w:top w:val="nil"/>
              <w:left w:val="nil"/>
              <w:bottom w:val="single" w:sz="4" w:space="0" w:color="auto"/>
              <w:right w:val="single" w:sz="4" w:space="0" w:color="auto"/>
            </w:tcBorders>
            <w:shd w:val="clear" w:color="auto" w:fill="auto"/>
            <w:vAlign w:val="center"/>
            <w:hideMark/>
            <w:tcPrChange w:id="2117"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118" w:author="Sarthak Shah | IFMR Rural Finance" w:date="2016-11-20T15:20:00Z"/>
                <w:rFonts w:ascii="Calibri" w:hAnsi="Calibri"/>
                <w:color w:val="000000"/>
                <w:sz w:val="22"/>
                <w:szCs w:val="22"/>
                <w:lang w:val="en-GB" w:eastAsia="en-GB"/>
              </w:rPr>
            </w:pPr>
            <w:ins w:id="2119" w:author="Sarthak Shah | IFMR Rural Finance" w:date="2016-11-20T15:20:00Z">
              <w:r w:rsidRPr="00EC34D8">
                <w:rPr>
                  <w:rFonts w:ascii="Calibri" w:hAnsi="Calibri"/>
                  <w:color w:val="000000"/>
                  <w:sz w:val="22"/>
                  <w:szCs w:val="22"/>
                  <w:lang w:val="en-GB" w:eastAsia="en-GB"/>
                </w:rPr>
                <w:t>DSCR</w:t>
              </w:r>
            </w:ins>
          </w:p>
        </w:tc>
        <w:tc>
          <w:tcPr>
            <w:tcW w:w="280" w:type="pct"/>
            <w:tcBorders>
              <w:top w:val="nil"/>
              <w:left w:val="nil"/>
              <w:bottom w:val="single" w:sz="4" w:space="0" w:color="auto"/>
              <w:right w:val="single" w:sz="4" w:space="0" w:color="auto"/>
            </w:tcBorders>
            <w:shd w:val="clear" w:color="auto" w:fill="auto"/>
            <w:vAlign w:val="center"/>
            <w:hideMark/>
            <w:tcPrChange w:id="2120"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121" w:author="Sarthak Shah | IFMR Rural Finance" w:date="2016-11-20T15:20:00Z"/>
                <w:rFonts w:ascii="Calibri" w:hAnsi="Calibri"/>
                <w:color w:val="000000"/>
                <w:sz w:val="22"/>
                <w:szCs w:val="22"/>
                <w:lang w:val="en-GB" w:eastAsia="en-GB"/>
              </w:rPr>
            </w:pPr>
            <w:ins w:id="2122" w:author="Sarthak Shah | IFMR Rural Finance" w:date="2016-11-20T15:20:00Z">
              <w:r w:rsidRPr="00EC34D8">
                <w:rPr>
                  <w:rFonts w:ascii="Calibri" w:hAnsi="Calibri"/>
                  <w:color w:val="000000"/>
                  <w:sz w:val="22"/>
                  <w:szCs w:val="22"/>
                  <w:lang w:val="en-GB" w:eastAsia="en-GB"/>
                </w:rPr>
                <w:t>Derived</w:t>
              </w:r>
            </w:ins>
          </w:p>
        </w:tc>
        <w:tc>
          <w:tcPr>
            <w:tcW w:w="244" w:type="pct"/>
            <w:tcBorders>
              <w:top w:val="nil"/>
              <w:left w:val="nil"/>
              <w:bottom w:val="single" w:sz="4" w:space="0" w:color="auto"/>
              <w:right w:val="single" w:sz="4" w:space="0" w:color="auto"/>
            </w:tcBorders>
            <w:shd w:val="clear" w:color="auto" w:fill="auto"/>
            <w:vAlign w:val="center"/>
            <w:hideMark/>
            <w:tcPrChange w:id="2123" w:author="Sarthak Shah | IFMR Rural Finance" w:date="2016-11-20T15:20:00Z">
              <w:tcPr>
                <w:tcW w:w="1083"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124" w:author="Sarthak Shah | IFMR Rural Finance" w:date="2016-11-20T15:20:00Z"/>
                <w:rFonts w:ascii="Calibri" w:hAnsi="Calibri"/>
                <w:color w:val="000000"/>
                <w:sz w:val="22"/>
                <w:szCs w:val="22"/>
                <w:lang w:val="en-GB" w:eastAsia="en-GB"/>
              </w:rPr>
            </w:pPr>
            <w:ins w:id="2125" w:author="Sarthak Shah | IFMR Rural Finance" w:date="2016-11-20T15:20:00Z">
              <w:r w:rsidRPr="00EC34D8">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126"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127" w:author="Sarthak Shah | IFMR Rural Finance" w:date="2016-11-20T15:20:00Z"/>
                <w:rFonts w:ascii="Calibri" w:hAnsi="Calibri"/>
                <w:color w:val="000000"/>
                <w:sz w:val="22"/>
                <w:szCs w:val="22"/>
                <w:lang w:val="en-GB" w:eastAsia="en-GB"/>
              </w:rPr>
            </w:pPr>
            <w:ins w:id="2128" w:author="Sarthak Shah | IFMR Rural Finance" w:date="2016-11-20T15:20:00Z">
              <w:r w:rsidRPr="00EC34D8">
                <w:rPr>
                  <w:rFonts w:ascii="Calibri" w:hAnsi="Calibri"/>
                  <w:color w:val="000000"/>
                  <w:sz w:val="22"/>
                  <w:szCs w:val="22"/>
                  <w:lang w:val="en-GB" w:eastAsia="en-GB"/>
                </w:rPr>
                <w:t> </w:t>
              </w:r>
            </w:ins>
          </w:p>
        </w:tc>
        <w:tc>
          <w:tcPr>
            <w:tcW w:w="580" w:type="pct"/>
            <w:tcBorders>
              <w:top w:val="nil"/>
              <w:left w:val="nil"/>
              <w:bottom w:val="single" w:sz="4" w:space="0" w:color="auto"/>
              <w:right w:val="single" w:sz="4" w:space="0" w:color="auto"/>
            </w:tcBorders>
            <w:shd w:val="clear" w:color="auto" w:fill="auto"/>
            <w:vAlign w:val="center"/>
            <w:hideMark/>
            <w:tcPrChange w:id="2129"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130" w:author="Sarthak Shah | IFMR Rural Finance" w:date="2016-11-20T15:20:00Z"/>
                <w:rFonts w:ascii="Calibri" w:hAnsi="Calibri"/>
                <w:color w:val="000000"/>
                <w:sz w:val="22"/>
                <w:szCs w:val="22"/>
                <w:lang w:val="en-GB" w:eastAsia="en-GB"/>
              </w:rPr>
            </w:pPr>
            <w:ins w:id="2131" w:author="Sarthak Shah | IFMR Rural Finance" w:date="2016-11-20T15:20:00Z">
              <w:r w:rsidRPr="00EC34D8">
                <w:rPr>
                  <w:rFonts w:ascii="Calibri" w:hAnsi="Calibri"/>
                  <w:color w:val="000000"/>
                  <w:sz w:val="22"/>
                  <w:szCs w:val="22"/>
                  <w:lang w:val="en-GB" w:eastAsia="en-GB"/>
                </w:rPr>
                <w:t> </w:t>
              </w:r>
            </w:ins>
          </w:p>
        </w:tc>
        <w:tc>
          <w:tcPr>
            <w:tcW w:w="423" w:type="pct"/>
            <w:tcBorders>
              <w:top w:val="nil"/>
              <w:left w:val="nil"/>
              <w:bottom w:val="single" w:sz="4" w:space="0" w:color="auto"/>
              <w:right w:val="single" w:sz="4" w:space="0" w:color="auto"/>
            </w:tcBorders>
            <w:shd w:val="clear" w:color="auto" w:fill="auto"/>
            <w:vAlign w:val="center"/>
            <w:hideMark/>
            <w:tcPrChange w:id="2132"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133" w:author="Sarthak Shah | IFMR Rural Finance" w:date="2016-11-20T15:20:00Z"/>
                <w:rFonts w:ascii="Calibri" w:hAnsi="Calibri"/>
                <w:color w:val="000000"/>
                <w:sz w:val="22"/>
                <w:szCs w:val="22"/>
                <w:lang w:val="en-GB" w:eastAsia="en-GB"/>
              </w:rPr>
            </w:pPr>
            <w:ins w:id="2134"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2135"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136" w:author="Sarthak Shah | IFMR Rural Finance" w:date="2016-11-20T15:20:00Z"/>
                <w:rFonts w:ascii="Calibri" w:hAnsi="Calibri"/>
                <w:color w:val="000000"/>
                <w:sz w:val="22"/>
                <w:szCs w:val="22"/>
                <w:lang w:val="en-GB" w:eastAsia="en-GB"/>
              </w:rPr>
            </w:pPr>
            <w:ins w:id="2137" w:author="Sarthak Shah | IFMR Rural Finance" w:date="2016-11-20T15:20:00Z">
              <w:r w:rsidRPr="00EC34D8">
                <w:rPr>
                  <w:rFonts w:ascii="Calibri" w:hAnsi="Calibri"/>
                  <w:color w:val="000000"/>
                  <w:sz w:val="22"/>
                  <w:szCs w:val="22"/>
                  <w:lang w:val="en-GB" w:eastAsia="en-GB"/>
                </w:rPr>
                <w:t>1.&lt; 1.25</w:t>
              </w:r>
              <w:r w:rsidRPr="00EC34D8">
                <w:rPr>
                  <w:rFonts w:ascii="Calibri" w:hAnsi="Calibri"/>
                  <w:color w:val="000000"/>
                  <w:sz w:val="22"/>
                  <w:szCs w:val="22"/>
                  <w:lang w:val="en-GB" w:eastAsia="en-GB"/>
                </w:rPr>
                <w:br/>
                <w:t>2. 1.25 - 1.5</w:t>
              </w:r>
              <w:r w:rsidRPr="00EC34D8">
                <w:rPr>
                  <w:rFonts w:ascii="Calibri" w:hAnsi="Calibri"/>
                  <w:color w:val="000000"/>
                  <w:sz w:val="22"/>
                  <w:szCs w:val="22"/>
                  <w:lang w:val="en-GB" w:eastAsia="en-GB"/>
                </w:rPr>
                <w:br/>
                <w:t>3. 1.5 - 1.75</w:t>
              </w:r>
              <w:r w:rsidRPr="00EC34D8">
                <w:rPr>
                  <w:rFonts w:ascii="Calibri" w:hAnsi="Calibri"/>
                  <w:color w:val="000000"/>
                  <w:sz w:val="22"/>
                  <w:szCs w:val="22"/>
                  <w:lang w:val="en-GB" w:eastAsia="en-GB"/>
                </w:rPr>
                <w:br/>
                <w:t xml:space="preserve">4. 1.75 - 2 </w:t>
              </w:r>
              <w:r w:rsidRPr="00EC34D8">
                <w:rPr>
                  <w:rFonts w:ascii="Calibri" w:hAnsi="Calibri"/>
                  <w:color w:val="000000"/>
                  <w:sz w:val="22"/>
                  <w:szCs w:val="22"/>
                  <w:lang w:val="en-GB" w:eastAsia="en-GB"/>
                </w:rPr>
                <w:br/>
                <w:t>5. &gt; 2</w:t>
              </w:r>
            </w:ins>
          </w:p>
        </w:tc>
        <w:tc>
          <w:tcPr>
            <w:tcW w:w="400" w:type="pct"/>
            <w:tcBorders>
              <w:top w:val="nil"/>
              <w:left w:val="nil"/>
              <w:bottom w:val="single" w:sz="4" w:space="0" w:color="auto"/>
              <w:right w:val="nil"/>
            </w:tcBorders>
            <w:shd w:val="clear" w:color="auto" w:fill="auto"/>
            <w:noWrap/>
            <w:vAlign w:val="center"/>
            <w:hideMark/>
            <w:tcPrChange w:id="2138" w:author="Sarthak Shah | IFMR Rural Finance" w:date="2016-11-20T15:20:00Z">
              <w:tcPr>
                <w:tcW w:w="1776" w:type="dxa"/>
                <w:gridSpan w:val="2"/>
                <w:tcBorders>
                  <w:top w:val="nil"/>
                  <w:left w:val="nil"/>
                  <w:bottom w:val="single" w:sz="4" w:space="0" w:color="auto"/>
                  <w:right w:val="nil"/>
                </w:tcBorders>
                <w:shd w:val="clear" w:color="auto" w:fill="auto"/>
                <w:noWrap/>
                <w:vAlign w:val="center"/>
                <w:hideMark/>
              </w:tcPr>
            </w:tcPrChange>
          </w:tcPr>
          <w:p w:rsidR="00EC34D8" w:rsidRPr="00EC34D8" w:rsidRDefault="00EC34D8" w:rsidP="00EC34D8">
            <w:pPr>
              <w:jc w:val="center"/>
              <w:rPr>
                <w:ins w:id="2139" w:author="Sarthak Shah | IFMR Rural Finance" w:date="2016-11-20T15:20:00Z"/>
                <w:rFonts w:ascii="Calibri" w:hAnsi="Calibri"/>
                <w:color w:val="000000"/>
                <w:sz w:val="22"/>
                <w:szCs w:val="22"/>
                <w:lang w:val="en-GB" w:eastAsia="en-GB"/>
              </w:rPr>
            </w:pPr>
            <w:ins w:id="2140" w:author="Sarthak Shah | IFMR Rural Finance" w:date="2016-11-20T15:20:00Z">
              <w:r w:rsidRPr="00EC34D8">
                <w:rPr>
                  <w:rFonts w:ascii="Calibri" w:hAnsi="Calibri"/>
                  <w:color w:val="000000"/>
                  <w:sz w:val="22"/>
                  <w:szCs w:val="22"/>
                  <w:lang w:val="en-GB" w:eastAsia="en-GB"/>
                </w:rPr>
                <w:t>6</w:t>
              </w:r>
            </w:ins>
          </w:p>
        </w:tc>
        <w:tc>
          <w:tcPr>
            <w:tcW w:w="391" w:type="pct"/>
            <w:tcBorders>
              <w:top w:val="nil"/>
              <w:left w:val="single" w:sz="4" w:space="0" w:color="auto"/>
              <w:bottom w:val="single" w:sz="4" w:space="0" w:color="auto"/>
              <w:right w:val="single" w:sz="4" w:space="0" w:color="auto"/>
            </w:tcBorders>
            <w:shd w:val="clear" w:color="auto" w:fill="auto"/>
            <w:noWrap/>
            <w:vAlign w:val="center"/>
            <w:hideMark/>
            <w:tcPrChange w:id="2141" w:author="Sarthak Shah | IFMR Rural Finance" w:date="2016-11-20T15:20:00Z">
              <w:tcPr>
                <w:tcW w:w="173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142" w:author="Sarthak Shah | IFMR Rural Finance" w:date="2016-11-20T15:20:00Z"/>
                <w:rFonts w:ascii="Calibri" w:hAnsi="Calibri"/>
                <w:color w:val="000000"/>
                <w:sz w:val="22"/>
                <w:szCs w:val="22"/>
                <w:lang w:val="en-GB" w:eastAsia="en-GB"/>
              </w:rPr>
            </w:pPr>
            <w:ins w:id="2143" w:author="Sarthak Shah | IFMR Rural Finance" w:date="2016-11-20T15:20:00Z">
              <w:r w:rsidRPr="00EC34D8">
                <w:rPr>
                  <w:rFonts w:ascii="Calibri" w:hAnsi="Calibri"/>
                  <w:color w:val="000000"/>
                  <w:sz w:val="22"/>
                  <w:szCs w:val="22"/>
                  <w:lang w:val="en-GB" w:eastAsia="en-GB"/>
                </w:rPr>
                <w:t>6.186%</w:t>
              </w:r>
            </w:ins>
          </w:p>
        </w:tc>
        <w:tc>
          <w:tcPr>
            <w:tcW w:w="107" w:type="pct"/>
            <w:tcBorders>
              <w:top w:val="nil"/>
              <w:left w:val="nil"/>
              <w:bottom w:val="single" w:sz="4" w:space="0" w:color="auto"/>
              <w:right w:val="single" w:sz="4" w:space="0" w:color="auto"/>
            </w:tcBorders>
            <w:shd w:val="clear" w:color="000000" w:fill="FFFFFF"/>
            <w:vAlign w:val="center"/>
            <w:hideMark/>
            <w:tcPrChange w:id="2144"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145" w:author="Sarthak Shah | IFMR Rural Finance" w:date="2016-11-20T15:20:00Z"/>
                <w:rFonts w:ascii="Calibri" w:hAnsi="Calibri"/>
                <w:color w:val="000000"/>
                <w:sz w:val="22"/>
                <w:szCs w:val="22"/>
                <w:lang w:val="en-GB" w:eastAsia="en-GB"/>
              </w:rPr>
            </w:pPr>
            <w:ins w:id="2146" w:author="Sarthak Shah | IFMR Rural Finance" w:date="2016-11-20T15:20:00Z">
              <w:r w:rsidRPr="00EC34D8">
                <w:rPr>
                  <w:rFonts w:ascii="Calibri" w:hAnsi="Calibri"/>
                  <w:color w:val="000000"/>
                  <w:sz w:val="22"/>
                  <w:szCs w:val="22"/>
                  <w:lang w:val="en-GB" w:eastAsia="en-GB"/>
                </w:rPr>
                <w:t>0</w:t>
              </w:r>
            </w:ins>
          </w:p>
        </w:tc>
        <w:tc>
          <w:tcPr>
            <w:tcW w:w="98" w:type="pct"/>
            <w:tcBorders>
              <w:top w:val="nil"/>
              <w:left w:val="nil"/>
              <w:bottom w:val="single" w:sz="4" w:space="0" w:color="auto"/>
              <w:right w:val="single" w:sz="4" w:space="0" w:color="auto"/>
            </w:tcBorders>
            <w:shd w:val="clear" w:color="000000" w:fill="FFFFFF"/>
            <w:vAlign w:val="center"/>
            <w:hideMark/>
            <w:tcPrChange w:id="2147" w:author="Sarthak Shah | IFMR Rural Finance" w:date="2016-11-20T15:20:00Z">
              <w:tcPr>
                <w:tcW w:w="43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148" w:author="Sarthak Shah | IFMR Rural Finance" w:date="2016-11-20T15:20:00Z"/>
                <w:rFonts w:ascii="Calibri" w:hAnsi="Calibri"/>
                <w:color w:val="000000"/>
                <w:sz w:val="22"/>
                <w:szCs w:val="22"/>
                <w:lang w:val="en-GB" w:eastAsia="en-GB"/>
              </w:rPr>
            </w:pPr>
            <w:ins w:id="2149" w:author="Sarthak Shah | IFMR Rural Finance" w:date="2016-11-20T15:20:00Z">
              <w:r w:rsidRPr="00EC34D8">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000000" w:fill="FFFFFF"/>
            <w:vAlign w:val="center"/>
            <w:hideMark/>
            <w:tcPrChange w:id="2150"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151" w:author="Sarthak Shah | IFMR Rural Finance" w:date="2016-11-20T15:20:00Z"/>
                <w:rFonts w:ascii="Calibri" w:hAnsi="Calibri"/>
                <w:color w:val="000000"/>
                <w:sz w:val="22"/>
                <w:szCs w:val="22"/>
                <w:lang w:val="en-GB" w:eastAsia="en-GB"/>
              </w:rPr>
            </w:pPr>
            <w:ins w:id="2152" w:author="Sarthak Shah | IFMR Rural Finance" w:date="2016-11-20T15:20:00Z">
              <w:r w:rsidRPr="00EC34D8">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2153" w:author="Sarthak Shah | IFMR Rural Finance" w:date="2016-11-20T15:20:00Z">
              <w:tcPr>
                <w:tcW w:w="41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154" w:author="Sarthak Shah | IFMR Rural Finance" w:date="2016-11-20T15:20:00Z"/>
                <w:rFonts w:ascii="Calibri" w:hAnsi="Calibri"/>
                <w:color w:val="000000"/>
                <w:sz w:val="22"/>
                <w:szCs w:val="22"/>
                <w:lang w:val="en-GB" w:eastAsia="en-GB"/>
              </w:rPr>
            </w:pPr>
            <w:ins w:id="2155"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nil"/>
            </w:tcBorders>
            <w:shd w:val="clear" w:color="000000" w:fill="FFFFFF"/>
            <w:vAlign w:val="center"/>
            <w:hideMark/>
            <w:tcPrChange w:id="2156" w:author="Sarthak Shah | IFMR Rural Finance" w:date="2016-11-20T15:20:00Z">
              <w:tcPr>
                <w:tcW w:w="476" w:type="dxa"/>
                <w:tcBorders>
                  <w:top w:val="nil"/>
                  <w:left w:val="nil"/>
                  <w:bottom w:val="single" w:sz="4" w:space="0" w:color="auto"/>
                  <w:right w:val="nil"/>
                </w:tcBorders>
                <w:shd w:val="clear" w:color="000000" w:fill="FFFFFF"/>
                <w:vAlign w:val="center"/>
                <w:hideMark/>
              </w:tcPr>
            </w:tcPrChange>
          </w:tcPr>
          <w:p w:rsidR="00EC34D8" w:rsidRPr="00EC34D8" w:rsidRDefault="00EC34D8" w:rsidP="00EC34D8">
            <w:pPr>
              <w:jc w:val="center"/>
              <w:rPr>
                <w:ins w:id="2157" w:author="Sarthak Shah | IFMR Rural Finance" w:date="2016-11-20T15:20:00Z"/>
                <w:rFonts w:ascii="Calibri" w:hAnsi="Calibri"/>
                <w:color w:val="000000"/>
                <w:sz w:val="22"/>
                <w:szCs w:val="22"/>
                <w:lang w:val="en-GB" w:eastAsia="en-GB"/>
              </w:rPr>
            </w:pPr>
            <w:ins w:id="2158" w:author="Sarthak Shah | IFMR Rural Finance" w:date="2016-11-20T15:20:00Z">
              <w:r w:rsidRPr="00EC34D8">
                <w:rPr>
                  <w:rFonts w:ascii="Calibri" w:hAnsi="Calibri"/>
                  <w:color w:val="000000"/>
                  <w:sz w:val="22"/>
                  <w:szCs w:val="22"/>
                  <w:lang w:val="en-GB" w:eastAsia="en-GB"/>
                </w:rPr>
                <w:t> </w:t>
              </w:r>
            </w:ins>
          </w:p>
        </w:tc>
        <w:tc>
          <w:tcPr>
            <w:tcW w:w="280" w:type="pct"/>
            <w:tcBorders>
              <w:top w:val="nil"/>
              <w:left w:val="single" w:sz="4" w:space="0" w:color="auto"/>
              <w:bottom w:val="single" w:sz="4" w:space="0" w:color="auto"/>
              <w:right w:val="single" w:sz="4" w:space="0" w:color="auto"/>
            </w:tcBorders>
            <w:shd w:val="clear" w:color="auto" w:fill="auto"/>
            <w:vAlign w:val="center"/>
            <w:hideMark/>
            <w:tcPrChange w:id="2159" w:author="Sarthak Shah | IFMR Rural Finance" w:date="2016-11-20T15:20:00Z">
              <w:tcPr>
                <w:tcW w:w="1037" w:type="dxa"/>
                <w:tcBorders>
                  <w:top w:val="nil"/>
                  <w:left w:val="single" w:sz="4" w:space="0" w:color="auto"/>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2160" w:author="Sarthak Shah | IFMR Rural Finance" w:date="2016-11-20T15:20:00Z"/>
                <w:rFonts w:ascii="Calibri" w:hAnsi="Calibri"/>
                <w:color w:val="000000"/>
                <w:sz w:val="22"/>
                <w:szCs w:val="22"/>
                <w:lang w:val="en-GB" w:eastAsia="en-GB"/>
              </w:rPr>
            </w:pPr>
            <w:ins w:id="2161" w:author="Sarthak Shah | IFMR Rural Finance" w:date="2016-11-20T15:20:00Z">
              <w:r w:rsidRPr="00EC34D8">
                <w:rPr>
                  <w:rFonts w:ascii="Calibri" w:hAnsi="Calibri"/>
                  <w:color w:val="000000"/>
                  <w:sz w:val="22"/>
                  <w:szCs w:val="22"/>
                  <w:lang w:val="en-GB" w:eastAsia="en-GB"/>
                </w:rPr>
                <w:t>Derived</w:t>
              </w:r>
            </w:ins>
          </w:p>
        </w:tc>
      </w:tr>
      <w:tr w:rsidR="00EC34D8" w:rsidRPr="00EC34D8" w:rsidTr="00EC34D8">
        <w:trPr>
          <w:trHeight w:val="1500"/>
          <w:ins w:id="2162" w:author="Sarthak Shah | IFMR Rural Finance" w:date="2016-11-20T15:20:00Z"/>
          <w:trPrChange w:id="2163"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2164"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165" w:author="Sarthak Shah | IFMR Rural Finance" w:date="2016-11-20T15:20:00Z"/>
                <w:rFonts w:ascii="Calibri" w:hAnsi="Calibri"/>
                <w:color w:val="000000"/>
                <w:sz w:val="22"/>
                <w:szCs w:val="22"/>
                <w:lang w:val="en-GB" w:eastAsia="en-GB"/>
              </w:rPr>
            </w:pPr>
            <w:ins w:id="2166" w:author="Sarthak Shah | IFMR Rural Finance" w:date="2016-11-20T15:20:00Z">
              <w:r w:rsidRPr="00EC34D8">
                <w:rPr>
                  <w:rFonts w:ascii="Calibri" w:hAnsi="Calibri"/>
                  <w:color w:val="000000"/>
                  <w:sz w:val="22"/>
                  <w:szCs w:val="22"/>
                  <w:lang w:val="en-GB" w:eastAsia="en-GB"/>
                </w:rPr>
                <w:t>25</w:t>
              </w:r>
            </w:ins>
          </w:p>
        </w:tc>
        <w:tc>
          <w:tcPr>
            <w:tcW w:w="394" w:type="pct"/>
            <w:tcBorders>
              <w:top w:val="nil"/>
              <w:left w:val="nil"/>
              <w:bottom w:val="single" w:sz="4" w:space="0" w:color="auto"/>
              <w:right w:val="single" w:sz="4" w:space="0" w:color="auto"/>
            </w:tcBorders>
            <w:shd w:val="clear" w:color="auto" w:fill="auto"/>
            <w:vAlign w:val="center"/>
            <w:hideMark/>
            <w:tcPrChange w:id="2167"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168" w:author="Sarthak Shah | IFMR Rural Finance" w:date="2016-11-20T15:20:00Z"/>
                <w:rFonts w:ascii="Calibri" w:hAnsi="Calibri"/>
                <w:color w:val="000000"/>
                <w:sz w:val="22"/>
                <w:szCs w:val="22"/>
                <w:lang w:val="en-GB" w:eastAsia="en-GB"/>
              </w:rPr>
            </w:pPr>
            <w:ins w:id="2169" w:author="Sarthak Shah | IFMR Rural Finance" w:date="2016-11-20T15:20:00Z">
              <w:r w:rsidRPr="00EC34D8">
                <w:rPr>
                  <w:rFonts w:ascii="Calibri" w:hAnsi="Calibri"/>
                  <w:color w:val="000000"/>
                  <w:sz w:val="22"/>
                  <w:szCs w:val="22"/>
                  <w:lang w:val="en-GB" w:eastAsia="en-GB"/>
                </w:rPr>
                <w:t>DSO (non-trading)</w:t>
              </w:r>
            </w:ins>
          </w:p>
        </w:tc>
        <w:tc>
          <w:tcPr>
            <w:tcW w:w="280" w:type="pct"/>
            <w:tcBorders>
              <w:top w:val="nil"/>
              <w:left w:val="nil"/>
              <w:bottom w:val="single" w:sz="4" w:space="0" w:color="auto"/>
              <w:right w:val="single" w:sz="4" w:space="0" w:color="auto"/>
            </w:tcBorders>
            <w:shd w:val="clear" w:color="auto" w:fill="auto"/>
            <w:vAlign w:val="center"/>
            <w:hideMark/>
            <w:tcPrChange w:id="2170"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171" w:author="Sarthak Shah | IFMR Rural Finance" w:date="2016-11-20T15:20:00Z"/>
                <w:rFonts w:ascii="Calibri" w:hAnsi="Calibri"/>
                <w:color w:val="000000"/>
                <w:sz w:val="22"/>
                <w:szCs w:val="22"/>
                <w:lang w:val="en-GB" w:eastAsia="en-GB"/>
              </w:rPr>
            </w:pPr>
            <w:ins w:id="2172" w:author="Sarthak Shah | IFMR Rural Finance" w:date="2016-11-20T15:20:00Z">
              <w:r w:rsidRPr="00EC34D8">
                <w:rPr>
                  <w:rFonts w:ascii="Calibri" w:hAnsi="Calibri"/>
                  <w:color w:val="000000"/>
                  <w:sz w:val="22"/>
                  <w:szCs w:val="22"/>
                  <w:lang w:val="en-GB" w:eastAsia="en-GB"/>
                </w:rPr>
                <w:t>Derived</w:t>
              </w:r>
            </w:ins>
          </w:p>
        </w:tc>
        <w:tc>
          <w:tcPr>
            <w:tcW w:w="244" w:type="pct"/>
            <w:tcBorders>
              <w:top w:val="nil"/>
              <w:left w:val="nil"/>
              <w:bottom w:val="single" w:sz="4" w:space="0" w:color="auto"/>
              <w:right w:val="single" w:sz="4" w:space="0" w:color="auto"/>
            </w:tcBorders>
            <w:shd w:val="clear" w:color="auto" w:fill="auto"/>
            <w:vAlign w:val="center"/>
            <w:hideMark/>
            <w:tcPrChange w:id="2173" w:author="Sarthak Shah | IFMR Rural Finance" w:date="2016-11-20T15:20:00Z">
              <w:tcPr>
                <w:tcW w:w="1083"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174" w:author="Sarthak Shah | IFMR Rural Finance" w:date="2016-11-20T15:20:00Z"/>
                <w:rFonts w:ascii="Calibri" w:hAnsi="Calibri"/>
                <w:color w:val="000000"/>
                <w:sz w:val="22"/>
                <w:szCs w:val="22"/>
                <w:lang w:val="en-GB" w:eastAsia="en-GB"/>
              </w:rPr>
            </w:pPr>
            <w:ins w:id="2175" w:author="Sarthak Shah | IFMR Rural Finance" w:date="2016-11-20T15:20:00Z">
              <w:r w:rsidRPr="00EC34D8">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176"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177" w:author="Sarthak Shah | IFMR Rural Finance" w:date="2016-11-20T15:20:00Z"/>
                <w:rFonts w:ascii="Calibri" w:hAnsi="Calibri"/>
                <w:color w:val="000000"/>
                <w:sz w:val="22"/>
                <w:szCs w:val="22"/>
                <w:lang w:val="en-GB" w:eastAsia="en-GB"/>
              </w:rPr>
            </w:pPr>
            <w:ins w:id="2178" w:author="Sarthak Shah | IFMR Rural Finance" w:date="2016-11-20T15:20:00Z">
              <w:r w:rsidRPr="00EC34D8">
                <w:rPr>
                  <w:rFonts w:ascii="Calibri" w:hAnsi="Calibri"/>
                  <w:color w:val="000000"/>
                  <w:sz w:val="22"/>
                  <w:szCs w:val="22"/>
                  <w:lang w:val="en-GB" w:eastAsia="en-GB"/>
                </w:rPr>
                <w:t> </w:t>
              </w:r>
            </w:ins>
          </w:p>
        </w:tc>
        <w:tc>
          <w:tcPr>
            <w:tcW w:w="580" w:type="pct"/>
            <w:tcBorders>
              <w:top w:val="nil"/>
              <w:left w:val="nil"/>
              <w:bottom w:val="single" w:sz="4" w:space="0" w:color="auto"/>
              <w:right w:val="single" w:sz="4" w:space="0" w:color="auto"/>
            </w:tcBorders>
            <w:shd w:val="clear" w:color="auto" w:fill="auto"/>
            <w:vAlign w:val="center"/>
            <w:hideMark/>
            <w:tcPrChange w:id="2179"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180" w:author="Sarthak Shah | IFMR Rural Finance" w:date="2016-11-20T15:20:00Z"/>
                <w:rFonts w:ascii="Calibri" w:hAnsi="Calibri"/>
                <w:color w:val="000000"/>
                <w:sz w:val="22"/>
                <w:szCs w:val="22"/>
                <w:lang w:val="en-GB" w:eastAsia="en-GB"/>
              </w:rPr>
            </w:pPr>
            <w:ins w:id="2181" w:author="Sarthak Shah | IFMR Rural Finance" w:date="2016-11-20T15:20:00Z">
              <w:r w:rsidRPr="00EC34D8">
                <w:rPr>
                  <w:rFonts w:ascii="Calibri" w:hAnsi="Calibri"/>
                  <w:color w:val="000000"/>
                  <w:sz w:val="22"/>
                  <w:szCs w:val="22"/>
                  <w:lang w:val="en-GB" w:eastAsia="en-GB"/>
                </w:rPr>
                <w:t> </w:t>
              </w:r>
            </w:ins>
          </w:p>
        </w:tc>
        <w:tc>
          <w:tcPr>
            <w:tcW w:w="423" w:type="pct"/>
            <w:tcBorders>
              <w:top w:val="nil"/>
              <w:left w:val="nil"/>
              <w:bottom w:val="single" w:sz="4" w:space="0" w:color="auto"/>
              <w:right w:val="single" w:sz="4" w:space="0" w:color="auto"/>
            </w:tcBorders>
            <w:shd w:val="clear" w:color="auto" w:fill="auto"/>
            <w:vAlign w:val="center"/>
            <w:hideMark/>
            <w:tcPrChange w:id="2182"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183" w:author="Sarthak Shah | IFMR Rural Finance" w:date="2016-11-20T15:20:00Z"/>
                <w:rFonts w:ascii="Calibri" w:hAnsi="Calibri"/>
                <w:color w:val="000000"/>
                <w:sz w:val="22"/>
                <w:szCs w:val="22"/>
                <w:lang w:val="en-GB" w:eastAsia="en-GB"/>
              </w:rPr>
            </w:pPr>
            <w:ins w:id="2184"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2185"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186" w:author="Sarthak Shah | IFMR Rural Finance" w:date="2016-11-20T15:20:00Z"/>
                <w:rFonts w:ascii="Calibri" w:hAnsi="Calibri"/>
                <w:color w:val="000000"/>
                <w:sz w:val="22"/>
                <w:szCs w:val="22"/>
                <w:lang w:val="en-GB" w:eastAsia="en-GB"/>
              </w:rPr>
            </w:pPr>
            <w:ins w:id="2187" w:author="Sarthak Shah | IFMR Rural Finance" w:date="2016-11-20T15:20:00Z">
              <w:r w:rsidRPr="00EC34D8">
                <w:rPr>
                  <w:rFonts w:ascii="Calibri" w:hAnsi="Calibri"/>
                  <w:color w:val="000000"/>
                  <w:sz w:val="22"/>
                  <w:szCs w:val="22"/>
                  <w:lang w:val="en-GB" w:eastAsia="en-GB"/>
                </w:rPr>
                <w:t>1. 0-30 days (good)</w:t>
              </w:r>
              <w:r w:rsidRPr="00EC34D8">
                <w:rPr>
                  <w:rFonts w:ascii="Calibri" w:hAnsi="Calibri"/>
                  <w:color w:val="000000"/>
                  <w:sz w:val="22"/>
                  <w:szCs w:val="22"/>
                  <w:lang w:val="en-GB" w:eastAsia="en-GB"/>
                </w:rPr>
                <w:br/>
                <w:t>2. 30 - 60 days</w:t>
              </w:r>
              <w:r w:rsidRPr="00EC34D8">
                <w:rPr>
                  <w:rFonts w:ascii="Calibri" w:hAnsi="Calibri"/>
                  <w:color w:val="000000"/>
                  <w:sz w:val="22"/>
                  <w:szCs w:val="22"/>
                  <w:lang w:val="en-GB" w:eastAsia="en-GB"/>
                </w:rPr>
                <w:br/>
                <w:t>3. 60 - 90 days</w:t>
              </w:r>
              <w:r w:rsidRPr="00EC34D8">
                <w:rPr>
                  <w:rFonts w:ascii="Calibri" w:hAnsi="Calibri"/>
                  <w:color w:val="000000"/>
                  <w:sz w:val="22"/>
                  <w:szCs w:val="22"/>
                  <w:lang w:val="en-GB" w:eastAsia="en-GB"/>
                </w:rPr>
                <w:br/>
                <w:t>4. 90 - 120 days</w:t>
              </w:r>
              <w:r w:rsidRPr="00EC34D8">
                <w:rPr>
                  <w:rFonts w:ascii="Calibri" w:hAnsi="Calibri"/>
                  <w:color w:val="000000"/>
                  <w:sz w:val="22"/>
                  <w:szCs w:val="22"/>
                  <w:lang w:val="en-GB" w:eastAsia="en-GB"/>
                </w:rPr>
                <w:br/>
                <w:t>5. &gt; 120 days</w:t>
              </w:r>
            </w:ins>
          </w:p>
        </w:tc>
        <w:tc>
          <w:tcPr>
            <w:tcW w:w="400" w:type="pct"/>
            <w:tcBorders>
              <w:top w:val="nil"/>
              <w:left w:val="nil"/>
              <w:bottom w:val="single" w:sz="4" w:space="0" w:color="auto"/>
              <w:right w:val="nil"/>
            </w:tcBorders>
            <w:shd w:val="clear" w:color="auto" w:fill="auto"/>
            <w:noWrap/>
            <w:vAlign w:val="center"/>
            <w:hideMark/>
            <w:tcPrChange w:id="2188" w:author="Sarthak Shah | IFMR Rural Finance" w:date="2016-11-20T15:20:00Z">
              <w:tcPr>
                <w:tcW w:w="1776" w:type="dxa"/>
                <w:gridSpan w:val="2"/>
                <w:tcBorders>
                  <w:top w:val="nil"/>
                  <w:left w:val="nil"/>
                  <w:bottom w:val="single" w:sz="4" w:space="0" w:color="auto"/>
                  <w:right w:val="nil"/>
                </w:tcBorders>
                <w:shd w:val="clear" w:color="auto" w:fill="auto"/>
                <w:noWrap/>
                <w:vAlign w:val="center"/>
                <w:hideMark/>
              </w:tcPr>
            </w:tcPrChange>
          </w:tcPr>
          <w:p w:rsidR="00EC34D8" w:rsidRPr="00EC34D8" w:rsidRDefault="00EC34D8" w:rsidP="00EC34D8">
            <w:pPr>
              <w:jc w:val="center"/>
              <w:rPr>
                <w:ins w:id="2189" w:author="Sarthak Shah | IFMR Rural Finance" w:date="2016-11-20T15:20:00Z"/>
                <w:rFonts w:ascii="Calibri" w:hAnsi="Calibri"/>
                <w:color w:val="000000"/>
                <w:sz w:val="22"/>
                <w:szCs w:val="22"/>
                <w:lang w:val="en-GB" w:eastAsia="en-GB"/>
              </w:rPr>
            </w:pPr>
            <w:ins w:id="2190" w:author="Sarthak Shah | IFMR Rural Finance" w:date="2016-11-20T15:20:00Z">
              <w:r w:rsidRPr="00EC34D8">
                <w:rPr>
                  <w:rFonts w:ascii="Calibri" w:hAnsi="Calibri"/>
                  <w:color w:val="000000"/>
                  <w:sz w:val="22"/>
                  <w:szCs w:val="22"/>
                  <w:lang w:val="en-GB" w:eastAsia="en-GB"/>
                </w:rPr>
                <w:t>3</w:t>
              </w:r>
            </w:ins>
          </w:p>
        </w:tc>
        <w:tc>
          <w:tcPr>
            <w:tcW w:w="391" w:type="pct"/>
            <w:tcBorders>
              <w:top w:val="nil"/>
              <w:left w:val="single" w:sz="4" w:space="0" w:color="auto"/>
              <w:bottom w:val="single" w:sz="4" w:space="0" w:color="auto"/>
              <w:right w:val="single" w:sz="4" w:space="0" w:color="auto"/>
            </w:tcBorders>
            <w:shd w:val="clear" w:color="auto" w:fill="auto"/>
            <w:noWrap/>
            <w:vAlign w:val="center"/>
            <w:hideMark/>
            <w:tcPrChange w:id="2191" w:author="Sarthak Shah | IFMR Rural Finance" w:date="2016-11-20T15:20:00Z">
              <w:tcPr>
                <w:tcW w:w="173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192" w:author="Sarthak Shah | IFMR Rural Finance" w:date="2016-11-20T15:20:00Z"/>
                <w:rFonts w:ascii="Calibri" w:hAnsi="Calibri"/>
                <w:color w:val="000000"/>
                <w:sz w:val="22"/>
                <w:szCs w:val="22"/>
                <w:lang w:val="en-GB" w:eastAsia="en-GB"/>
              </w:rPr>
            </w:pPr>
            <w:ins w:id="2193" w:author="Sarthak Shah | IFMR Rural Finance" w:date="2016-11-20T15:20:00Z">
              <w:r w:rsidRPr="00EC34D8">
                <w:rPr>
                  <w:rFonts w:ascii="Calibri" w:hAnsi="Calibri"/>
                  <w:color w:val="000000"/>
                  <w:sz w:val="22"/>
                  <w:szCs w:val="22"/>
                  <w:lang w:val="en-GB" w:eastAsia="en-GB"/>
                </w:rPr>
                <w:t>3.093%</w:t>
              </w:r>
            </w:ins>
          </w:p>
        </w:tc>
        <w:tc>
          <w:tcPr>
            <w:tcW w:w="107" w:type="pct"/>
            <w:tcBorders>
              <w:top w:val="nil"/>
              <w:left w:val="nil"/>
              <w:bottom w:val="single" w:sz="4" w:space="0" w:color="auto"/>
              <w:right w:val="single" w:sz="4" w:space="0" w:color="auto"/>
            </w:tcBorders>
            <w:shd w:val="clear" w:color="000000" w:fill="FFFFFF"/>
            <w:vAlign w:val="center"/>
            <w:hideMark/>
            <w:tcPrChange w:id="2194"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195" w:author="Sarthak Shah | IFMR Rural Finance" w:date="2016-11-20T15:20:00Z"/>
                <w:rFonts w:ascii="Calibri" w:hAnsi="Calibri"/>
                <w:color w:val="000000"/>
                <w:sz w:val="22"/>
                <w:szCs w:val="22"/>
                <w:lang w:val="en-GB" w:eastAsia="en-GB"/>
              </w:rPr>
            </w:pPr>
            <w:ins w:id="2196" w:author="Sarthak Shah | IFMR Rural Finance" w:date="2016-11-20T15:20:00Z">
              <w:r w:rsidRPr="00EC34D8">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2197" w:author="Sarthak Shah | IFMR Rural Finance" w:date="2016-11-20T15:20:00Z">
              <w:tcPr>
                <w:tcW w:w="43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198" w:author="Sarthak Shah | IFMR Rural Finance" w:date="2016-11-20T15:20:00Z"/>
                <w:rFonts w:ascii="Calibri" w:hAnsi="Calibri"/>
                <w:color w:val="000000"/>
                <w:sz w:val="22"/>
                <w:szCs w:val="22"/>
                <w:lang w:val="en-GB" w:eastAsia="en-GB"/>
              </w:rPr>
            </w:pPr>
            <w:ins w:id="2199"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200"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201" w:author="Sarthak Shah | IFMR Rural Finance" w:date="2016-11-20T15:20:00Z"/>
                <w:rFonts w:ascii="Calibri" w:hAnsi="Calibri"/>
                <w:color w:val="000000"/>
                <w:sz w:val="22"/>
                <w:szCs w:val="22"/>
                <w:lang w:val="en-GB" w:eastAsia="en-GB"/>
              </w:rPr>
            </w:pPr>
            <w:ins w:id="2202" w:author="Sarthak Shah | IFMR Rural Finance" w:date="2016-11-20T15:20:00Z">
              <w:r w:rsidRPr="00EC34D8">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2203" w:author="Sarthak Shah | IFMR Rural Finance" w:date="2016-11-20T15:20:00Z">
              <w:tcPr>
                <w:tcW w:w="41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204" w:author="Sarthak Shah | IFMR Rural Finance" w:date="2016-11-20T15:20:00Z"/>
                <w:rFonts w:ascii="Calibri" w:hAnsi="Calibri"/>
                <w:color w:val="000000"/>
                <w:sz w:val="22"/>
                <w:szCs w:val="22"/>
                <w:lang w:val="en-GB" w:eastAsia="en-GB"/>
              </w:rPr>
            </w:pPr>
            <w:ins w:id="2205" w:author="Sarthak Shah | IFMR Rural Finance" w:date="2016-11-20T15:20:00Z">
              <w:r w:rsidRPr="00EC34D8">
                <w:rPr>
                  <w:rFonts w:ascii="Calibri" w:hAnsi="Calibri"/>
                  <w:color w:val="000000"/>
                  <w:sz w:val="22"/>
                  <w:szCs w:val="22"/>
                  <w:lang w:val="en-GB" w:eastAsia="en-GB"/>
                </w:rPr>
                <w:t>2</w:t>
              </w:r>
            </w:ins>
          </w:p>
        </w:tc>
        <w:tc>
          <w:tcPr>
            <w:tcW w:w="107" w:type="pct"/>
            <w:tcBorders>
              <w:top w:val="nil"/>
              <w:left w:val="nil"/>
              <w:bottom w:val="single" w:sz="4" w:space="0" w:color="auto"/>
              <w:right w:val="nil"/>
            </w:tcBorders>
            <w:shd w:val="clear" w:color="000000" w:fill="FFFFFF"/>
            <w:vAlign w:val="center"/>
            <w:hideMark/>
            <w:tcPrChange w:id="2206" w:author="Sarthak Shah | IFMR Rural Finance" w:date="2016-11-20T15:20:00Z">
              <w:tcPr>
                <w:tcW w:w="476" w:type="dxa"/>
                <w:tcBorders>
                  <w:top w:val="nil"/>
                  <w:left w:val="nil"/>
                  <w:bottom w:val="single" w:sz="4" w:space="0" w:color="auto"/>
                  <w:right w:val="nil"/>
                </w:tcBorders>
                <w:shd w:val="clear" w:color="000000" w:fill="FFFFFF"/>
                <w:vAlign w:val="center"/>
                <w:hideMark/>
              </w:tcPr>
            </w:tcPrChange>
          </w:tcPr>
          <w:p w:rsidR="00EC34D8" w:rsidRPr="00EC34D8" w:rsidRDefault="00EC34D8" w:rsidP="00EC34D8">
            <w:pPr>
              <w:jc w:val="center"/>
              <w:rPr>
                <w:ins w:id="2207" w:author="Sarthak Shah | IFMR Rural Finance" w:date="2016-11-20T15:20:00Z"/>
                <w:rFonts w:ascii="Calibri" w:hAnsi="Calibri"/>
                <w:color w:val="000000"/>
                <w:sz w:val="22"/>
                <w:szCs w:val="22"/>
                <w:lang w:val="en-GB" w:eastAsia="en-GB"/>
              </w:rPr>
            </w:pPr>
            <w:ins w:id="2208" w:author="Sarthak Shah | IFMR Rural Finance" w:date="2016-11-20T15:20:00Z">
              <w:r w:rsidRPr="00EC34D8">
                <w:rPr>
                  <w:rFonts w:ascii="Calibri" w:hAnsi="Calibri"/>
                  <w:color w:val="000000"/>
                  <w:sz w:val="22"/>
                  <w:szCs w:val="22"/>
                  <w:lang w:val="en-GB" w:eastAsia="en-GB"/>
                </w:rPr>
                <w:t> </w:t>
              </w:r>
            </w:ins>
          </w:p>
        </w:tc>
        <w:tc>
          <w:tcPr>
            <w:tcW w:w="280" w:type="pct"/>
            <w:tcBorders>
              <w:top w:val="nil"/>
              <w:left w:val="single" w:sz="4" w:space="0" w:color="auto"/>
              <w:bottom w:val="single" w:sz="4" w:space="0" w:color="auto"/>
              <w:right w:val="single" w:sz="4" w:space="0" w:color="auto"/>
            </w:tcBorders>
            <w:shd w:val="clear" w:color="auto" w:fill="auto"/>
            <w:vAlign w:val="center"/>
            <w:hideMark/>
            <w:tcPrChange w:id="2209" w:author="Sarthak Shah | IFMR Rural Finance" w:date="2016-11-20T15:20:00Z">
              <w:tcPr>
                <w:tcW w:w="1037" w:type="dxa"/>
                <w:tcBorders>
                  <w:top w:val="nil"/>
                  <w:left w:val="single" w:sz="4" w:space="0" w:color="auto"/>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2210" w:author="Sarthak Shah | IFMR Rural Finance" w:date="2016-11-20T15:20:00Z"/>
                <w:rFonts w:ascii="Calibri" w:hAnsi="Calibri"/>
                <w:color w:val="000000"/>
                <w:sz w:val="22"/>
                <w:szCs w:val="22"/>
                <w:lang w:val="en-GB" w:eastAsia="en-GB"/>
              </w:rPr>
            </w:pPr>
            <w:ins w:id="2211" w:author="Sarthak Shah | IFMR Rural Finance" w:date="2016-11-20T15:20:00Z">
              <w:r w:rsidRPr="00EC34D8">
                <w:rPr>
                  <w:rFonts w:ascii="Calibri" w:hAnsi="Calibri"/>
                  <w:color w:val="000000"/>
                  <w:sz w:val="22"/>
                  <w:szCs w:val="22"/>
                  <w:lang w:val="en-GB" w:eastAsia="en-GB"/>
                </w:rPr>
                <w:t>Derived</w:t>
              </w:r>
            </w:ins>
          </w:p>
        </w:tc>
      </w:tr>
      <w:tr w:rsidR="00EC34D8" w:rsidRPr="00EC34D8" w:rsidTr="00EC34D8">
        <w:trPr>
          <w:trHeight w:val="1500"/>
          <w:ins w:id="2212" w:author="Sarthak Shah | IFMR Rural Finance" w:date="2016-11-20T15:20:00Z"/>
          <w:trPrChange w:id="2213"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2214"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215" w:author="Sarthak Shah | IFMR Rural Finance" w:date="2016-11-20T15:20:00Z"/>
                <w:rFonts w:ascii="Calibri" w:hAnsi="Calibri"/>
                <w:color w:val="000000"/>
                <w:sz w:val="22"/>
                <w:szCs w:val="22"/>
                <w:lang w:val="en-GB" w:eastAsia="en-GB"/>
              </w:rPr>
            </w:pPr>
            <w:ins w:id="2216" w:author="Sarthak Shah | IFMR Rural Finance" w:date="2016-11-20T15:20:00Z">
              <w:r w:rsidRPr="00EC34D8">
                <w:rPr>
                  <w:rFonts w:ascii="Calibri" w:hAnsi="Calibri"/>
                  <w:color w:val="000000"/>
                  <w:sz w:val="22"/>
                  <w:szCs w:val="22"/>
                  <w:lang w:val="en-GB" w:eastAsia="en-GB"/>
                </w:rPr>
                <w:t>26</w:t>
              </w:r>
            </w:ins>
          </w:p>
        </w:tc>
        <w:tc>
          <w:tcPr>
            <w:tcW w:w="394" w:type="pct"/>
            <w:tcBorders>
              <w:top w:val="nil"/>
              <w:left w:val="nil"/>
              <w:bottom w:val="single" w:sz="4" w:space="0" w:color="auto"/>
              <w:right w:val="single" w:sz="4" w:space="0" w:color="auto"/>
            </w:tcBorders>
            <w:shd w:val="clear" w:color="auto" w:fill="auto"/>
            <w:vAlign w:val="center"/>
            <w:hideMark/>
            <w:tcPrChange w:id="2217"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218" w:author="Sarthak Shah | IFMR Rural Finance" w:date="2016-11-20T15:20:00Z"/>
                <w:rFonts w:ascii="Calibri" w:hAnsi="Calibri"/>
                <w:color w:val="000000"/>
                <w:sz w:val="22"/>
                <w:szCs w:val="22"/>
                <w:lang w:val="en-GB" w:eastAsia="en-GB"/>
              </w:rPr>
            </w:pPr>
            <w:ins w:id="2219" w:author="Sarthak Shah | IFMR Rural Finance" w:date="2016-11-20T15:20:00Z">
              <w:r w:rsidRPr="00EC34D8">
                <w:rPr>
                  <w:rFonts w:ascii="Calibri" w:hAnsi="Calibri"/>
                  <w:color w:val="000000"/>
                  <w:sz w:val="22"/>
                  <w:szCs w:val="22"/>
                  <w:lang w:val="en-GB" w:eastAsia="en-GB"/>
                </w:rPr>
                <w:t>DSO (trading)</w:t>
              </w:r>
            </w:ins>
          </w:p>
        </w:tc>
        <w:tc>
          <w:tcPr>
            <w:tcW w:w="280" w:type="pct"/>
            <w:tcBorders>
              <w:top w:val="nil"/>
              <w:left w:val="nil"/>
              <w:bottom w:val="single" w:sz="4" w:space="0" w:color="auto"/>
              <w:right w:val="single" w:sz="4" w:space="0" w:color="auto"/>
            </w:tcBorders>
            <w:shd w:val="clear" w:color="auto" w:fill="auto"/>
            <w:vAlign w:val="center"/>
            <w:hideMark/>
            <w:tcPrChange w:id="2220"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221" w:author="Sarthak Shah | IFMR Rural Finance" w:date="2016-11-20T15:20:00Z"/>
                <w:rFonts w:ascii="Calibri" w:hAnsi="Calibri"/>
                <w:color w:val="000000"/>
                <w:sz w:val="22"/>
                <w:szCs w:val="22"/>
                <w:lang w:val="en-GB" w:eastAsia="en-GB"/>
              </w:rPr>
            </w:pPr>
            <w:ins w:id="2222" w:author="Sarthak Shah | IFMR Rural Finance" w:date="2016-11-20T15:20:00Z">
              <w:r w:rsidRPr="00EC34D8">
                <w:rPr>
                  <w:rFonts w:ascii="Calibri" w:hAnsi="Calibri"/>
                  <w:color w:val="000000"/>
                  <w:sz w:val="22"/>
                  <w:szCs w:val="22"/>
                  <w:lang w:val="en-GB" w:eastAsia="en-GB"/>
                </w:rPr>
                <w:t>Derived</w:t>
              </w:r>
            </w:ins>
          </w:p>
        </w:tc>
        <w:tc>
          <w:tcPr>
            <w:tcW w:w="244" w:type="pct"/>
            <w:tcBorders>
              <w:top w:val="nil"/>
              <w:left w:val="nil"/>
              <w:bottom w:val="single" w:sz="4" w:space="0" w:color="auto"/>
              <w:right w:val="single" w:sz="4" w:space="0" w:color="auto"/>
            </w:tcBorders>
            <w:shd w:val="clear" w:color="auto" w:fill="auto"/>
            <w:vAlign w:val="center"/>
            <w:hideMark/>
            <w:tcPrChange w:id="2223" w:author="Sarthak Shah | IFMR Rural Finance" w:date="2016-11-20T15:20:00Z">
              <w:tcPr>
                <w:tcW w:w="1083"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224" w:author="Sarthak Shah | IFMR Rural Finance" w:date="2016-11-20T15:20:00Z"/>
                <w:rFonts w:ascii="Calibri" w:hAnsi="Calibri"/>
                <w:color w:val="000000"/>
                <w:sz w:val="22"/>
                <w:szCs w:val="22"/>
                <w:lang w:val="en-GB" w:eastAsia="en-GB"/>
              </w:rPr>
            </w:pPr>
            <w:ins w:id="2225" w:author="Sarthak Shah | IFMR Rural Finance" w:date="2016-11-20T15:20:00Z">
              <w:r w:rsidRPr="00EC34D8">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226"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227" w:author="Sarthak Shah | IFMR Rural Finance" w:date="2016-11-20T15:20:00Z"/>
                <w:rFonts w:ascii="Calibri" w:hAnsi="Calibri"/>
                <w:color w:val="000000"/>
                <w:sz w:val="22"/>
                <w:szCs w:val="22"/>
                <w:lang w:val="en-GB" w:eastAsia="en-GB"/>
              </w:rPr>
            </w:pPr>
            <w:ins w:id="2228" w:author="Sarthak Shah | IFMR Rural Finance" w:date="2016-11-20T15:20:00Z">
              <w:r w:rsidRPr="00EC34D8">
                <w:rPr>
                  <w:rFonts w:ascii="Calibri" w:hAnsi="Calibri"/>
                  <w:color w:val="000000"/>
                  <w:sz w:val="22"/>
                  <w:szCs w:val="22"/>
                  <w:lang w:val="en-GB" w:eastAsia="en-GB"/>
                </w:rPr>
                <w:t> </w:t>
              </w:r>
            </w:ins>
          </w:p>
        </w:tc>
        <w:tc>
          <w:tcPr>
            <w:tcW w:w="580" w:type="pct"/>
            <w:tcBorders>
              <w:top w:val="nil"/>
              <w:left w:val="nil"/>
              <w:bottom w:val="single" w:sz="4" w:space="0" w:color="auto"/>
              <w:right w:val="single" w:sz="4" w:space="0" w:color="auto"/>
            </w:tcBorders>
            <w:shd w:val="clear" w:color="auto" w:fill="auto"/>
            <w:vAlign w:val="center"/>
            <w:hideMark/>
            <w:tcPrChange w:id="2229"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230" w:author="Sarthak Shah | IFMR Rural Finance" w:date="2016-11-20T15:20:00Z"/>
                <w:rFonts w:ascii="Calibri" w:hAnsi="Calibri"/>
                <w:color w:val="000000"/>
                <w:sz w:val="22"/>
                <w:szCs w:val="22"/>
                <w:lang w:val="en-GB" w:eastAsia="en-GB"/>
              </w:rPr>
            </w:pPr>
            <w:ins w:id="2231" w:author="Sarthak Shah | IFMR Rural Finance" w:date="2016-11-20T15:20:00Z">
              <w:r w:rsidRPr="00EC34D8">
                <w:rPr>
                  <w:rFonts w:ascii="Calibri" w:hAnsi="Calibri"/>
                  <w:color w:val="000000"/>
                  <w:sz w:val="22"/>
                  <w:szCs w:val="22"/>
                  <w:lang w:val="en-GB" w:eastAsia="en-GB"/>
                </w:rPr>
                <w:t> </w:t>
              </w:r>
            </w:ins>
          </w:p>
        </w:tc>
        <w:tc>
          <w:tcPr>
            <w:tcW w:w="423" w:type="pct"/>
            <w:tcBorders>
              <w:top w:val="nil"/>
              <w:left w:val="nil"/>
              <w:bottom w:val="single" w:sz="4" w:space="0" w:color="auto"/>
              <w:right w:val="single" w:sz="4" w:space="0" w:color="auto"/>
            </w:tcBorders>
            <w:shd w:val="clear" w:color="auto" w:fill="auto"/>
            <w:vAlign w:val="center"/>
            <w:hideMark/>
            <w:tcPrChange w:id="2232"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233" w:author="Sarthak Shah | IFMR Rural Finance" w:date="2016-11-20T15:20:00Z"/>
                <w:rFonts w:ascii="Calibri" w:hAnsi="Calibri"/>
                <w:color w:val="000000"/>
                <w:sz w:val="22"/>
                <w:szCs w:val="22"/>
                <w:lang w:val="en-GB" w:eastAsia="en-GB"/>
              </w:rPr>
            </w:pPr>
            <w:ins w:id="2234"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2235"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236" w:author="Sarthak Shah | IFMR Rural Finance" w:date="2016-11-20T15:20:00Z"/>
                <w:rFonts w:ascii="Calibri" w:hAnsi="Calibri"/>
                <w:color w:val="000000"/>
                <w:sz w:val="22"/>
                <w:szCs w:val="22"/>
                <w:lang w:val="en-GB" w:eastAsia="en-GB"/>
              </w:rPr>
            </w:pPr>
            <w:ins w:id="2237" w:author="Sarthak Shah | IFMR Rural Finance" w:date="2016-11-20T15:20:00Z">
              <w:r w:rsidRPr="00EC34D8">
                <w:rPr>
                  <w:rFonts w:ascii="Calibri" w:hAnsi="Calibri"/>
                  <w:color w:val="000000"/>
                  <w:sz w:val="22"/>
                  <w:szCs w:val="22"/>
                  <w:lang w:val="en-GB" w:eastAsia="en-GB"/>
                </w:rPr>
                <w:t>1. 0 days</w:t>
              </w:r>
              <w:r w:rsidRPr="00EC34D8">
                <w:rPr>
                  <w:rFonts w:ascii="Calibri" w:hAnsi="Calibri"/>
                  <w:color w:val="000000"/>
                  <w:sz w:val="22"/>
                  <w:szCs w:val="22"/>
                  <w:lang w:val="en-GB" w:eastAsia="en-GB"/>
                </w:rPr>
                <w:br/>
                <w:t>2. 1 - 7 days</w:t>
              </w:r>
              <w:r w:rsidRPr="00EC34D8">
                <w:rPr>
                  <w:rFonts w:ascii="Calibri" w:hAnsi="Calibri"/>
                  <w:color w:val="000000"/>
                  <w:sz w:val="22"/>
                  <w:szCs w:val="22"/>
                  <w:lang w:val="en-GB" w:eastAsia="en-GB"/>
                </w:rPr>
                <w:br/>
                <w:t>3. 7 - 15 days</w:t>
              </w:r>
              <w:r w:rsidRPr="00EC34D8">
                <w:rPr>
                  <w:rFonts w:ascii="Calibri" w:hAnsi="Calibri"/>
                  <w:color w:val="000000"/>
                  <w:sz w:val="22"/>
                  <w:szCs w:val="22"/>
                  <w:lang w:val="en-GB" w:eastAsia="en-GB"/>
                </w:rPr>
                <w:br/>
                <w:t>4. 15 - 30 days</w:t>
              </w:r>
              <w:r w:rsidRPr="00EC34D8">
                <w:rPr>
                  <w:rFonts w:ascii="Calibri" w:hAnsi="Calibri"/>
                  <w:color w:val="000000"/>
                  <w:sz w:val="22"/>
                  <w:szCs w:val="22"/>
                  <w:lang w:val="en-GB" w:eastAsia="en-GB"/>
                </w:rPr>
                <w:br/>
                <w:t>5. &gt; 30 days</w:t>
              </w:r>
            </w:ins>
          </w:p>
        </w:tc>
        <w:tc>
          <w:tcPr>
            <w:tcW w:w="400" w:type="pct"/>
            <w:tcBorders>
              <w:top w:val="nil"/>
              <w:left w:val="nil"/>
              <w:bottom w:val="single" w:sz="4" w:space="0" w:color="auto"/>
              <w:right w:val="nil"/>
            </w:tcBorders>
            <w:shd w:val="clear" w:color="auto" w:fill="auto"/>
            <w:noWrap/>
            <w:vAlign w:val="center"/>
            <w:hideMark/>
            <w:tcPrChange w:id="2238" w:author="Sarthak Shah | IFMR Rural Finance" w:date="2016-11-20T15:20:00Z">
              <w:tcPr>
                <w:tcW w:w="1776" w:type="dxa"/>
                <w:gridSpan w:val="2"/>
                <w:tcBorders>
                  <w:top w:val="nil"/>
                  <w:left w:val="nil"/>
                  <w:bottom w:val="single" w:sz="4" w:space="0" w:color="auto"/>
                  <w:right w:val="nil"/>
                </w:tcBorders>
                <w:shd w:val="clear" w:color="auto" w:fill="auto"/>
                <w:noWrap/>
                <w:vAlign w:val="center"/>
                <w:hideMark/>
              </w:tcPr>
            </w:tcPrChange>
          </w:tcPr>
          <w:p w:rsidR="00EC34D8" w:rsidRPr="00EC34D8" w:rsidRDefault="00EC34D8" w:rsidP="00EC34D8">
            <w:pPr>
              <w:jc w:val="center"/>
              <w:rPr>
                <w:ins w:id="2239" w:author="Sarthak Shah | IFMR Rural Finance" w:date="2016-11-20T15:20:00Z"/>
                <w:rFonts w:ascii="Calibri" w:hAnsi="Calibri"/>
                <w:color w:val="000000"/>
                <w:sz w:val="22"/>
                <w:szCs w:val="22"/>
                <w:lang w:val="en-GB" w:eastAsia="en-GB"/>
              </w:rPr>
            </w:pPr>
            <w:ins w:id="2240" w:author="Sarthak Shah | IFMR Rural Finance" w:date="2016-11-20T15:20:00Z">
              <w:r w:rsidRPr="00EC34D8">
                <w:rPr>
                  <w:rFonts w:ascii="Calibri" w:hAnsi="Calibri"/>
                  <w:color w:val="000000"/>
                  <w:sz w:val="22"/>
                  <w:szCs w:val="22"/>
                  <w:lang w:val="en-GB" w:eastAsia="en-GB"/>
                </w:rPr>
                <w:t>3</w:t>
              </w:r>
            </w:ins>
          </w:p>
        </w:tc>
        <w:tc>
          <w:tcPr>
            <w:tcW w:w="391" w:type="pct"/>
            <w:tcBorders>
              <w:top w:val="nil"/>
              <w:left w:val="single" w:sz="4" w:space="0" w:color="auto"/>
              <w:bottom w:val="single" w:sz="4" w:space="0" w:color="auto"/>
              <w:right w:val="single" w:sz="4" w:space="0" w:color="auto"/>
            </w:tcBorders>
            <w:shd w:val="clear" w:color="auto" w:fill="auto"/>
            <w:noWrap/>
            <w:vAlign w:val="center"/>
            <w:hideMark/>
            <w:tcPrChange w:id="2241" w:author="Sarthak Shah | IFMR Rural Finance" w:date="2016-11-20T15:20:00Z">
              <w:tcPr>
                <w:tcW w:w="173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242" w:author="Sarthak Shah | IFMR Rural Finance" w:date="2016-11-20T15:20:00Z"/>
                <w:rFonts w:ascii="Calibri" w:hAnsi="Calibri"/>
                <w:color w:val="000000"/>
                <w:sz w:val="22"/>
                <w:szCs w:val="22"/>
                <w:lang w:val="en-GB" w:eastAsia="en-GB"/>
              </w:rPr>
            </w:pPr>
            <w:ins w:id="2243" w:author="Sarthak Shah | IFMR Rural Finance" w:date="2016-11-20T15:20:00Z">
              <w:r w:rsidRPr="00EC34D8">
                <w:rPr>
                  <w:rFonts w:ascii="Calibri" w:hAnsi="Calibri"/>
                  <w:color w:val="000000"/>
                  <w:sz w:val="22"/>
                  <w:szCs w:val="22"/>
                  <w:lang w:val="en-GB" w:eastAsia="en-GB"/>
                </w:rPr>
                <w:t>3.093%</w:t>
              </w:r>
            </w:ins>
          </w:p>
        </w:tc>
        <w:tc>
          <w:tcPr>
            <w:tcW w:w="107" w:type="pct"/>
            <w:tcBorders>
              <w:top w:val="nil"/>
              <w:left w:val="nil"/>
              <w:bottom w:val="single" w:sz="4" w:space="0" w:color="auto"/>
              <w:right w:val="single" w:sz="4" w:space="0" w:color="auto"/>
            </w:tcBorders>
            <w:shd w:val="clear" w:color="000000" w:fill="FFFFFF"/>
            <w:vAlign w:val="center"/>
            <w:hideMark/>
            <w:tcPrChange w:id="2244"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245" w:author="Sarthak Shah | IFMR Rural Finance" w:date="2016-11-20T15:20:00Z"/>
                <w:rFonts w:ascii="Calibri" w:hAnsi="Calibri"/>
                <w:color w:val="000000"/>
                <w:sz w:val="22"/>
                <w:szCs w:val="22"/>
                <w:lang w:val="en-GB" w:eastAsia="en-GB"/>
              </w:rPr>
            </w:pPr>
            <w:ins w:id="2246" w:author="Sarthak Shah | IFMR Rural Finance" w:date="2016-11-20T15:20:00Z">
              <w:r w:rsidRPr="00EC34D8">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2247" w:author="Sarthak Shah | IFMR Rural Finance" w:date="2016-11-20T15:20:00Z">
              <w:tcPr>
                <w:tcW w:w="43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248" w:author="Sarthak Shah | IFMR Rural Finance" w:date="2016-11-20T15:20:00Z"/>
                <w:rFonts w:ascii="Calibri" w:hAnsi="Calibri"/>
                <w:color w:val="000000"/>
                <w:sz w:val="22"/>
                <w:szCs w:val="22"/>
                <w:lang w:val="en-GB" w:eastAsia="en-GB"/>
              </w:rPr>
            </w:pPr>
            <w:ins w:id="2249"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250"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251" w:author="Sarthak Shah | IFMR Rural Finance" w:date="2016-11-20T15:20:00Z"/>
                <w:rFonts w:ascii="Calibri" w:hAnsi="Calibri"/>
                <w:color w:val="000000"/>
                <w:sz w:val="22"/>
                <w:szCs w:val="22"/>
                <w:lang w:val="en-GB" w:eastAsia="en-GB"/>
              </w:rPr>
            </w:pPr>
            <w:ins w:id="2252" w:author="Sarthak Shah | IFMR Rural Finance" w:date="2016-11-20T15:20:00Z">
              <w:r w:rsidRPr="00EC34D8">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2253" w:author="Sarthak Shah | IFMR Rural Finance" w:date="2016-11-20T15:20:00Z">
              <w:tcPr>
                <w:tcW w:w="41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254" w:author="Sarthak Shah | IFMR Rural Finance" w:date="2016-11-20T15:20:00Z"/>
                <w:rFonts w:ascii="Calibri" w:hAnsi="Calibri"/>
                <w:color w:val="000000"/>
                <w:sz w:val="22"/>
                <w:szCs w:val="22"/>
                <w:lang w:val="en-GB" w:eastAsia="en-GB"/>
              </w:rPr>
            </w:pPr>
            <w:ins w:id="2255" w:author="Sarthak Shah | IFMR Rural Finance" w:date="2016-11-20T15:20:00Z">
              <w:r w:rsidRPr="00EC34D8">
                <w:rPr>
                  <w:rFonts w:ascii="Calibri" w:hAnsi="Calibri"/>
                  <w:color w:val="000000"/>
                  <w:sz w:val="22"/>
                  <w:szCs w:val="22"/>
                  <w:lang w:val="en-GB" w:eastAsia="en-GB"/>
                </w:rPr>
                <w:t>2</w:t>
              </w:r>
            </w:ins>
          </w:p>
        </w:tc>
        <w:tc>
          <w:tcPr>
            <w:tcW w:w="107" w:type="pct"/>
            <w:tcBorders>
              <w:top w:val="nil"/>
              <w:left w:val="nil"/>
              <w:bottom w:val="single" w:sz="4" w:space="0" w:color="auto"/>
              <w:right w:val="nil"/>
            </w:tcBorders>
            <w:shd w:val="clear" w:color="000000" w:fill="FFFFFF"/>
            <w:vAlign w:val="center"/>
            <w:hideMark/>
            <w:tcPrChange w:id="2256" w:author="Sarthak Shah | IFMR Rural Finance" w:date="2016-11-20T15:20:00Z">
              <w:tcPr>
                <w:tcW w:w="476" w:type="dxa"/>
                <w:tcBorders>
                  <w:top w:val="nil"/>
                  <w:left w:val="nil"/>
                  <w:bottom w:val="single" w:sz="4" w:space="0" w:color="auto"/>
                  <w:right w:val="nil"/>
                </w:tcBorders>
                <w:shd w:val="clear" w:color="000000" w:fill="FFFFFF"/>
                <w:vAlign w:val="center"/>
                <w:hideMark/>
              </w:tcPr>
            </w:tcPrChange>
          </w:tcPr>
          <w:p w:rsidR="00EC34D8" w:rsidRPr="00EC34D8" w:rsidRDefault="00EC34D8" w:rsidP="00EC34D8">
            <w:pPr>
              <w:jc w:val="center"/>
              <w:rPr>
                <w:ins w:id="2257" w:author="Sarthak Shah | IFMR Rural Finance" w:date="2016-11-20T15:20:00Z"/>
                <w:rFonts w:ascii="Calibri" w:hAnsi="Calibri"/>
                <w:color w:val="000000"/>
                <w:sz w:val="22"/>
                <w:szCs w:val="22"/>
                <w:lang w:val="en-GB" w:eastAsia="en-GB"/>
              </w:rPr>
            </w:pPr>
            <w:ins w:id="2258" w:author="Sarthak Shah | IFMR Rural Finance" w:date="2016-11-20T15:20:00Z">
              <w:r w:rsidRPr="00EC34D8">
                <w:rPr>
                  <w:rFonts w:ascii="Calibri" w:hAnsi="Calibri"/>
                  <w:color w:val="000000"/>
                  <w:sz w:val="22"/>
                  <w:szCs w:val="22"/>
                  <w:lang w:val="en-GB" w:eastAsia="en-GB"/>
                </w:rPr>
                <w:t> </w:t>
              </w:r>
            </w:ins>
          </w:p>
        </w:tc>
        <w:tc>
          <w:tcPr>
            <w:tcW w:w="280" w:type="pct"/>
            <w:tcBorders>
              <w:top w:val="nil"/>
              <w:left w:val="single" w:sz="4" w:space="0" w:color="auto"/>
              <w:bottom w:val="single" w:sz="4" w:space="0" w:color="auto"/>
              <w:right w:val="single" w:sz="4" w:space="0" w:color="auto"/>
            </w:tcBorders>
            <w:shd w:val="clear" w:color="auto" w:fill="auto"/>
            <w:vAlign w:val="center"/>
            <w:hideMark/>
            <w:tcPrChange w:id="2259" w:author="Sarthak Shah | IFMR Rural Finance" w:date="2016-11-20T15:20:00Z">
              <w:tcPr>
                <w:tcW w:w="1037" w:type="dxa"/>
                <w:tcBorders>
                  <w:top w:val="nil"/>
                  <w:left w:val="single" w:sz="4" w:space="0" w:color="auto"/>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2260" w:author="Sarthak Shah | IFMR Rural Finance" w:date="2016-11-20T15:20:00Z"/>
                <w:rFonts w:ascii="Calibri" w:hAnsi="Calibri"/>
                <w:color w:val="000000"/>
                <w:sz w:val="22"/>
                <w:szCs w:val="22"/>
                <w:lang w:val="en-GB" w:eastAsia="en-GB"/>
              </w:rPr>
            </w:pPr>
            <w:ins w:id="2261" w:author="Sarthak Shah | IFMR Rural Finance" w:date="2016-11-20T15:20:00Z">
              <w:r w:rsidRPr="00EC34D8">
                <w:rPr>
                  <w:rFonts w:ascii="Calibri" w:hAnsi="Calibri"/>
                  <w:color w:val="000000"/>
                  <w:sz w:val="22"/>
                  <w:szCs w:val="22"/>
                  <w:lang w:val="en-GB" w:eastAsia="en-GB"/>
                </w:rPr>
                <w:t>Derived</w:t>
              </w:r>
            </w:ins>
          </w:p>
        </w:tc>
      </w:tr>
      <w:tr w:rsidR="00EC34D8" w:rsidRPr="00EC34D8" w:rsidTr="00EC34D8">
        <w:trPr>
          <w:trHeight w:val="1200"/>
          <w:ins w:id="2262" w:author="Sarthak Shah | IFMR Rural Finance" w:date="2016-11-20T15:20:00Z"/>
          <w:trPrChange w:id="2263" w:author="Sarthak Shah | IFMR Rural Finance" w:date="2016-11-20T15:20:00Z">
            <w:trPr>
              <w:gridBefore w:val="1"/>
              <w:trHeight w:val="12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2264"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265" w:author="Sarthak Shah | IFMR Rural Finance" w:date="2016-11-20T15:20:00Z"/>
                <w:rFonts w:ascii="Calibri" w:hAnsi="Calibri"/>
                <w:color w:val="000000"/>
                <w:sz w:val="22"/>
                <w:szCs w:val="22"/>
                <w:lang w:val="en-GB" w:eastAsia="en-GB"/>
              </w:rPr>
            </w:pPr>
            <w:ins w:id="2266" w:author="Sarthak Shah | IFMR Rural Finance" w:date="2016-11-20T15:20:00Z">
              <w:r w:rsidRPr="00EC34D8">
                <w:rPr>
                  <w:rFonts w:ascii="Calibri" w:hAnsi="Calibri"/>
                  <w:color w:val="000000"/>
                  <w:sz w:val="22"/>
                  <w:szCs w:val="22"/>
                  <w:lang w:val="en-GB" w:eastAsia="en-GB"/>
                </w:rPr>
                <w:t>27</w:t>
              </w:r>
            </w:ins>
          </w:p>
        </w:tc>
        <w:tc>
          <w:tcPr>
            <w:tcW w:w="394" w:type="pct"/>
            <w:tcBorders>
              <w:top w:val="nil"/>
              <w:left w:val="nil"/>
              <w:bottom w:val="single" w:sz="4" w:space="0" w:color="auto"/>
              <w:right w:val="single" w:sz="4" w:space="0" w:color="auto"/>
            </w:tcBorders>
            <w:shd w:val="clear" w:color="auto" w:fill="auto"/>
            <w:vAlign w:val="center"/>
            <w:hideMark/>
            <w:tcPrChange w:id="2267"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268" w:author="Sarthak Shah | IFMR Rural Finance" w:date="2016-11-20T15:20:00Z"/>
                <w:rFonts w:ascii="Calibri" w:hAnsi="Calibri"/>
                <w:color w:val="000000"/>
                <w:sz w:val="22"/>
                <w:szCs w:val="22"/>
                <w:lang w:val="en-GB" w:eastAsia="en-GB"/>
              </w:rPr>
            </w:pPr>
            <w:ins w:id="2269" w:author="Sarthak Shah | IFMR Rural Finance" w:date="2016-11-20T15:20:00Z">
              <w:r w:rsidRPr="00EC34D8">
                <w:rPr>
                  <w:rFonts w:ascii="Calibri" w:hAnsi="Calibri"/>
                  <w:color w:val="000000"/>
                  <w:sz w:val="22"/>
                  <w:szCs w:val="22"/>
                  <w:lang w:val="en-GB" w:eastAsia="en-GB"/>
                </w:rPr>
                <w:t>Loan product type</w:t>
              </w:r>
            </w:ins>
          </w:p>
        </w:tc>
        <w:tc>
          <w:tcPr>
            <w:tcW w:w="280" w:type="pct"/>
            <w:tcBorders>
              <w:top w:val="nil"/>
              <w:left w:val="nil"/>
              <w:bottom w:val="single" w:sz="4" w:space="0" w:color="auto"/>
              <w:right w:val="single" w:sz="4" w:space="0" w:color="auto"/>
            </w:tcBorders>
            <w:shd w:val="clear" w:color="auto" w:fill="auto"/>
            <w:vAlign w:val="center"/>
            <w:hideMark/>
            <w:tcPrChange w:id="2270"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271" w:author="Sarthak Shah | IFMR Rural Finance" w:date="2016-11-20T15:20:00Z"/>
                <w:rFonts w:ascii="Calibri" w:hAnsi="Calibri"/>
                <w:color w:val="000000"/>
                <w:sz w:val="22"/>
                <w:szCs w:val="22"/>
                <w:lang w:val="en-GB" w:eastAsia="en-GB"/>
              </w:rPr>
            </w:pPr>
            <w:ins w:id="2272" w:author="Sarthak Shah | IFMR Rural Finance" w:date="2016-11-20T15:20:00Z">
              <w:r w:rsidRPr="00EC34D8">
                <w:rPr>
                  <w:rFonts w:ascii="Calibri" w:hAnsi="Calibri"/>
                  <w:color w:val="000000"/>
                  <w:sz w:val="22"/>
                  <w:szCs w:val="22"/>
                  <w:lang w:val="en-GB" w:eastAsia="en-GB"/>
                </w:rPr>
                <w:t>Derived</w:t>
              </w:r>
            </w:ins>
          </w:p>
        </w:tc>
        <w:tc>
          <w:tcPr>
            <w:tcW w:w="244" w:type="pct"/>
            <w:tcBorders>
              <w:top w:val="nil"/>
              <w:left w:val="nil"/>
              <w:bottom w:val="single" w:sz="4" w:space="0" w:color="auto"/>
              <w:right w:val="single" w:sz="4" w:space="0" w:color="auto"/>
            </w:tcBorders>
            <w:shd w:val="clear" w:color="auto" w:fill="auto"/>
            <w:vAlign w:val="center"/>
            <w:hideMark/>
            <w:tcPrChange w:id="2273" w:author="Sarthak Shah | IFMR Rural Finance" w:date="2016-11-20T15:20:00Z">
              <w:tcPr>
                <w:tcW w:w="1083"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274" w:author="Sarthak Shah | IFMR Rural Finance" w:date="2016-11-20T15:20:00Z"/>
                <w:rFonts w:ascii="Calibri" w:hAnsi="Calibri"/>
                <w:color w:val="000000"/>
                <w:sz w:val="22"/>
                <w:szCs w:val="22"/>
                <w:lang w:val="en-GB" w:eastAsia="en-GB"/>
              </w:rPr>
            </w:pPr>
            <w:ins w:id="2275" w:author="Sarthak Shah | IFMR Rural Finance" w:date="2016-11-20T15:20:00Z">
              <w:r w:rsidRPr="00EC34D8">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276"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277" w:author="Sarthak Shah | IFMR Rural Finance" w:date="2016-11-20T15:20:00Z"/>
                <w:rFonts w:ascii="Calibri" w:hAnsi="Calibri"/>
                <w:color w:val="000000"/>
                <w:sz w:val="22"/>
                <w:szCs w:val="22"/>
                <w:lang w:val="en-GB" w:eastAsia="en-GB"/>
              </w:rPr>
            </w:pPr>
            <w:ins w:id="2278" w:author="Sarthak Shah | IFMR Rural Finance" w:date="2016-11-20T15:20:00Z">
              <w:r w:rsidRPr="00EC34D8">
                <w:rPr>
                  <w:rFonts w:ascii="Calibri" w:hAnsi="Calibri"/>
                  <w:color w:val="000000"/>
                  <w:sz w:val="22"/>
                  <w:szCs w:val="22"/>
                  <w:lang w:val="en-GB" w:eastAsia="en-GB"/>
                </w:rPr>
                <w:t> </w:t>
              </w:r>
            </w:ins>
          </w:p>
        </w:tc>
        <w:tc>
          <w:tcPr>
            <w:tcW w:w="580" w:type="pct"/>
            <w:tcBorders>
              <w:top w:val="nil"/>
              <w:left w:val="nil"/>
              <w:bottom w:val="single" w:sz="4" w:space="0" w:color="auto"/>
              <w:right w:val="single" w:sz="4" w:space="0" w:color="auto"/>
            </w:tcBorders>
            <w:shd w:val="clear" w:color="auto" w:fill="auto"/>
            <w:vAlign w:val="center"/>
            <w:hideMark/>
            <w:tcPrChange w:id="2279"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280" w:author="Sarthak Shah | IFMR Rural Finance" w:date="2016-11-20T15:20:00Z"/>
                <w:rFonts w:ascii="Calibri" w:hAnsi="Calibri"/>
                <w:color w:val="000000"/>
                <w:sz w:val="22"/>
                <w:szCs w:val="22"/>
                <w:lang w:val="en-GB" w:eastAsia="en-GB"/>
              </w:rPr>
            </w:pPr>
            <w:ins w:id="2281" w:author="Sarthak Shah | IFMR Rural Finance" w:date="2016-11-20T15:20:00Z">
              <w:r w:rsidRPr="00EC34D8">
                <w:rPr>
                  <w:rFonts w:ascii="Calibri" w:hAnsi="Calibri"/>
                  <w:color w:val="000000"/>
                  <w:sz w:val="22"/>
                  <w:szCs w:val="22"/>
                  <w:lang w:val="en-GB" w:eastAsia="en-GB"/>
                </w:rPr>
                <w:t> </w:t>
              </w:r>
            </w:ins>
          </w:p>
        </w:tc>
        <w:tc>
          <w:tcPr>
            <w:tcW w:w="423" w:type="pct"/>
            <w:tcBorders>
              <w:top w:val="nil"/>
              <w:left w:val="nil"/>
              <w:bottom w:val="single" w:sz="4" w:space="0" w:color="auto"/>
              <w:right w:val="single" w:sz="4" w:space="0" w:color="auto"/>
            </w:tcBorders>
            <w:shd w:val="clear" w:color="auto" w:fill="auto"/>
            <w:vAlign w:val="center"/>
            <w:hideMark/>
            <w:tcPrChange w:id="2282"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283" w:author="Sarthak Shah | IFMR Rural Finance" w:date="2016-11-20T15:20:00Z"/>
                <w:rFonts w:ascii="Calibri" w:hAnsi="Calibri"/>
                <w:color w:val="000000"/>
                <w:sz w:val="22"/>
                <w:szCs w:val="22"/>
                <w:lang w:val="en-GB" w:eastAsia="en-GB"/>
              </w:rPr>
            </w:pPr>
            <w:ins w:id="2284"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2285"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286" w:author="Sarthak Shah | IFMR Rural Finance" w:date="2016-11-20T15:20:00Z"/>
                <w:rFonts w:ascii="Calibri" w:hAnsi="Calibri"/>
                <w:color w:val="000000"/>
                <w:sz w:val="22"/>
                <w:szCs w:val="22"/>
                <w:lang w:val="en-GB" w:eastAsia="en-GB"/>
              </w:rPr>
            </w:pPr>
            <w:ins w:id="2287" w:author="Sarthak Shah | IFMR Rural Finance" w:date="2016-11-20T15:20:00Z">
              <w:r w:rsidRPr="00EC34D8">
                <w:rPr>
                  <w:rFonts w:ascii="Calibri" w:hAnsi="Calibri"/>
                  <w:color w:val="000000"/>
                  <w:sz w:val="22"/>
                  <w:szCs w:val="22"/>
                  <w:lang w:val="en-GB" w:eastAsia="en-GB"/>
                </w:rPr>
                <w:t>1. Secured LTL</w:t>
              </w:r>
              <w:r w:rsidRPr="00EC34D8">
                <w:rPr>
                  <w:rFonts w:ascii="Calibri" w:hAnsi="Calibri"/>
                  <w:color w:val="000000"/>
                  <w:sz w:val="22"/>
                  <w:szCs w:val="22"/>
                  <w:lang w:val="en-GB" w:eastAsia="en-GB"/>
                </w:rPr>
                <w:br/>
                <w:t>2. Unsecured LTL</w:t>
              </w:r>
              <w:r w:rsidRPr="00EC34D8">
                <w:rPr>
                  <w:rFonts w:ascii="Calibri" w:hAnsi="Calibri"/>
                  <w:color w:val="000000"/>
                  <w:sz w:val="22"/>
                  <w:szCs w:val="22"/>
                  <w:lang w:val="en-GB" w:eastAsia="en-GB"/>
                </w:rPr>
                <w:br/>
                <w:t>3. RFD</w:t>
              </w:r>
              <w:r w:rsidRPr="00EC34D8">
                <w:rPr>
                  <w:rFonts w:ascii="Calibri" w:hAnsi="Calibri"/>
                  <w:color w:val="000000"/>
                  <w:sz w:val="22"/>
                  <w:szCs w:val="22"/>
                  <w:lang w:val="en-GB" w:eastAsia="en-GB"/>
                </w:rPr>
                <w:br/>
                <w:t>4. RFID</w:t>
              </w:r>
            </w:ins>
          </w:p>
        </w:tc>
        <w:tc>
          <w:tcPr>
            <w:tcW w:w="400" w:type="pct"/>
            <w:tcBorders>
              <w:top w:val="nil"/>
              <w:left w:val="nil"/>
              <w:bottom w:val="single" w:sz="4" w:space="0" w:color="auto"/>
              <w:right w:val="nil"/>
            </w:tcBorders>
            <w:shd w:val="clear" w:color="auto" w:fill="auto"/>
            <w:noWrap/>
            <w:vAlign w:val="center"/>
            <w:hideMark/>
            <w:tcPrChange w:id="2288" w:author="Sarthak Shah | IFMR Rural Finance" w:date="2016-11-20T15:20:00Z">
              <w:tcPr>
                <w:tcW w:w="1776" w:type="dxa"/>
                <w:gridSpan w:val="2"/>
                <w:tcBorders>
                  <w:top w:val="nil"/>
                  <w:left w:val="nil"/>
                  <w:bottom w:val="single" w:sz="4" w:space="0" w:color="auto"/>
                  <w:right w:val="nil"/>
                </w:tcBorders>
                <w:shd w:val="clear" w:color="auto" w:fill="auto"/>
                <w:noWrap/>
                <w:vAlign w:val="center"/>
                <w:hideMark/>
              </w:tcPr>
            </w:tcPrChange>
          </w:tcPr>
          <w:p w:rsidR="00EC34D8" w:rsidRPr="00EC34D8" w:rsidRDefault="00EC34D8" w:rsidP="00EC34D8">
            <w:pPr>
              <w:jc w:val="center"/>
              <w:rPr>
                <w:ins w:id="2289" w:author="Sarthak Shah | IFMR Rural Finance" w:date="2016-11-20T15:20:00Z"/>
                <w:rFonts w:ascii="Calibri" w:hAnsi="Calibri"/>
                <w:color w:val="000000"/>
                <w:sz w:val="22"/>
                <w:szCs w:val="22"/>
                <w:lang w:val="en-GB" w:eastAsia="en-GB"/>
              </w:rPr>
            </w:pPr>
            <w:ins w:id="2290" w:author="Sarthak Shah | IFMR Rural Finance" w:date="2016-11-20T15:20:00Z">
              <w:r w:rsidRPr="00EC34D8">
                <w:rPr>
                  <w:rFonts w:ascii="Calibri" w:hAnsi="Calibri"/>
                  <w:color w:val="000000"/>
                  <w:sz w:val="22"/>
                  <w:szCs w:val="22"/>
                  <w:lang w:val="en-GB" w:eastAsia="en-GB"/>
                </w:rPr>
                <w:t>1.5</w:t>
              </w:r>
            </w:ins>
          </w:p>
        </w:tc>
        <w:tc>
          <w:tcPr>
            <w:tcW w:w="391" w:type="pct"/>
            <w:tcBorders>
              <w:top w:val="nil"/>
              <w:left w:val="single" w:sz="4" w:space="0" w:color="auto"/>
              <w:bottom w:val="single" w:sz="4" w:space="0" w:color="auto"/>
              <w:right w:val="single" w:sz="4" w:space="0" w:color="auto"/>
            </w:tcBorders>
            <w:shd w:val="clear" w:color="auto" w:fill="auto"/>
            <w:noWrap/>
            <w:vAlign w:val="center"/>
            <w:hideMark/>
            <w:tcPrChange w:id="2291" w:author="Sarthak Shah | IFMR Rural Finance" w:date="2016-11-20T15:20:00Z">
              <w:tcPr>
                <w:tcW w:w="173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292" w:author="Sarthak Shah | IFMR Rural Finance" w:date="2016-11-20T15:20:00Z"/>
                <w:rFonts w:ascii="Calibri" w:hAnsi="Calibri"/>
                <w:color w:val="000000"/>
                <w:sz w:val="22"/>
                <w:szCs w:val="22"/>
                <w:lang w:val="en-GB" w:eastAsia="en-GB"/>
              </w:rPr>
            </w:pPr>
            <w:ins w:id="2293" w:author="Sarthak Shah | IFMR Rural Finance" w:date="2016-11-20T15:20:00Z">
              <w:r w:rsidRPr="00EC34D8">
                <w:rPr>
                  <w:rFonts w:ascii="Calibri" w:hAnsi="Calibri"/>
                  <w:color w:val="000000"/>
                  <w:sz w:val="22"/>
                  <w:szCs w:val="22"/>
                  <w:lang w:val="en-GB" w:eastAsia="en-GB"/>
                </w:rPr>
                <w:t>1.546%</w:t>
              </w:r>
            </w:ins>
          </w:p>
        </w:tc>
        <w:tc>
          <w:tcPr>
            <w:tcW w:w="107" w:type="pct"/>
            <w:tcBorders>
              <w:top w:val="nil"/>
              <w:left w:val="nil"/>
              <w:bottom w:val="single" w:sz="4" w:space="0" w:color="auto"/>
              <w:right w:val="single" w:sz="4" w:space="0" w:color="auto"/>
            </w:tcBorders>
            <w:shd w:val="clear" w:color="000000" w:fill="FFFFFF"/>
            <w:vAlign w:val="center"/>
            <w:hideMark/>
            <w:tcPrChange w:id="2294"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295" w:author="Sarthak Shah | IFMR Rural Finance" w:date="2016-11-20T15:20:00Z"/>
                <w:rFonts w:ascii="Calibri" w:hAnsi="Calibri"/>
                <w:color w:val="000000"/>
                <w:sz w:val="22"/>
                <w:szCs w:val="22"/>
                <w:lang w:val="en-GB" w:eastAsia="en-GB"/>
              </w:rPr>
            </w:pPr>
            <w:ins w:id="2296" w:author="Sarthak Shah | IFMR Rural Finance" w:date="2016-11-20T15:20:00Z">
              <w:r w:rsidRPr="00EC34D8">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2297" w:author="Sarthak Shah | IFMR Rural Finance" w:date="2016-11-20T15:20:00Z">
              <w:tcPr>
                <w:tcW w:w="43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298" w:author="Sarthak Shah | IFMR Rural Finance" w:date="2016-11-20T15:20:00Z"/>
                <w:rFonts w:ascii="Calibri" w:hAnsi="Calibri"/>
                <w:color w:val="000000"/>
                <w:sz w:val="22"/>
                <w:szCs w:val="22"/>
                <w:lang w:val="en-GB" w:eastAsia="en-GB"/>
              </w:rPr>
            </w:pPr>
            <w:ins w:id="2299" w:author="Sarthak Shah | IFMR Rural Finance" w:date="2016-11-20T15:20:00Z">
              <w:r w:rsidRPr="00EC34D8">
                <w:rPr>
                  <w:rFonts w:ascii="Calibri" w:hAnsi="Calibri"/>
                  <w:color w:val="000000"/>
                  <w:sz w:val="22"/>
                  <w:szCs w:val="22"/>
                  <w:lang w:val="en-GB" w:eastAsia="en-GB"/>
                </w:rPr>
                <w:t>3</w:t>
              </w:r>
            </w:ins>
          </w:p>
        </w:tc>
        <w:tc>
          <w:tcPr>
            <w:tcW w:w="107" w:type="pct"/>
            <w:tcBorders>
              <w:top w:val="nil"/>
              <w:left w:val="nil"/>
              <w:bottom w:val="single" w:sz="4" w:space="0" w:color="auto"/>
              <w:right w:val="single" w:sz="4" w:space="0" w:color="auto"/>
            </w:tcBorders>
            <w:shd w:val="clear" w:color="000000" w:fill="FFFFFF"/>
            <w:vAlign w:val="center"/>
            <w:hideMark/>
            <w:tcPrChange w:id="2300"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301" w:author="Sarthak Shah | IFMR Rural Finance" w:date="2016-11-20T15:20:00Z"/>
                <w:rFonts w:ascii="Calibri" w:hAnsi="Calibri"/>
                <w:color w:val="000000"/>
                <w:sz w:val="22"/>
                <w:szCs w:val="22"/>
                <w:lang w:val="en-GB" w:eastAsia="en-GB"/>
              </w:rPr>
            </w:pPr>
            <w:ins w:id="2302" w:author="Sarthak Shah | IFMR Rural Finance" w:date="2016-11-20T15:20:00Z">
              <w:r w:rsidRPr="00EC34D8">
                <w:rPr>
                  <w:rFonts w:ascii="Calibri" w:hAnsi="Calibri"/>
                  <w:color w:val="000000"/>
                  <w:sz w:val="22"/>
                  <w:szCs w:val="22"/>
                  <w:lang w:val="en-GB" w:eastAsia="en-GB"/>
                </w:rPr>
                <w:t>5</w:t>
              </w:r>
            </w:ins>
          </w:p>
        </w:tc>
        <w:tc>
          <w:tcPr>
            <w:tcW w:w="94" w:type="pct"/>
            <w:tcBorders>
              <w:top w:val="nil"/>
              <w:left w:val="nil"/>
              <w:bottom w:val="single" w:sz="4" w:space="0" w:color="auto"/>
              <w:right w:val="single" w:sz="4" w:space="0" w:color="auto"/>
            </w:tcBorders>
            <w:shd w:val="clear" w:color="000000" w:fill="FFFFFF"/>
            <w:vAlign w:val="center"/>
            <w:hideMark/>
            <w:tcPrChange w:id="2303" w:author="Sarthak Shah | IFMR Rural Finance" w:date="2016-11-20T15:20:00Z">
              <w:tcPr>
                <w:tcW w:w="41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304" w:author="Sarthak Shah | IFMR Rural Finance" w:date="2016-11-20T15:20:00Z"/>
                <w:rFonts w:ascii="Calibri" w:hAnsi="Calibri"/>
                <w:color w:val="000000"/>
                <w:sz w:val="22"/>
                <w:szCs w:val="22"/>
                <w:lang w:val="en-GB" w:eastAsia="en-GB"/>
              </w:rPr>
            </w:pPr>
            <w:ins w:id="2305" w:author="Sarthak Shah | IFMR Rural Finance" w:date="2016-11-20T15:20:00Z">
              <w:r w:rsidRPr="00EC34D8">
                <w:rPr>
                  <w:rFonts w:ascii="Calibri" w:hAnsi="Calibri"/>
                  <w:color w:val="000000"/>
                  <w:sz w:val="22"/>
                  <w:szCs w:val="22"/>
                  <w:lang w:val="en-GB" w:eastAsia="en-GB"/>
                </w:rPr>
                <w:t>5</w:t>
              </w:r>
            </w:ins>
          </w:p>
        </w:tc>
        <w:tc>
          <w:tcPr>
            <w:tcW w:w="107" w:type="pct"/>
            <w:tcBorders>
              <w:top w:val="nil"/>
              <w:left w:val="nil"/>
              <w:bottom w:val="single" w:sz="4" w:space="0" w:color="auto"/>
              <w:right w:val="nil"/>
            </w:tcBorders>
            <w:shd w:val="clear" w:color="000000" w:fill="FFFFFF"/>
            <w:vAlign w:val="center"/>
            <w:hideMark/>
            <w:tcPrChange w:id="2306" w:author="Sarthak Shah | IFMR Rural Finance" w:date="2016-11-20T15:20:00Z">
              <w:tcPr>
                <w:tcW w:w="476" w:type="dxa"/>
                <w:tcBorders>
                  <w:top w:val="nil"/>
                  <w:left w:val="nil"/>
                  <w:bottom w:val="single" w:sz="4" w:space="0" w:color="auto"/>
                  <w:right w:val="nil"/>
                </w:tcBorders>
                <w:shd w:val="clear" w:color="000000" w:fill="FFFFFF"/>
                <w:vAlign w:val="center"/>
                <w:hideMark/>
              </w:tcPr>
            </w:tcPrChange>
          </w:tcPr>
          <w:p w:rsidR="00EC34D8" w:rsidRPr="00EC34D8" w:rsidRDefault="00EC34D8" w:rsidP="00EC34D8">
            <w:pPr>
              <w:jc w:val="center"/>
              <w:rPr>
                <w:ins w:id="2307" w:author="Sarthak Shah | IFMR Rural Finance" w:date="2016-11-20T15:20:00Z"/>
                <w:rFonts w:ascii="Calibri" w:hAnsi="Calibri"/>
                <w:color w:val="000000"/>
                <w:sz w:val="22"/>
                <w:szCs w:val="22"/>
                <w:lang w:val="en-GB" w:eastAsia="en-GB"/>
              </w:rPr>
            </w:pPr>
            <w:ins w:id="2308" w:author="Sarthak Shah | IFMR Rural Finance" w:date="2016-11-20T15:20:00Z">
              <w:r w:rsidRPr="00EC34D8">
                <w:rPr>
                  <w:rFonts w:ascii="Calibri" w:hAnsi="Calibri"/>
                  <w:color w:val="000000"/>
                  <w:sz w:val="22"/>
                  <w:szCs w:val="22"/>
                  <w:lang w:val="en-GB" w:eastAsia="en-GB"/>
                </w:rPr>
                <w:t> </w:t>
              </w:r>
            </w:ins>
          </w:p>
        </w:tc>
        <w:tc>
          <w:tcPr>
            <w:tcW w:w="280" w:type="pct"/>
            <w:tcBorders>
              <w:top w:val="nil"/>
              <w:left w:val="single" w:sz="4" w:space="0" w:color="auto"/>
              <w:bottom w:val="single" w:sz="4" w:space="0" w:color="auto"/>
              <w:right w:val="single" w:sz="4" w:space="0" w:color="auto"/>
            </w:tcBorders>
            <w:shd w:val="clear" w:color="auto" w:fill="auto"/>
            <w:vAlign w:val="center"/>
            <w:hideMark/>
            <w:tcPrChange w:id="2309" w:author="Sarthak Shah | IFMR Rural Finance" w:date="2016-11-20T15:20:00Z">
              <w:tcPr>
                <w:tcW w:w="1037" w:type="dxa"/>
                <w:tcBorders>
                  <w:top w:val="nil"/>
                  <w:left w:val="single" w:sz="4" w:space="0" w:color="auto"/>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2310" w:author="Sarthak Shah | IFMR Rural Finance" w:date="2016-11-20T15:20:00Z"/>
                <w:rFonts w:ascii="Calibri" w:hAnsi="Calibri"/>
                <w:color w:val="000000"/>
                <w:sz w:val="22"/>
                <w:szCs w:val="22"/>
                <w:lang w:val="en-GB" w:eastAsia="en-GB"/>
              </w:rPr>
            </w:pPr>
            <w:ins w:id="2311" w:author="Sarthak Shah | IFMR Rural Finance" w:date="2016-11-20T15:20:00Z">
              <w:r w:rsidRPr="00EC34D8">
                <w:rPr>
                  <w:rFonts w:ascii="Calibri" w:hAnsi="Calibri"/>
                  <w:color w:val="000000"/>
                  <w:sz w:val="22"/>
                  <w:szCs w:val="22"/>
                  <w:lang w:val="en-GB" w:eastAsia="en-GB"/>
                </w:rPr>
                <w:t>Static</w:t>
              </w:r>
            </w:ins>
          </w:p>
        </w:tc>
      </w:tr>
      <w:tr w:rsidR="00EC34D8" w:rsidRPr="00EC34D8" w:rsidTr="00EC34D8">
        <w:trPr>
          <w:trHeight w:val="1200"/>
          <w:ins w:id="2312" w:author="Sarthak Shah | IFMR Rural Finance" w:date="2016-11-20T15:20:00Z"/>
          <w:trPrChange w:id="2313" w:author="Sarthak Shah | IFMR Rural Finance" w:date="2016-11-20T15:20:00Z">
            <w:trPr>
              <w:gridBefore w:val="1"/>
              <w:trHeight w:val="12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2314"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315" w:author="Sarthak Shah | IFMR Rural Finance" w:date="2016-11-20T15:20:00Z"/>
                <w:rFonts w:ascii="Calibri" w:hAnsi="Calibri"/>
                <w:color w:val="000000"/>
                <w:sz w:val="22"/>
                <w:szCs w:val="22"/>
                <w:lang w:val="en-GB" w:eastAsia="en-GB"/>
              </w:rPr>
            </w:pPr>
            <w:ins w:id="2316" w:author="Sarthak Shah | IFMR Rural Finance" w:date="2016-11-20T15:20:00Z">
              <w:r w:rsidRPr="00EC34D8">
                <w:rPr>
                  <w:rFonts w:ascii="Calibri" w:hAnsi="Calibri"/>
                  <w:color w:val="000000"/>
                  <w:sz w:val="22"/>
                  <w:szCs w:val="22"/>
                  <w:lang w:val="en-GB" w:eastAsia="en-GB"/>
                </w:rPr>
                <w:t>28</w:t>
              </w:r>
            </w:ins>
          </w:p>
        </w:tc>
        <w:tc>
          <w:tcPr>
            <w:tcW w:w="394" w:type="pct"/>
            <w:tcBorders>
              <w:top w:val="nil"/>
              <w:left w:val="nil"/>
              <w:bottom w:val="single" w:sz="4" w:space="0" w:color="auto"/>
              <w:right w:val="nil"/>
            </w:tcBorders>
            <w:shd w:val="clear" w:color="auto" w:fill="auto"/>
            <w:vAlign w:val="center"/>
            <w:hideMark/>
            <w:tcPrChange w:id="2317" w:author="Sarthak Shah | IFMR Rural Finance" w:date="2016-11-20T15:20:00Z">
              <w:tcPr>
                <w:tcW w:w="1751" w:type="dxa"/>
                <w:gridSpan w:val="2"/>
                <w:tcBorders>
                  <w:top w:val="nil"/>
                  <w:left w:val="nil"/>
                  <w:bottom w:val="single" w:sz="4" w:space="0" w:color="auto"/>
                  <w:right w:val="nil"/>
                </w:tcBorders>
                <w:shd w:val="clear" w:color="auto" w:fill="auto"/>
                <w:vAlign w:val="center"/>
                <w:hideMark/>
              </w:tcPr>
            </w:tcPrChange>
          </w:tcPr>
          <w:p w:rsidR="00EC34D8" w:rsidRPr="00EC34D8" w:rsidRDefault="00EC34D8" w:rsidP="00EC34D8">
            <w:pPr>
              <w:rPr>
                <w:ins w:id="2318" w:author="Sarthak Shah | IFMR Rural Finance" w:date="2016-11-20T15:20:00Z"/>
                <w:rFonts w:ascii="Calibri" w:hAnsi="Calibri"/>
                <w:color w:val="000000"/>
                <w:sz w:val="22"/>
                <w:szCs w:val="22"/>
                <w:lang w:val="en-GB" w:eastAsia="en-GB"/>
              </w:rPr>
            </w:pPr>
            <w:ins w:id="2319" w:author="Sarthak Shah | IFMR Rural Finance" w:date="2016-11-20T15:20:00Z">
              <w:r w:rsidRPr="00EC34D8">
                <w:rPr>
                  <w:rFonts w:ascii="Calibri" w:hAnsi="Calibri"/>
                  <w:color w:val="000000"/>
                  <w:sz w:val="22"/>
                  <w:szCs w:val="22"/>
                  <w:lang w:val="en-GB" w:eastAsia="en-GB"/>
                </w:rPr>
                <w:t>Turnover to Loan Amount Request Ratio (WC only)</w:t>
              </w:r>
            </w:ins>
          </w:p>
        </w:tc>
        <w:tc>
          <w:tcPr>
            <w:tcW w:w="280" w:type="pct"/>
            <w:tcBorders>
              <w:top w:val="nil"/>
              <w:left w:val="single" w:sz="4" w:space="0" w:color="auto"/>
              <w:bottom w:val="single" w:sz="4" w:space="0" w:color="auto"/>
              <w:right w:val="single" w:sz="4" w:space="0" w:color="auto"/>
            </w:tcBorders>
            <w:shd w:val="clear" w:color="auto" w:fill="auto"/>
            <w:vAlign w:val="center"/>
            <w:hideMark/>
            <w:tcPrChange w:id="2320" w:author="Sarthak Shah | IFMR Rural Finance" w:date="2016-11-20T15:20:00Z">
              <w:tcPr>
                <w:tcW w:w="1241"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rsidR="00EC34D8" w:rsidRPr="00EC34D8" w:rsidRDefault="00EC34D8" w:rsidP="00EC34D8">
            <w:pPr>
              <w:rPr>
                <w:ins w:id="2321" w:author="Sarthak Shah | IFMR Rural Finance" w:date="2016-11-20T15:20:00Z"/>
                <w:rFonts w:ascii="Calibri" w:hAnsi="Calibri"/>
                <w:color w:val="000000"/>
                <w:sz w:val="22"/>
                <w:szCs w:val="22"/>
                <w:lang w:val="en-GB" w:eastAsia="en-GB"/>
              </w:rPr>
            </w:pPr>
            <w:ins w:id="2322" w:author="Sarthak Shah | IFMR Rural Finance" w:date="2016-11-20T15:20:00Z">
              <w:r w:rsidRPr="00EC34D8">
                <w:rPr>
                  <w:rFonts w:ascii="Calibri" w:hAnsi="Calibri"/>
                  <w:color w:val="000000"/>
                  <w:sz w:val="22"/>
                  <w:szCs w:val="22"/>
                  <w:lang w:val="en-GB" w:eastAsia="en-GB"/>
                </w:rPr>
                <w:t>Derived</w:t>
              </w:r>
            </w:ins>
          </w:p>
        </w:tc>
        <w:tc>
          <w:tcPr>
            <w:tcW w:w="244" w:type="pct"/>
            <w:tcBorders>
              <w:top w:val="nil"/>
              <w:left w:val="nil"/>
              <w:bottom w:val="single" w:sz="4" w:space="0" w:color="auto"/>
              <w:right w:val="single" w:sz="4" w:space="0" w:color="auto"/>
            </w:tcBorders>
            <w:shd w:val="clear" w:color="auto" w:fill="auto"/>
            <w:vAlign w:val="center"/>
            <w:hideMark/>
            <w:tcPrChange w:id="2323" w:author="Sarthak Shah | IFMR Rural Finance" w:date="2016-11-20T15:20:00Z">
              <w:tcPr>
                <w:tcW w:w="1083"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324" w:author="Sarthak Shah | IFMR Rural Finance" w:date="2016-11-20T15:20:00Z"/>
                <w:rFonts w:ascii="Calibri" w:hAnsi="Calibri"/>
                <w:color w:val="000000"/>
                <w:sz w:val="22"/>
                <w:szCs w:val="22"/>
                <w:lang w:val="en-GB" w:eastAsia="en-GB"/>
              </w:rPr>
            </w:pPr>
            <w:ins w:id="2325" w:author="Sarthak Shah | IFMR Rural Finance" w:date="2016-11-20T15:20:00Z">
              <w:r w:rsidRPr="00EC34D8">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326"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327" w:author="Sarthak Shah | IFMR Rural Finance" w:date="2016-11-20T15:20:00Z"/>
                <w:rFonts w:ascii="Calibri" w:hAnsi="Calibri"/>
                <w:color w:val="000000"/>
                <w:sz w:val="22"/>
                <w:szCs w:val="22"/>
                <w:lang w:val="en-GB" w:eastAsia="en-GB"/>
              </w:rPr>
            </w:pPr>
            <w:ins w:id="2328" w:author="Sarthak Shah | IFMR Rural Finance" w:date="2016-11-20T15:20:00Z">
              <w:r w:rsidRPr="00EC34D8">
                <w:rPr>
                  <w:rFonts w:ascii="Calibri" w:hAnsi="Calibri"/>
                  <w:color w:val="000000"/>
                  <w:sz w:val="22"/>
                  <w:szCs w:val="22"/>
                  <w:lang w:val="en-GB" w:eastAsia="en-GB"/>
                </w:rPr>
                <w:t> </w:t>
              </w:r>
            </w:ins>
          </w:p>
        </w:tc>
        <w:tc>
          <w:tcPr>
            <w:tcW w:w="580" w:type="pct"/>
            <w:tcBorders>
              <w:top w:val="nil"/>
              <w:left w:val="nil"/>
              <w:bottom w:val="single" w:sz="4" w:space="0" w:color="auto"/>
              <w:right w:val="single" w:sz="4" w:space="0" w:color="auto"/>
            </w:tcBorders>
            <w:shd w:val="clear" w:color="auto" w:fill="auto"/>
            <w:vAlign w:val="center"/>
            <w:hideMark/>
            <w:tcPrChange w:id="2329"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330" w:author="Sarthak Shah | IFMR Rural Finance" w:date="2016-11-20T15:20:00Z"/>
                <w:rFonts w:ascii="Calibri" w:hAnsi="Calibri"/>
                <w:color w:val="000000"/>
                <w:sz w:val="22"/>
                <w:szCs w:val="22"/>
                <w:lang w:val="en-GB" w:eastAsia="en-GB"/>
              </w:rPr>
            </w:pPr>
            <w:ins w:id="2331" w:author="Sarthak Shah | IFMR Rural Finance" w:date="2016-11-20T15:20:00Z">
              <w:r w:rsidRPr="00EC34D8">
                <w:rPr>
                  <w:rFonts w:ascii="Calibri" w:hAnsi="Calibri"/>
                  <w:color w:val="000000"/>
                  <w:sz w:val="22"/>
                  <w:szCs w:val="22"/>
                  <w:lang w:val="en-GB" w:eastAsia="en-GB"/>
                </w:rPr>
                <w:t> </w:t>
              </w:r>
            </w:ins>
          </w:p>
        </w:tc>
        <w:tc>
          <w:tcPr>
            <w:tcW w:w="423" w:type="pct"/>
            <w:tcBorders>
              <w:top w:val="nil"/>
              <w:left w:val="nil"/>
              <w:bottom w:val="single" w:sz="4" w:space="0" w:color="auto"/>
              <w:right w:val="single" w:sz="4" w:space="0" w:color="auto"/>
            </w:tcBorders>
            <w:shd w:val="clear" w:color="auto" w:fill="auto"/>
            <w:vAlign w:val="center"/>
            <w:hideMark/>
            <w:tcPrChange w:id="2332"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333" w:author="Sarthak Shah | IFMR Rural Finance" w:date="2016-11-20T15:20:00Z"/>
                <w:rFonts w:ascii="Calibri" w:hAnsi="Calibri"/>
                <w:color w:val="000000"/>
                <w:sz w:val="22"/>
                <w:szCs w:val="22"/>
                <w:lang w:val="en-GB" w:eastAsia="en-GB"/>
              </w:rPr>
            </w:pPr>
            <w:ins w:id="2334"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2335"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336" w:author="Sarthak Shah | IFMR Rural Finance" w:date="2016-11-20T15:20:00Z"/>
                <w:rFonts w:ascii="Calibri" w:hAnsi="Calibri"/>
                <w:color w:val="000000"/>
                <w:sz w:val="22"/>
                <w:szCs w:val="22"/>
                <w:lang w:val="en-GB" w:eastAsia="en-GB"/>
              </w:rPr>
            </w:pPr>
            <w:ins w:id="2337" w:author="Sarthak Shah | IFMR Rural Finance" w:date="2016-11-20T15:20:00Z">
              <w:r w:rsidRPr="00EC34D8">
                <w:rPr>
                  <w:rFonts w:ascii="Calibri" w:hAnsi="Calibri"/>
                  <w:color w:val="000000"/>
                  <w:sz w:val="22"/>
                  <w:szCs w:val="22"/>
                  <w:lang w:val="en-GB" w:eastAsia="en-GB"/>
                </w:rPr>
                <w:t>1.&lt; 1 x</w:t>
              </w:r>
              <w:r w:rsidRPr="00EC34D8">
                <w:rPr>
                  <w:rFonts w:ascii="Calibri" w:hAnsi="Calibri"/>
                  <w:color w:val="000000"/>
                  <w:sz w:val="22"/>
                  <w:szCs w:val="22"/>
                  <w:lang w:val="en-GB" w:eastAsia="en-GB"/>
                </w:rPr>
                <w:br/>
                <w:t>2. 1 x - 1.5 x</w:t>
              </w:r>
              <w:r w:rsidRPr="00EC34D8">
                <w:rPr>
                  <w:rFonts w:ascii="Calibri" w:hAnsi="Calibri"/>
                  <w:color w:val="000000"/>
                  <w:sz w:val="22"/>
                  <w:szCs w:val="22"/>
                  <w:lang w:val="en-GB" w:eastAsia="en-GB"/>
                </w:rPr>
                <w:br/>
                <w:t>3. 1.5 x - 2 x</w:t>
              </w:r>
              <w:r w:rsidRPr="00EC34D8">
                <w:rPr>
                  <w:rFonts w:ascii="Calibri" w:hAnsi="Calibri"/>
                  <w:color w:val="000000"/>
                  <w:sz w:val="22"/>
                  <w:szCs w:val="22"/>
                  <w:lang w:val="en-GB" w:eastAsia="en-GB"/>
                </w:rPr>
                <w:br/>
                <w:t>4. &gt; 2x</w:t>
              </w:r>
            </w:ins>
          </w:p>
        </w:tc>
        <w:tc>
          <w:tcPr>
            <w:tcW w:w="400" w:type="pct"/>
            <w:tcBorders>
              <w:top w:val="nil"/>
              <w:left w:val="nil"/>
              <w:bottom w:val="single" w:sz="4" w:space="0" w:color="auto"/>
              <w:right w:val="nil"/>
            </w:tcBorders>
            <w:shd w:val="clear" w:color="auto" w:fill="auto"/>
            <w:noWrap/>
            <w:vAlign w:val="center"/>
            <w:hideMark/>
            <w:tcPrChange w:id="2338" w:author="Sarthak Shah | IFMR Rural Finance" w:date="2016-11-20T15:20:00Z">
              <w:tcPr>
                <w:tcW w:w="1776" w:type="dxa"/>
                <w:gridSpan w:val="2"/>
                <w:tcBorders>
                  <w:top w:val="nil"/>
                  <w:left w:val="nil"/>
                  <w:bottom w:val="single" w:sz="4" w:space="0" w:color="auto"/>
                  <w:right w:val="nil"/>
                </w:tcBorders>
                <w:shd w:val="clear" w:color="auto" w:fill="auto"/>
                <w:noWrap/>
                <w:vAlign w:val="center"/>
                <w:hideMark/>
              </w:tcPr>
            </w:tcPrChange>
          </w:tcPr>
          <w:p w:rsidR="00EC34D8" w:rsidRPr="00EC34D8" w:rsidRDefault="00EC34D8" w:rsidP="00EC34D8">
            <w:pPr>
              <w:jc w:val="center"/>
              <w:rPr>
                <w:ins w:id="2339" w:author="Sarthak Shah | IFMR Rural Finance" w:date="2016-11-20T15:20:00Z"/>
                <w:rFonts w:ascii="Calibri" w:hAnsi="Calibri"/>
                <w:color w:val="000000"/>
                <w:sz w:val="22"/>
                <w:szCs w:val="22"/>
                <w:lang w:val="en-GB" w:eastAsia="en-GB"/>
              </w:rPr>
            </w:pPr>
            <w:ins w:id="2340" w:author="Sarthak Shah | IFMR Rural Finance" w:date="2016-11-20T15:20:00Z">
              <w:r w:rsidRPr="00EC34D8">
                <w:rPr>
                  <w:rFonts w:ascii="Calibri" w:hAnsi="Calibri"/>
                  <w:color w:val="000000"/>
                  <w:sz w:val="22"/>
                  <w:szCs w:val="22"/>
                  <w:lang w:val="en-GB" w:eastAsia="en-GB"/>
                </w:rPr>
                <w:t>0.5</w:t>
              </w:r>
            </w:ins>
          </w:p>
        </w:tc>
        <w:tc>
          <w:tcPr>
            <w:tcW w:w="391" w:type="pct"/>
            <w:tcBorders>
              <w:top w:val="nil"/>
              <w:left w:val="single" w:sz="4" w:space="0" w:color="auto"/>
              <w:bottom w:val="single" w:sz="4" w:space="0" w:color="auto"/>
              <w:right w:val="single" w:sz="4" w:space="0" w:color="auto"/>
            </w:tcBorders>
            <w:shd w:val="clear" w:color="auto" w:fill="auto"/>
            <w:noWrap/>
            <w:vAlign w:val="center"/>
            <w:hideMark/>
            <w:tcPrChange w:id="2341" w:author="Sarthak Shah | IFMR Rural Finance" w:date="2016-11-20T15:20:00Z">
              <w:tcPr>
                <w:tcW w:w="173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342" w:author="Sarthak Shah | IFMR Rural Finance" w:date="2016-11-20T15:20:00Z"/>
                <w:rFonts w:ascii="Calibri" w:hAnsi="Calibri"/>
                <w:color w:val="000000"/>
                <w:sz w:val="22"/>
                <w:szCs w:val="22"/>
                <w:lang w:val="en-GB" w:eastAsia="en-GB"/>
              </w:rPr>
            </w:pPr>
            <w:ins w:id="2343" w:author="Sarthak Shah | IFMR Rural Finance" w:date="2016-11-20T15:20:00Z">
              <w:r w:rsidRPr="00EC34D8">
                <w:rPr>
                  <w:rFonts w:ascii="Calibri" w:hAnsi="Calibri"/>
                  <w:color w:val="000000"/>
                  <w:sz w:val="22"/>
                  <w:szCs w:val="22"/>
                  <w:lang w:val="en-GB" w:eastAsia="en-GB"/>
                </w:rPr>
                <w:t>0.515%</w:t>
              </w:r>
            </w:ins>
          </w:p>
        </w:tc>
        <w:tc>
          <w:tcPr>
            <w:tcW w:w="107" w:type="pct"/>
            <w:tcBorders>
              <w:top w:val="nil"/>
              <w:left w:val="nil"/>
              <w:bottom w:val="single" w:sz="4" w:space="0" w:color="auto"/>
              <w:right w:val="single" w:sz="4" w:space="0" w:color="auto"/>
            </w:tcBorders>
            <w:shd w:val="clear" w:color="000000" w:fill="FFFFFF"/>
            <w:vAlign w:val="center"/>
            <w:hideMark/>
            <w:tcPrChange w:id="2344"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345" w:author="Sarthak Shah | IFMR Rural Finance" w:date="2016-11-20T15:20:00Z"/>
                <w:rFonts w:ascii="Calibri" w:hAnsi="Calibri"/>
                <w:color w:val="000000"/>
                <w:sz w:val="22"/>
                <w:szCs w:val="22"/>
                <w:lang w:val="en-GB" w:eastAsia="en-GB"/>
              </w:rPr>
            </w:pPr>
            <w:ins w:id="2346" w:author="Sarthak Shah | IFMR Rural Finance" w:date="2016-11-20T15:20:00Z">
              <w:r w:rsidRPr="00EC34D8">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2347" w:author="Sarthak Shah | IFMR Rural Finance" w:date="2016-11-20T15:20:00Z">
              <w:tcPr>
                <w:tcW w:w="43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348" w:author="Sarthak Shah | IFMR Rural Finance" w:date="2016-11-20T15:20:00Z"/>
                <w:rFonts w:ascii="Calibri" w:hAnsi="Calibri"/>
                <w:color w:val="000000"/>
                <w:sz w:val="22"/>
                <w:szCs w:val="22"/>
                <w:lang w:val="en-GB" w:eastAsia="en-GB"/>
              </w:rPr>
            </w:pPr>
            <w:ins w:id="2349"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350"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351" w:author="Sarthak Shah | IFMR Rural Finance" w:date="2016-11-20T15:20:00Z"/>
                <w:rFonts w:ascii="Calibri" w:hAnsi="Calibri"/>
                <w:color w:val="000000"/>
                <w:sz w:val="22"/>
                <w:szCs w:val="22"/>
                <w:lang w:val="en-GB" w:eastAsia="en-GB"/>
              </w:rPr>
            </w:pPr>
            <w:ins w:id="2352" w:author="Sarthak Shah | IFMR Rural Finance" w:date="2016-11-20T15:20:00Z">
              <w:r w:rsidRPr="00EC34D8">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2353" w:author="Sarthak Shah | IFMR Rural Finance" w:date="2016-11-20T15:20:00Z">
              <w:tcPr>
                <w:tcW w:w="41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354" w:author="Sarthak Shah | IFMR Rural Finance" w:date="2016-11-20T15:20:00Z"/>
                <w:rFonts w:ascii="Calibri" w:hAnsi="Calibri"/>
                <w:color w:val="000000"/>
                <w:sz w:val="22"/>
                <w:szCs w:val="22"/>
                <w:lang w:val="en-GB" w:eastAsia="en-GB"/>
              </w:rPr>
            </w:pPr>
            <w:ins w:id="2355" w:author="Sarthak Shah | IFMR Rural Finance" w:date="2016-11-20T15:20:00Z">
              <w:r w:rsidRPr="00EC34D8">
                <w:rPr>
                  <w:rFonts w:ascii="Calibri" w:hAnsi="Calibri"/>
                  <w:color w:val="000000"/>
                  <w:sz w:val="22"/>
                  <w:szCs w:val="22"/>
                  <w:lang w:val="en-GB" w:eastAsia="en-GB"/>
                </w:rPr>
                <w:t>2</w:t>
              </w:r>
            </w:ins>
          </w:p>
        </w:tc>
        <w:tc>
          <w:tcPr>
            <w:tcW w:w="107" w:type="pct"/>
            <w:tcBorders>
              <w:top w:val="nil"/>
              <w:left w:val="nil"/>
              <w:bottom w:val="single" w:sz="4" w:space="0" w:color="auto"/>
              <w:right w:val="nil"/>
            </w:tcBorders>
            <w:shd w:val="clear" w:color="000000" w:fill="FFFFFF"/>
            <w:vAlign w:val="center"/>
            <w:hideMark/>
            <w:tcPrChange w:id="2356" w:author="Sarthak Shah | IFMR Rural Finance" w:date="2016-11-20T15:20:00Z">
              <w:tcPr>
                <w:tcW w:w="476" w:type="dxa"/>
                <w:tcBorders>
                  <w:top w:val="nil"/>
                  <w:left w:val="nil"/>
                  <w:bottom w:val="single" w:sz="4" w:space="0" w:color="auto"/>
                  <w:right w:val="nil"/>
                </w:tcBorders>
                <w:shd w:val="clear" w:color="000000" w:fill="FFFFFF"/>
                <w:vAlign w:val="center"/>
                <w:hideMark/>
              </w:tcPr>
            </w:tcPrChange>
          </w:tcPr>
          <w:p w:rsidR="00EC34D8" w:rsidRPr="00EC34D8" w:rsidRDefault="00EC34D8" w:rsidP="00EC34D8">
            <w:pPr>
              <w:jc w:val="center"/>
              <w:rPr>
                <w:ins w:id="2357" w:author="Sarthak Shah | IFMR Rural Finance" w:date="2016-11-20T15:20:00Z"/>
                <w:rFonts w:ascii="Calibri" w:hAnsi="Calibri"/>
                <w:color w:val="000000"/>
                <w:sz w:val="22"/>
                <w:szCs w:val="22"/>
                <w:lang w:val="en-GB" w:eastAsia="en-GB"/>
              </w:rPr>
            </w:pPr>
            <w:ins w:id="2358" w:author="Sarthak Shah | IFMR Rural Finance" w:date="2016-11-20T15:20:00Z">
              <w:r w:rsidRPr="00EC34D8">
                <w:rPr>
                  <w:rFonts w:ascii="Calibri" w:hAnsi="Calibri"/>
                  <w:color w:val="000000"/>
                  <w:sz w:val="22"/>
                  <w:szCs w:val="22"/>
                  <w:lang w:val="en-GB" w:eastAsia="en-GB"/>
                </w:rPr>
                <w:t> </w:t>
              </w:r>
            </w:ins>
          </w:p>
        </w:tc>
        <w:tc>
          <w:tcPr>
            <w:tcW w:w="280" w:type="pct"/>
            <w:tcBorders>
              <w:top w:val="nil"/>
              <w:left w:val="single" w:sz="4" w:space="0" w:color="auto"/>
              <w:bottom w:val="single" w:sz="4" w:space="0" w:color="auto"/>
              <w:right w:val="single" w:sz="4" w:space="0" w:color="auto"/>
            </w:tcBorders>
            <w:shd w:val="clear" w:color="auto" w:fill="auto"/>
            <w:vAlign w:val="center"/>
            <w:hideMark/>
            <w:tcPrChange w:id="2359" w:author="Sarthak Shah | IFMR Rural Finance" w:date="2016-11-20T15:20:00Z">
              <w:tcPr>
                <w:tcW w:w="1037" w:type="dxa"/>
                <w:tcBorders>
                  <w:top w:val="nil"/>
                  <w:left w:val="single" w:sz="4" w:space="0" w:color="auto"/>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2360" w:author="Sarthak Shah | IFMR Rural Finance" w:date="2016-11-20T15:20:00Z"/>
                <w:rFonts w:ascii="Calibri" w:hAnsi="Calibri"/>
                <w:color w:val="000000"/>
                <w:sz w:val="22"/>
                <w:szCs w:val="22"/>
                <w:lang w:val="en-GB" w:eastAsia="en-GB"/>
              </w:rPr>
            </w:pPr>
            <w:ins w:id="2361" w:author="Sarthak Shah | IFMR Rural Finance" w:date="2016-11-20T15:20:00Z">
              <w:r w:rsidRPr="00EC34D8">
                <w:rPr>
                  <w:rFonts w:ascii="Calibri" w:hAnsi="Calibri"/>
                  <w:color w:val="000000"/>
                  <w:sz w:val="22"/>
                  <w:szCs w:val="22"/>
                  <w:lang w:val="en-GB" w:eastAsia="en-GB"/>
                </w:rPr>
                <w:t>Derived</w:t>
              </w:r>
            </w:ins>
          </w:p>
        </w:tc>
      </w:tr>
      <w:tr w:rsidR="00EC34D8" w:rsidRPr="00EC34D8" w:rsidTr="00EC34D8">
        <w:trPr>
          <w:trHeight w:val="1500"/>
          <w:ins w:id="2362" w:author="Sarthak Shah | IFMR Rural Finance" w:date="2016-11-20T15:20:00Z"/>
          <w:trPrChange w:id="2363"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2364"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365" w:author="Sarthak Shah | IFMR Rural Finance" w:date="2016-11-20T15:20:00Z"/>
                <w:rFonts w:ascii="Calibri" w:hAnsi="Calibri"/>
                <w:color w:val="000000"/>
                <w:sz w:val="22"/>
                <w:szCs w:val="22"/>
                <w:lang w:val="en-GB" w:eastAsia="en-GB"/>
              </w:rPr>
            </w:pPr>
            <w:ins w:id="2366" w:author="Sarthak Shah | IFMR Rural Finance" w:date="2016-11-20T15:20:00Z">
              <w:r w:rsidRPr="00EC34D8">
                <w:rPr>
                  <w:rFonts w:ascii="Calibri" w:hAnsi="Calibri"/>
                  <w:color w:val="000000"/>
                  <w:sz w:val="22"/>
                  <w:szCs w:val="22"/>
                  <w:lang w:val="en-GB" w:eastAsia="en-GB"/>
                </w:rPr>
                <w:lastRenderedPageBreak/>
                <w:t>29</w:t>
              </w:r>
            </w:ins>
          </w:p>
        </w:tc>
        <w:tc>
          <w:tcPr>
            <w:tcW w:w="394" w:type="pct"/>
            <w:tcBorders>
              <w:top w:val="nil"/>
              <w:left w:val="nil"/>
              <w:bottom w:val="single" w:sz="4" w:space="0" w:color="auto"/>
              <w:right w:val="single" w:sz="4" w:space="0" w:color="auto"/>
            </w:tcBorders>
            <w:shd w:val="clear" w:color="auto" w:fill="auto"/>
            <w:vAlign w:val="center"/>
            <w:hideMark/>
            <w:tcPrChange w:id="2367"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368" w:author="Sarthak Shah | IFMR Rural Finance" w:date="2016-11-20T15:20:00Z"/>
                <w:rFonts w:ascii="Calibri" w:hAnsi="Calibri"/>
                <w:color w:val="000000"/>
                <w:sz w:val="22"/>
                <w:szCs w:val="22"/>
                <w:lang w:val="en-GB" w:eastAsia="en-GB"/>
              </w:rPr>
            </w:pPr>
            <w:ins w:id="2369" w:author="Sarthak Shah | IFMR Rural Finance" w:date="2016-11-20T15:20:00Z">
              <w:r w:rsidRPr="00EC34D8">
                <w:rPr>
                  <w:rFonts w:ascii="Calibri" w:hAnsi="Calibri"/>
                  <w:color w:val="000000"/>
                  <w:sz w:val="22"/>
                  <w:szCs w:val="22"/>
                  <w:lang w:val="en-GB" w:eastAsia="en-GB"/>
                </w:rPr>
                <w:t>Hypothecation value to loan amount ( coverage of loan)</w:t>
              </w:r>
            </w:ins>
          </w:p>
        </w:tc>
        <w:tc>
          <w:tcPr>
            <w:tcW w:w="280" w:type="pct"/>
            <w:tcBorders>
              <w:top w:val="nil"/>
              <w:left w:val="nil"/>
              <w:bottom w:val="single" w:sz="4" w:space="0" w:color="auto"/>
              <w:right w:val="single" w:sz="4" w:space="0" w:color="auto"/>
            </w:tcBorders>
            <w:shd w:val="clear" w:color="auto" w:fill="auto"/>
            <w:vAlign w:val="center"/>
            <w:hideMark/>
            <w:tcPrChange w:id="2370"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371" w:author="Sarthak Shah | IFMR Rural Finance" w:date="2016-11-20T15:20:00Z"/>
                <w:rFonts w:ascii="Calibri" w:hAnsi="Calibri"/>
                <w:color w:val="000000"/>
                <w:sz w:val="22"/>
                <w:szCs w:val="22"/>
                <w:lang w:val="en-GB" w:eastAsia="en-GB"/>
              </w:rPr>
            </w:pPr>
            <w:ins w:id="2372" w:author="Sarthak Shah | IFMR Rural Finance" w:date="2016-11-20T15:20:00Z">
              <w:r w:rsidRPr="00EC34D8">
                <w:rPr>
                  <w:rFonts w:ascii="Calibri" w:hAnsi="Calibri"/>
                  <w:color w:val="000000"/>
                  <w:sz w:val="22"/>
                  <w:szCs w:val="22"/>
                  <w:lang w:val="en-GB" w:eastAsia="en-GB"/>
                </w:rPr>
                <w:t>Derived</w:t>
              </w:r>
            </w:ins>
          </w:p>
        </w:tc>
        <w:tc>
          <w:tcPr>
            <w:tcW w:w="244" w:type="pct"/>
            <w:tcBorders>
              <w:top w:val="nil"/>
              <w:left w:val="nil"/>
              <w:bottom w:val="single" w:sz="4" w:space="0" w:color="auto"/>
              <w:right w:val="single" w:sz="4" w:space="0" w:color="auto"/>
            </w:tcBorders>
            <w:shd w:val="clear" w:color="auto" w:fill="auto"/>
            <w:vAlign w:val="center"/>
            <w:hideMark/>
            <w:tcPrChange w:id="2373" w:author="Sarthak Shah | IFMR Rural Finance" w:date="2016-11-20T15:20:00Z">
              <w:tcPr>
                <w:tcW w:w="1083"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374" w:author="Sarthak Shah | IFMR Rural Finance" w:date="2016-11-20T15:20:00Z"/>
                <w:rFonts w:ascii="Calibri" w:hAnsi="Calibri"/>
                <w:color w:val="000000"/>
                <w:sz w:val="22"/>
                <w:szCs w:val="22"/>
                <w:lang w:val="en-GB" w:eastAsia="en-GB"/>
              </w:rPr>
            </w:pPr>
            <w:ins w:id="2375" w:author="Sarthak Shah | IFMR Rural Finance" w:date="2016-11-20T15:20:00Z">
              <w:r w:rsidRPr="00EC34D8">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376"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377" w:author="Sarthak Shah | IFMR Rural Finance" w:date="2016-11-20T15:20:00Z"/>
                <w:rFonts w:ascii="Calibri" w:hAnsi="Calibri"/>
                <w:color w:val="000000"/>
                <w:sz w:val="22"/>
                <w:szCs w:val="22"/>
                <w:lang w:val="en-GB" w:eastAsia="en-GB"/>
              </w:rPr>
            </w:pPr>
            <w:ins w:id="2378" w:author="Sarthak Shah | IFMR Rural Finance" w:date="2016-11-20T15:20:00Z">
              <w:r w:rsidRPr="00EC34D8">
                <w:rPr>
                  <w:rFonts w:ascii="Calibri" w:hAnsi="Calibri"/>
                  <w:color w:val="000000"/>
                  <w:sz w:val="22"/>
                  <w:szCs w:val="22"/>
                  <w:lang w:val="en-GB" w:eastAsia="en-GB"/>
                </w:rPr>
                <w:t> </w:t>
              </w:r>
            </w:ins>
          </w:p>
        </w:tc>
        <w:tc>
          <w:tcPr>
            <w:tcW w:w="580" w:type="pct"/>
            <w:tcBorders>
              <w:top w:val="nil"/>
              <w:left w:val="nil"/>
              <w:bottom w:val="single" w:sz="4" w:space="0" w:color="auto"/>
              <w:right w:val="single" w:sz="4" w:space="0" w:color="auto"/>
            </w:tcBorders>
            <w:shd w:val="clear" w:color="auto" w:fill="auto"/>
            <w:vAlign w:val="center"/>
            <w:hideMark/>
            <w:tcPrChange w:id="2379"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380" w:author="Sarthak Shah | IFMR Rural Finance" w:date="2016-11-20T15:20:00Z"/>
                <w:rFonts w:ascii="Calibri" w:hAnsi="Calibri"/>
                <w:color w:val="000000"/>
                <w:sz w:val="22"/>
                <w:szCs w:val="22"/>
                <w:lang w:val="en-GB" w:eastAsia="en-GB"/>
              </w:rPr>
            </w:pPr>
            <w:ins w:id="2381" w:author="Sarthak Shah | IFMR Rural Finance" w:date="2016-11-20T15:20:00Z">
              <w:r w:rsidRPr="00EC34D8">
                <w:rPr>
                  <w:rFonts w:ascii="Calibri" w:hAnsi="Calibri"/>
                  <w:color w:val="000000"/>
                  <w:sz w:val="22"/>
                  <w:szCs w:val="22"/>
                  <w:lang w:val="en-GB" w:eastAsia="en-GB"/>
                </w:rPr>
                <w:t> </w:t>
              </w:r>
            </w:ins>
          </w:p>
        </w:tc>
        <w:tc>
          <w:tcPr>
            <w:tcW w:w="423" w:type="pct"/>
            <w:tcBorders>
              <w:top w:val="nil"/>
              <w:left w:val="nil"/>
              <w:bottom w:val="single" w:sz="4" w:space="0" w:color="auto"/>
              <w:right w:val="single" w:sz="4" w:space="0" w:color="auto"/>
            </w:tcBorders>
            <w:shd w:val="clear" w:color="auto" w:fill="auto"/>
            <w:vAlign w:val="center"/>
            <w:hideMark/>
            <w:tcPrChange w:id="2382"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383" w:author="Sarthak Shah | IFMR Rural Finance" w:date="2016-11-20T15:20:00Z"/>
                <w:rFonts w:ascii="Calibri" w:hAnsi="Calibri"/>
                <w:color w:val="000000"/>
                <w:sz w:val="22"/>
                <w:szCs w:val="22"/>
                <w:lang w:val="en-GB" w:eastAsia="en-GB"/>
              </w:rPr>
            </w:pPr>
            <w:ins w:id="2384"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2385"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386" w:author="Sarthak Shah | IFMR Rural Finance" w:date="2016-11-20T15:20:00Z"/>
                <w:rFonts w:ascii="Calibri" w:hAnsi="Calibri"/>
                <w:color w:val="000000"/>
                <w:sz w:val="22"/>
                <w:szCs w:val="22"/>
                <w:lang w:val="en-GB" w:eastAsia="en-GB"/>
              </w:rPr>
            </w:pPr>
            <w:ins w:id="2387" w:author="Sarthak Shah | IFMR Rural Finance" w:date="2016-11-20T15:20:00Z">
              <w:r w:rsidRPr="00EC34D8">
                <w:rPr>
                  <w:rFonts w:ascii="Calibri" w:hAnsi="Calibri"/>
                  <w:color w:val="000000"/>
                  <w:sz w:val="22"/>
                  <w:szCs w:val="22"/>
                  <w:lang w:val="en-GB" w:eastAsia="en-GB"/>
                </w:rPr>
                <w:t>1. &lt;1 time</w:t>
              </w:r>
              <w:r w:rsidRPr="00EC34D8">
                <w:rPr>
                  <w:rFonts w:ascii="Calibri" w:hAnsi="Calibri"/>
                  <w:color w:val="000000"/>
                  <w:sz w:val="22"/>
                  <w:szCs w:val="22"/>
                  <w:lang w:val="en-GB" w:eastAsia="en-GB"/>
                </w:rPr>
                <w:br/>
                <w:t>2. 1 - 1.25 times</w:t>
              </w:r>
              <w:r w:rsidRPr="00EC34D8">
                <w:rPr>
                  <w:rFonts w:ascii="Calibri" w:hAnsi="Calibri"/>
                  <w:color w:val="000000"/>
                  <w:sz w:val="22"/>
                  <w:szCs w:val="22"/>
                  <w:lang w:val="en-GB" w:eastAsia="en-GB"/>
                </w:rPr>
                <w:br/>
                <w:t>3. 1.25 - 1.5 times</w:t>
              </w:r>
              <w:r w:rsidRPr="00EC34D8">
                <w:rPr>
                  <w:rFonts w:ascii="Calibri" w:hAnsi="Calibri"/>
                  <w:color w:val="000000"/>
                  <w:sz w:val="22"/>
                  <w:szCs w:val="22"/>
                  <w:lang w:val="en-GB" w:eastAsia="en-GB"/>
                </w:rPr>
                <w:br/>
                <w:t>4. 1.5 - 2 times</w:t>
              </w:r>
              <w:r w:rsidRPr="00EC34D8">
                <w:rPr>
                  <w:rFonts w:ascii="Calibri" w:hAnsi="Calibri"/>
                  <w:color w:val="000000"/>
                  <w:sz w:val="22"/>
                  <w:szCs w:val="22"/>
                  <w:lang w:val="en-GB" w:eastAsia="en-GB"/>
                </w:rPr>
                <w:br/>
                <w:t>5. &gt; 2 times</w:t>
              </w:r>
            </w:ins>
          </w:p>
        </w:tc>
        <w:tc>
          <w:tcPr>
            <w:tcW w:w="400" w:type="pct"/>
            <w:tcBorders>
              <w:top w:val="nil"/>
              <w:left w:val="nil"/>
              <w:bottom w:val="single" w:sz="4" w:space="0" w:color="auto"/>
              <w:right w:val="nil"/>
            </w:tcBorders>
            <w:shd w:val="clear" w:color="auto" w:fill="auto"/>
            <w:noWrap/>
            <w:vAlign w:val="center"/>
            <w:hideMark/>
            <w:tcPrChange w:id="2388" w:author="Sarthak Shah | IFMR Rural Finance" w:date="2016-11-20T15:20:00Z">
              <w:tcPr>
                <w:tcW w:w="1776" w:type="dxa"/>
                <w:gridSpan w:val="2"/>
                <w:tcBorders>
                  <w:top w:val="nil"/>
                  <w:left w:val="nil"/>
                  <w:bottom w:val="single" w:sz="4" w:space="0" w:color="auto"/>
                  <w:right w:val="nil"/>
                </w:tcBorders>
                <w:shd w:val="clear" w:color="auto" w:fill="auto"/>
                <w:noWrap/>
                <w:vAlign w:val="center"/>
                <w:hideMark/>
              </w:tcPr>
            </w:tcPrChange>
          </w:tcPr>
          <w:p w:rsidR="00EC34D8" w:rsidRPr="00EC34D8" w:rsidRDefault="00EC34D8" w:rsidP="00EC34D8">
            <w:pPr>
              <w:jc w:val="center"/>
              <w:rPr>
                <w:ins w:id="2389" w:author="Sarthak Shah | IFMR Rural Finance" w:date="2016-11-20T15:20:00Z"/>
                <w:rFonts w:ascii="Calibri" w:hAnsi="Calibri"/>
                <w:color w:val="000000"/>
                <w:sz w:val="22"/>
                <w:szCs w:val="22"/>
                <w:lang w:val="en-GB" w:eastAsia="en-GB"/>
              </w:rPr>
            </w:pPr>
            <w:ins w:id="2390" w:author="Sarthak Shah | IFMR Rural Finance" w:date="2016-11-20T15:20:00Z">
              <w:r w:rsidRPr="00EC34D8">
                <w:rPr>
                  <w:rFonts w:ascii="Calibri" w:hAnsi="Calibri"/>
                  <w:color w:val="000000"/>
                  <w:sz w:val="22"/>
                  <w:szCs w:val="22"/>
                  <w:lang w:val="en-GB" w:eastAsia="en-GB"/>
                </w:rPr>
                <w:t>2</w:t>
              </w:r>
            </w:ins>
          </w:p>
        </w:tc>
        <w:tc>
          <w:tcPr>
            <w:tcW w:w="391" w:type="pct"/>
            <w:tcBorders>
              <w:top w:val="nil"/>
              <w:left w:val="single" w:sz="4" w:space="0" w:color="auto"/>
              <w:bottom w:val="single" w:sz="4" w:space="0" w:color="auto"/>
              <w:right w:val="single" w:sz="4" w:space="0" w:color="auto"/>
            </w:tcBorders>
            <w:shd w:val="clear" w:color="auto" w:fill="auto"/>
            <w:noWrap/>
            <w:vAlign w:val="center"/>
            <w:hideMark/>
            <w:tcPrChange w:id="2391" w:author="Sarthak Shah | IFMR Rural Finance" w:date="2016-11-20T15:20:00Z">
              <w:tcPr>
                <w:tcW w:w="173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392" w:author="Sarthak Shah | IFMR Rural Finance" w:date="2016-11-20T15:20:00Z"/>
                <w:rFonts w:ascii="Calibri" w:hAnsi="Calibri"/>
                <w:color w:val="000000"/>
                <w:sz w:val="22"/>
                <w:szCs w:val="22"/>
                <w:lang w:val="en-GB" w:eastAsia="en-GB"/>
              </w:rPr>
            </w:pPr>
            <w:ins w:id="2393" w:author="Sarthak Shah | IFMR Rural Finance" w:date="2016-11-20T15:20:00Z">
              <w:r w:rsidRPr="00EC34D8">
                <w:rPr>
                  <w:rFonts w:ascii="Calibri" w:hAnsi="Calibri"/>
                  <w:color w:val="000000"/>
                  <w:sz w:val="22"/>
                  <w:szCs w:val="22"/>
                  <w:lang w:val="en-GB" w:eastAsia="en-GB"/>
                </w:rPr>
                <w:t>2.062%</w:t>
              </w:r>
            </w:ins>
          </w:p>
        </w:tc>
        <w:tc>
          <w:tcPr>
            <w:tcW w:w="107" w:type="pct"/>
            <w:tcBorders>
              <w:top w:val="nil"/>
              <w:left w:val="nil"/>
              <w:bottom w:val="single" w:sz="4" w:space="0" w:color="auto"/>
              <w:right w:val="single" w:sz="4" w:space="0" w:color="auto"/>
            </w:tcBorders>
            <w:shd w:val="clear" w:color="000000" w:fill="FFFFFF"/>
            <w:vAlign w:val="center"/>
            <w:hideMark/>
            <w:tcPrChange w:id="2394"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395" w:author="Sarthak Shah | IFMR Rural Finance" w:date="2016-11-20T15:20:00Z"/>
                <w:rFonts w:ascii="Calibri" w:hAnsi="Calibri"/>
                <w:color w:val="000000"/>
                <w:sz w:val="22"/>
                <w:szCs w:val="22"/>
                <w:lang w:val="en-GB" w:eastAsia="en-GB"/>
              </w:rPr>
            </w:pPr>
            <w:ins w:id="2396" w:author="Sarthak Shah | IFMR Rural Finance" w:date="2016-11-20T15:20:00Z">
              <w:r w:rsidRPr="00EC34D8">
                <w:rPr>
                  <w:rFonts w:ascii="Calibri" w:hAnsi="Calibri"/>
                  <w:color w:val="000000"/>
                  <w:sz w:val="22"/>
                  <w:szCs w:val="22"/>
                  <w:lang w:val="en-GB" w:eastAsia="en-GB"/>
                </w:rPr>
                <w:t>0</w:t>
              </w:r>
            </w:ins>
          </w:p>
        </w:tc>
        <w:tc>
          <w:tcPr>
            <w:tcW w:w="98" w:type="pct"/>
            <w:tcBorders>
              <w:top w:val="nil"/>
              <w:left w:val="nil"/>
              <w:bottom w:val="single" w:sz="4" w:space="0" w:color="auto"/>
              <w:right w:val="single" w:sz="4" w:space="0" w:color="auto"/>
            </w:tcBorders>
            <w:shd w:val="clear" w:color="000000" w:fill="FFFFFF"/>
            <w:vAlign w:val="center"/>
            <w:hideMark/>
            <w:tcPrChange w:id="2397" w:author="Sarthak Shah | IFMR Rural Finance" w:date="2016-11-20T15:20:00Z">
              <w:tcPr>
                <w:tcW w:w="43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398" w:author="Sarthak Shah | IFMR Rural Finance" w:date="2016-11-20T15:20:00Z"/>
                <w:rFonts w:ascii="Calibri" w:hAnsi="Calibri"/>
                <w:color w:val="000000"/>
                <w:sz w:val="22"/>
                <w:szCs w:val="22"/>
                <w:lang w:val="en-GB" w:eastAsia="en-GB"/>
              </w:rPr>
            </w:pPr>
            <w:ins w:id="2399" w:author="Sarthak Shah | IFMR Rural Finance" w:date="2016-11-20T15:20:00Z">
              <w:r w:rsidRPr="00EC34D8">
                <w:rPr>
                  <w:rFonts w:ascii="Calibri" w:hAnsi="Calibri"/>
                  <w:color w:val="000000"/>
                  <w:sz w:val="22"/>
                  <w:szCs w:val="22"/>
                  <w:lang w:val="en-GB" w:eastAsia="en-GB"/>
                </w:rPr>
                <w:t>1</w:t>
              </w:r>
            </w:ins>
          </w:p>
        </w:tc>
        <w:tc>
          <w:tcPr>
            <w:tcW w:w="107" w:type="pct"/>
            <w:tcBorders>
              <w:top w:val="nil"/>
              <w:left w:val="nil"/>
              <w:bottom w:val="single" w:sz="4" w:space="0" w:color="auto"/>
              <w:right w:val="single" w:sz="4" w:space="0" w:color="auto"/>
            </w:tcBorders>
            <w:shd w:val="clear" w:color="000000" w:fill="FFFFFF"/>
            <w:vAlign w:val="center"/>
            <w:hideMark/>
            <w:tcPrChange w:id="2400"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401" w:author="Sarthak Shah | IFMR Rural Finance" w:date="2016-11-20T15:20:00Z"/>
                <w:rFonts w:ascii="Calibri" w:hAnsi="Calibri"/>
                <w:color w:val="000000"/>
                <w:sz w:val="22"/>
                <w:szCs w:val="22"/>
                <w:lang w:val="en-GB" w:eastAsia="en-GB"/>
              </w:rPr>
            </w:pPr>
            <w:ins w:id="2402" w:author="Sarthak Shah | IFMR Rural Finance" w:date="2016-11-20T15:20:00Z">
              <w:r w:rsidRPr="00EC34D8">
                <w:rPr>
                  <w:rFonts w:ascii="Calibri" w:hAnsi="Calibri"/>
                  <w:color w:val="000000"/>
                  <w:sz w:val="22"/>
                  <w:szCs w:val="22"/>
                  <w:lang w:val="en-GB" w:eastAsia="en-GB"/>
                </w:rPr>
                <w:t>2</w:t>
              </w:r>
            </w:ins>
          </w:p>
        </w:tc>
        <w:tc>
          <w:tcPr>
            <w:tcW w:w="94" w:type="pct"/>
            <w:tcBorders>
              <w:top w:val="nil"/>
              <w:left w:val="nil"/>
              <w:bottom w:val="single" w:sz="4" w:space="0" w:color="auto"/>
              <w:right w:val="single" w:sz="4" w:space="0" w:color="auto"/>
            </w:tcBorders>
            <w:shd w:val="clear" w:color="000000" w:fill="FFFFFF"/>
            <w:vAlign w:val="center"/>
            <w:hideMark/>
            <w:tcPrChange w:id="2403" w:author="Sarthak Shah | IFMR Rural Finance" w:date="2016-11-20T15:20:00Z">
              <w:tcPr>
                <w:tcW w:w="41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404" w:author="Sarthak Shah | IFMR Rural Finance" w:date="2016-11-20T15:20:00Z"/>
                <w:rFonts w:ascii="Calibri" w:hAnsi="Calibri"/>
                <w:color w:val="000000"/>
                <w:sz w:val="22"/>
                <w:szCs w:val="22"/>
                <w:lang w:val="en-GB" w:eastAsia="en-GB"/>
              </w:rPr>
            </w:pPr>
            <w:ins w:id="2405"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nil"/>
            </w:tcBorders>
            <w:shd w:val="clear" w:color="000000" w:fill="FFFFFF"/>
            <w:vAlign w:val="center"/>
            <w:hideMark/>
            <w:tcPrChange w:id="2406" w:author="Sarthak Shah | IFMR Rural Finance" w:date="2016-11-20T15:20:00Z">
              <w:tcPr>
                <w:tcW w:w="476" w:type="dxa"/>
                <w:tcBorders>
                  <w:top w:val="nil"/>
                  <w:left w:val="nil"/>
                  <w:bottom w:val="single" w:sz="4" w:space="0" w:color="auto"/>
                  <w:right w:val="nil"/>
                </w:tcBorders>
                <w:shd w:val="clear" w:color="000000" w:fill="FFFFFF"/>
                <w:vAlign w:val="center"/>
                <w:hideMark/>
              </w:tcPr>
            </w:tcPrChange>
          </w:tcPr>
          <w:p w:rsidR="00EC34D8" w:rsidRPr="00EC34D8" w:rsidRDefault="00EC34D8" w:rsidP="00EC34D8">
            <w:pPr>
              <w:jc w:val="center"/>
              <w:rPr>
                <w:ins w:id="2407" w:author="Sarthak Shah | IFMR Rural Finance" w:date="2016-11-20T15:20:00Z"/>
                <w:rFonts w:ascii="Calibri" w:hAnsi="Calibri"/>
                <w:color w:val="000000"/>
                <w:sz w:val="22"/>
                <w:szCs w:val="22"/>
                <w:lang w:val="en-GB" w:eastAsia="en-GB"/>
              </w:rPr>
            </w:pPr>
            <w:ins w:id="2408" w:author="Sarthak Shah | IFMR Rural Finance" w:date="2016-11-20T15:20:00Z">
              <w:r w:rsidRPr="00EC34D8">
                <w:rPr>
                  <w:rFonts w:ascii="Calibri" w:hAnsi="Calibri"/>
                  <w:color w:val="000000"/>
                  <w:sz w:val="22"/>
                  <w:szCs w:val="22"/>
                  <w:lang w:val="en-GB" w:eastAsia="en-GB"/>
                </w:rPr>
                <w:t> </w:t>
              </w:r>
            </w:ins>
          </w:p>
        </w:tc>
        <w:tc>
          <w:tcPr>
            <w:tcW w:w="280" w:type="pct"/>
            <w:tcBorders>
              <w:top w:val="nil"/>
              <w:left w:val="single" w:sz="4" w:space="0" w:color="auto"/>
              <w:bottom w:val="single" w:sz="4" w:space="0" w:color="auto"/>
              <w:right w:val="single" w:sz="4" w:space="0" w:color="auto"/>
            </w:tcBorders>
            <w:shd w:val="clear" w:color="auto" w:fill="auto"/>
            <w:vAlign w:val="center"/>
            <w:hideMark/>
            <w:tcPrChange w:id="2409" w:author="Sarthak Shah | IFMR Rural Finance" w:date="2016-11-20T15:20:00Z">
              <w:tcPr>
                <w:tcW w:w="1037" w:type="dxa"/>
                <w:tcBorders>
                  <w:top w:val="nil"/>
                  <w:left w:val="single" w:sz="4" w:space="0" w:color="auto"/>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2410" w:author="Sarthak Shah | IFMR Rural Finance" w:date="2016-11-20T15:20:00Z"/>
                <w:rFonts w:ascii="Calibri" w:hAnsi="Calibri"/>
                <w:color w:val="000000"/>
                <w:sz w:val="22"/>
                <w:szCs w:val="22"/>
                <w:lang w:val="en-GB" w:eastAsia="en-GB"/>
              </w:rPr>
            </w:pPr>
            <w:ins w:id="2411" w:author="Sarthak Shah | IFMR Rural Finance" w:date="2016-11-20T15:20:00Z">
              <w:r w:rsidRPr="00EC34D8">
                <w:rPr>
                  <w:rFonts w:ascii="Calibri" w:hAnsi="Calibri"/>
                  <w:color w:val="000000"/>
                  <w:sz w:val="22"/>
                  <w:szCs w:val="22"/>
                  <w:lang w:val="en-GB" w:eastAsia="en-GB"/>
                </w:rPr>
                <w:t>Derived</w:t>
              </w:r>
            </w:ins>
          </w:p>
        </w:tc>
      </w:tr>
      <w:tr w:rsidR="00EC34D8" w:rsidRPr="00EC34D8" w:rsidTr="00EC34D8">
        <w:trPr>
          <w:trHeight w:val="1500"/>
          <w:ins w:id="2412" w:author="Sarthak Shah | IFMR Rural Finance" w:date="2016-11-20T15:20:00Z"/>
          <w:trPrChange w:id="2413" w:author="Sarthak Shah | IFMR Rural Finance" w:date="2016-11-20T15:20:00Z">
            <w:trPr>
              <w:gridBefore w:val="1"/>
              <w:trHeight w:val="15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2414"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415" w:author="Sarthak Shah | IFMR Rural Finance" w:date="2016-11-20T15:20:00Z"/>
                <w:rFonts w:ascii="Calibri" w:hAnsi="Calibri"/>
                <w:color w:val="000000"/>
                <w:sz w:val="22"/>
                <w:szCs w:val="22"/>
                <w:lang w:val="en-GB" w:eastAsia="en-GB"/>
              </w:rPr>
            </w:pPr>
            <w:ins w:id="2416" w:author="Sarthak Shah | IFMR Rural Finance" w:date="2016-11-20T15:20:00Z">
              <w:r w:rsidRPr="00EC34D8">
                <w:rPr>
                  <w:rFonts w:ascii="Calibri" w:hAnsi="Calibri"/>
                  <w:color w:val="000000"/>
                  <w:sz w:val="22"/>
                  <w:szCs w:val="22"/>
                  <w:lang w:val="en-GB" w:eastAsia="en-GB"/>
                </w:rPr>
                <w:t>30</w:t>
              </w:r>
            </w:ins>
          </w:p>
        </w:tc>
        <w:tc>
          <w:tcPr>
            <w:tcW w:w="394" w:type="pct"/>
            <w:tcBorders>
              <w:top w:val="nil"/>
              <w:left w:val="nil"/>
              <w:bottom w:val="single" w:sz="4" w:space="0" w:color="auto"/>
              <w:right w:val="single" w:sz="4" w:space="0" w:color="auto"/>
            </w:tcBorders>
            <w:shd w:val="clear" w:color="auto" w:fill="auto"/>
            <w:vAlign w:val="center"/>
            <w:hideMark/>
            <w:tcPrChange w:id="2417"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418" w:author="Sarthak Shah | IFMR Rural Finance" w:date="2016-11-20T15:20:00Z"/>
                <w:rFonts w:ascii="Calibri" w:hAnsi="Calibri"/>
                <w:color w:val="000000"/>
                <w:sz w:val="22"/>
                <w:szCs w:val="22"/>
                <w:lang w:val="en-GB" w:eastAsia="en-GB"/>
              </w:rPr>
            </w:pPr>
            <w:ins w:id="2419" w:author="Sarthak Shah | IFMR Rural Finance" w:date="2016-11-20T15:20:00Z">
              <w:r w:rsidRPr="00EC34D8">
                <w:rPr>
                  <w:rFonts w:ascii="Calibri" w:hAnsi="Calibri"/>
                  <w:color w:val="000000"/>
                  <w:sz w:val="22"/>
                  <w:szCs w:val="22"/>
                  <w:lang w:val="en-GB" w:eastAsia="en-GB"/>
                </w:rPr>
                <w:t>DSCR with new asset income</w:t>
              </w:r>
            </w:ins>
          </w:p>
        </w:tc>
        <w:tc>
          <w:tcPr>
            <w:tcW w:w="280" w:type="pct"/>
            <w:tcBorders>
              <w:top w:val="nil"/>
              <w:left w:val="nil"/>
              <w:bottom w:val="single" w:sz="4" w:space="0" w:color="auto"/>
              <w:right w:val="single" w:sz="4" w:space="0" w:color="auto"/>
            </w:tcBorders>
            <w:shd w:val="clear" w:color="auto" w:fill="auto"/>
            <w:vAlign w:val="center"/>
            <w:hideMark/>
            <w:tcPrChange w:id="2420"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421" w:author="Sarthak Shah | IFMR Rural Finance" w:date="2016-11-20T15:20:00Z"/>
                <w:rFonts w:ascii="Calibri" w:hAnsi="Calibri"/>
                <w:color w:val="000000"/>
                <w:sz w:val="22"/>
                <w:szCs w:val="22"/>
                <w:lang w:val="en-GB" w:eastAsia="en-GB"/>
              </w:rPr>
            </w:pPr>
            <w:ins w:id="2422" w:author="Sarthak Shah | IFMR Rural Finance" w:date="2016-11-20T15:20:00Z">
              <w:r w:rsidRPr="00EC34D8">
                <w:rPr>
                  <w:rFonts w:ascii="Calibri" w:hAnsi="Calibri"/>
                  <w:color w:val="000000"/>
                  <w:sz w:val="22"/>
                  <w:szCs w:val="22"/>
                  <w:lang w:val="en-GB" w:eastAsia="en-GB"/>
                </w:rPr>
                <w:t>Derived</w:t>
              </w:r>
            </w:ins>
          </w:p>
        </w:tc>
        <w:tc>
          <w:tcPr>
            <w:tcW w:w="244" w:type="pct"/>
            <w:tcBorders>
              <w:top w:val="nil"/>
              <w:left w:val="nil"/>
              <w:bottom w:val="single" w:sz="4" w:space="0" w:color="auto"/>
              <w:right w:val="single" w:sz="4" w:space="0" w:color="auto"/>
            </w:tcBorders>
            <w:shd w:val="clear" w:color="auto" w:fill="auto"/>
            <w:vAlign w:val="center"/>
            <w:hideMark/>
            <w:tcPrChange w:id="2423" w:author="Sarthak Shah | IFMR Rural Finance" w:date="2016-11-20T15:20:00Z">
              <w:tcPr>
                <w:tcW w:w="1083"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424" w:author="Sarthak Shah | IFMR Rural Finance" w:date="2016-11-20T15:20:00Z"/>
                <w:rFonts w:ascii="Calibri" w:hAnsi="Calibri"/>
                <w:color w:val="000000"/>
                <w:sz w:val="22"/>
                <w:szCs w:val="22"/>
                <w:lang w:val="en-GB" w:eastAsia="en-GB"/>
              </w:rPr>
            </w:pPr>
            <w:ins w:id="2425" w:author="Sarthak Shah | IFMR Rural Finance" w:date="2016-11-20T15:20:00Z">
              <w:r w:rsidRPr="00EC34D8">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426"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427" w:author="Sarthak Shah | IFMR Rural Finance" w:date="2016-11-20T15:20:00Z"/>
                <w:rFonts w:ascii="Calibri" w:hAnsi="Calibri"/>
                <w:color w:val="000000"/>
                <w:sz w:val="22"/>
                <w:szCs w:val="22"/>
                <w:lang w:val="en-GB" w:eastAsia="en-GB"/>
              </w:rPr>
            </w:pPr>
            <w:ins w:id="2428" w:author="Sarthak Shah | IFMR Rural Finance" w:date="2016-11-20T15:20:00Z">
              <w:r w:rsidRPr="00EC34D8">
                <w:rPr>
                  <w:rFonts w:ascii="Calibri" w:hAnsi="Calibri"/>
                  <w:color w:val="000000"/>
                  <w:sz w:val="22"/>
                  <w:szCs w:val="22"/>
                  <w:lang w:val="en-GB" w:eastAsia="en-GB"/>
                </w:rPr>
                <w:t> </w:t>
              </w:r>
            </w:ins>
          </w:p>
        </w:tc>
        <w:tc>
          <w:tcPr>
            <w:tcW w:w="580" w:type="pct"/>
            <w:tcBorders>
              <w:top w:val="nil"/>
              <w:left w:val="nil"/>
              <w:bottom w:val="single" w:sz="4" w:space="0" w:color="auto"/>
              <w:right w:val="single" w:sz="4" w:space="0" w:color="auto"/>
            </w:tcBorders>
            <w:shd w:val="clear" w:color="auto" w:fill="auto"/>
            <w:vAlign w:val="center"/>
            <w:hideMark/>
            <w:tcPrChange w:id="2429"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430" w:author="Sarthak Shah | IFMR Rural Finance" w:date="2016-11-20T15:20:00Z"/>
                <w:rFonts w:ascii="Calibri" w:hAnsi="Calibri"/>
                <w:color w:val="000000"/>
                <w:sz w:val="22"/>
                <w:szCs w:val="22"/>
                <w:lang w:val="en-GB" w:eastAsia="en-GB"/>
              </w:rPr>
            </w:pPr>
            <w:ins w:id="2431" w:author="Sarthak Shah | IFMR Rural Finance" w:date="2016-11-20T15:20:00Z">
              <w:r w:rsidRPr="00EC34D8">
                <w:rPr>
                  <w:rFonts w:ascii="Calibri" w:hAnsi="Calibri"/>
                  <w:color w:val="000000"/>
                  <w:sz w:val="22"/>
                  <w:szCs w:val="22"/>
                  <w:lang w:val="en-GB" w:eastAsia="en-GB"/>
                </w:rPr>
                <w:t> </w:t>
              </w:r>
            </w:ins>
          </w:p>
        </w:tc>
        <w:tc>
          <w:tcPr>
            <w:tcW w:w="423" w:type="pct"/>
            <w:tcBorders>
              <w:top w:val="nil"/>
              <w:left w:val="nil"/>
              <w:bottom w:val="single" w:sz="4" w:space="0" w:color="auto"/>
              <w:right w:val="single" w:sz="4" w:space="0" w:color="auto"/>
            </w:tcBorders>
            <w:shd w:val="clear" w:color="auto" w:fill="auto"/>
            <w:vAlign w:val="center"/>
            <w:hideMark/>
            <w:tcPrChange w:id="2432"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433" w:author="Sarthak Shah | IFMR Rural Finance" w:date="2016-11-20T15:20:00Z"/>
                <w:rFonts w:ascii="Calibri" w:hAnsi="Calibri"/>
                <w:color w:val="000000"/>
                <w:sz w:val="22"/>
                <w:szCs w:val="22"/>
                <w:lang w:val="en-GB" w:eastAsia="en-GB"/>
              </w:rPr>
            </w:pPr>
            <w:ins w:id="2434"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2435"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436" w:author="Sarthak Shah | IFMR Rural Finance" w:date="2016-11-20T15:20:00Z"/>
                <w:rFonts w:ascii="Calibri" w:hAnsi="Calibri"/>
                <w:color w:val="000000"/>
                <w:sz w:val="22"/>
                <w:szCs w:val="22"/>
                <w:lang w:val="en-GB" w:eastAsia="en-GB"/>
              </w:rPr>
            </w:pPr>
            <w:ins w:id="2437" w:author="Sarthak Shah | IFMR Rural Finance" w:date="2016-11-20T15:20:00Z">
              <w:r w:rsidRPr="00EC34D8">
                <w:rPr>
                  <w:rFonts w:ascii="Calibri" w:hAnsi="Calibri"/>
                  <w:color w:val="000000"/>
                  <w:sz w:val="22"/>
                  <w:szCs w:val="22"/>
                  <w:lang w:val="en-GB" w:eastAsia="en-GB"/>
                </w:rPr>
                <w:t>1.&lt; 1.25</w:t>
              </w:r>
              <w:r w:rsidRPr="00EC34D8">
                <w:rPr>
                  <w:rFonts w:ascii="Calibri" w:hAnsi="Calibri"/>
                  <w:color w:val="000000"/>
                  <w:sz w:val="22"/>
                  <w:szCs w:val="22"/>
                  <w:lang w:val="en-GB" w:eastAsia="en-GB"/>
                </w:rPr>
                <w:br/>
                <w:t>2. 1.25 - 1.5</w:t>
              </w:r>
              <w:r w:rsidRPr="00EC34D8">
                <w:rPr>
                  <w:rFonts w:ascii="Calibri" w:hAnsi="Calibri"/>
                  <w:color w:val="000000"/>
                  <w:sz w:val="22"/>
                  <w:szCs w:val="22"/>
                  <w:lang w:val="en-GB" w:eastAsia="en-GB"/>
                </w:rPr>
                <w:br/>
                <w:t>3. 1.5 - 1.75</w:t>
              </w:r>
              <w:r w:rsidRPr="00EC34D8">
                <w:rPr>
                  <w:rFonts w:ascii="Calibri" w:hAnsi="Calibri"/>
                  <w:color w:val="000000"/>
                  <w:sz w:val="22"/>
                  <w:szCs w:val="22"/>
                  <w:lang w:val="en-GB" w:eastAsia="en-GB"/>
                </w:rPr>
                <w:br/>
                <w:t xml:space="preserve">4. 1.75 - 2 </w:t>
              </w:r>
              <w:r w:rsidRPr="00EC34D8">
                <w:rPr>
                  <w:rFonts w:ascii="Calibri" w:hAnsi="Calibri"/>
                  <w:color w:val="000000"/>
                  <w:sz w:val="22"/>
                  <w:szCs w:val="22"/>
                  <w:lang w:val="en-GB" w:eastAsia="en-GB"/>
                </w:rPr>
                <w:br/>
                <w:t>5. &gt; 2</w:t>
              </w:r>
            </w:ins>
          </w:p>
        </w:tc>
        <w:tc>
          <w:tcPr>
            <w:tcW w:w="400" w:type="pct"/>
            <w:tcBorders>
              <w:top w:val="nil"/>
              <w:left w:val="nil"/>
              <w:bottom w:val="single" w:sz="4" w:space="0" w:color="auto"/>
              <w:right w:val="nil"/>
            </w:tcBorders>
            <w:shd w:val="clear" w:color="auto" w:fill="auto"/>
            <w:noWrap/>
            <w:vAlign w:val="center"/>
            <w:hideMark/>
            <w:tcPrChange w:id="2438" w:author="Sarthak Shah | IFMR Rural Finance" w:date="2016-11-20T15:20:00Z">
              <w:tcPr>
                <w:tcW w:w="1776" w:type="dxa"/>
                <w:gridSpan w:val="2"/>
                <w:tcBorders>
                  <w:top w:val="nil"/>
                  <w:left w:val="nil"/>
                  <w:bottom w:val="single" w:sz="4" w:space="0" w:color="auto"/>
                  <w:right w:val="nil"/>
                </w:tcBorders>
                <w:shd w:val="clear" w:color="auto" w:fill="auto"/>
                <w:noWrap/>
                <w:vAlign w:val="center"/>
                <w:hideMark/>
              </w:tcPr>
            </w:tcPrChange>
          </w:tcPr>
          <w:p w:rsidR="00EC34D8" w:rsidRPr="00EC34D8" w:rsidRDefault="00EC34D8" w:rsidP="00EC34D8">
            <w:pPr>
              <w:jc w:val="center"/>
              <w:rPr>
                <w:ins w:id="2439" w:author="Sarthak Shah | IFMR Rural Finance" w:date="2016-11-20T15:20:00Z"/>
                <w:rFonts w:ascii="Calibri" w:hAnsi="Calibri"/>
                <w:color w:val="000000"/>
                <w:sz w:val="22"/>
                <w:szCs w:val="22"/>
                <w:lang w:val="en-GB" w:eastAsia="en-GB"/>
              </w:rPr>
            </w:pPr>
            <w:ins w:id="2440" w:author="Sarthak Shah | IFMR Rural Finance" w:date="2016-11-20T15:20:00Z">
              <w:r w:rsidRPr="00EC34D8">
                <w:rPr>
                  <w:rFonts w:ascii="Calibri" w:hAnsi="Calibri"/>
                  <w:color w:val="000000"/>
                  <w:sz w:val="22"/>
                  <w:szCs w:val="22"/>
                  <w:lang w:val="en-GB" w:eastAsia="en-GB"/>
                </w:rPr>
                <w:t>2</w:t>
              </w:r>
            </w:ins>
          </w:p>
        </w:tc>
        <w:tc>
          <w:tcPr>
            <w:tcW w:w="391" w:type="pct"/>
            <w:tcBorders>
              <w:top w:val="nil"/>
              <w:left w:val="single" w:sz="4" w:space="0" w:color="auto"/>
              <w:bottom w:val="single" w:sz="4" w:space="0" w:color="auto"/>
              <w:right w:val="single" w:sz="4" w:space="0" w:color="auto"/>
            </w:tcBorders>
            <w:shd w:val="clear" w:color="auto" w:fill="auto"/>
            <w:noWrap/>
            <w:vAlign w:val="center"/>
            <w:hideMark/>
            <w:tcPrChange w:id="2441" w:author="Sarthak Shah | IFMR Rural Finance" w:date="2016-11-20T15:20:00Z">
              <w:tcPr>
                <w:tcW w:w="173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442" w:author="Sarthak Shah | IFMR Rural Finance" w:date="2016-11-20T15:20:00Z"/>
                <w:rFonts w:ascii="Calibri" w:hAnsi="Calibri"/>
                <w:color w:val="000000"/>
                <w:sz w:val="22"/>
                <w:szCs w:val="22"/>
                <w:lang w:val="en-GB" w:eastAsia="en-GB"/>
              </w:rPr>
            </w:pPr>
            <w:ins w:id="2443" w:author="Sarthak Shah | IFMR Rural Finance" w:date="2016-11-20T15:20:00Z">
              <w:r w:rsidRPr="00EC34D8">
                <w:rPr>
                  <w:rFonts w:ascii="Calibri" w:hAnsi="Calibri"/>
                  <w:color w:val="000000"/>
                  <w:sz w:val="22"/>
                  <w:szCs w:val="22"/>
                  <w:lang w:val="en-GB" w:eastAsia="en-GB"/>
                </w:rPr>
                <w:t>2.062%</w:t>
              </w:r>
            </w:ins>
          </w:p>
        </w:tc>
        <w:tc>
          <w:tcPr>
            <w:tcW w:w="107" w:type="pct"/>
            <w:tcBorders>
              <w:top w:val="nil"/>
              <w:left w:val="nil"/>
              <w:bottom w:val="single" w:sz="4" w:space="0" w:color="auto"/>
              <w:right w:val="single" w:sz="4" w:space="0" w:color="auto"/>
            </w:tcBorders>
            <w:shd w:val="clear" w:color="000000" w:fill="FFFFFF"/>
            <w:vAlign w:val="center"/>
            <w:hideMark/>
            <w:tcPrChange w:id="2444"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445" w:author="Sarthak Shah | IFMR Rural Finance" w:date="2016-11-20T15:20:00Z"/>
                <w:rFonts w:ascii="Calibri" w:hAnsi="Calibri"/>
                <w:color w:val="000000"/>
                <w:sz w:val="22"/>
                <w:szCs w:val="22"/>
                <w:lang w:val="en-GB" w:eastAsia="en-GB"/>
              </w:rPr>
            </w:pPr>
            <w:ins w:id="2446" w:author="Sarthak Shah | IFMR Rural Finance" w:date="2016-11-20T15:20:00Z">
              <w:r w:rsidRPr="00EC34D8">
                <w:rPr>
                  <w:rFonts w:ascii="Calibri" w:hAnsi="Calibri"/>
                  <w:color w:val="000000"/>
                  <w:sz w:val="22"/>
                  <w:szCs w:val="22"/>
                  <w:lang w:val="en-GB" w:eastAsia="en-GB"/>
                </w:rPr>
                <w:t>0</w:t>
              </w:r>
            </w:ins>
          </w:p>
        </w:tc>
        <w:tc>
          <w:tcPr>
            <w:tcW w:w="98" w:type="pct"/>
            <w:tcBorders>
              <w:top w:val="nil"/>
              <w:left w:val="nil"/>
              <w:bottom w:val="single" w:sz="4" w:space="0" w:color="auto"/>
              <w:right w:val="single" w:sz="4" w:space="0" w:color="auto"/>
            </w:tcBorders>
            <w:shd w:val="clear" w:color="000000" w:fill="FFFFFF"/>
            <w:vAlign w:val="center"/>
            <w:hideMark/>
            <w:tcPrChange w:id="2447" w:author="Sarthak Shah | IFMR Rural Finance" w:date="2016-11-20T15:20:00Z">
              <w:tcPr>
                <w:tcW w:w="43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448" w:author="Sarthak Shah | IFMR Rural Finance" w:date="2016-11-20T15:20:00Z"/>
                <w:rFonts w:ascii="Calibri" w:hAnsi="Calibri"/>
                <w:color w:val="000000"/>
                <w:sz w:val="22"/>
                <w:szCs w:val="22"/>
                <w:lang w:val="en-GB" w:eastAsia="en-GB"/>
              </w:rPr>
            </w:pPr>
            <w:ins w:id="2449" w:author="Sarthak Shah | IFMR Rural Finance" w:date="2016-11-20T15:20:00Z">
              <w:r w:rsidRPr="00EC34D8">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000000" w:fill="FFFFFF"/>
            <w:vAlign w:val="center"/>
            <w:hideMark/>
            <w:tcPrChange w:id="2450"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451" w:author="Sarthak Shah | IFMR Rural Finance" w:date="2016-11-20T15:20:00Z"/>
                <w:rFonts w:ascii="Calibri" w:hAnsi="Calibri"/>
                <w:color w:val="000000"/>
                <w:sz w:val="22"/>
                <w:szCs w:val="22"/>
                <w:lang w:val="en-GB" w:eastAsia="en-GB"/>
              </w:rPr>
            </w:pPr>
            <w:ins w:id="2452" w:author="Sarthak Shah | IFMR Rural Finance" w:date="2016-11-20T15:20:00Z">
              <w:r w:rsidRPr="00EC34D8">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2453" w:author="Sarthak Shah | IFMR Rural Finance" w:date="2016-11-20T15:20:00Z">
              <w:tcPr>
                <w:tcW w:w="41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454" w:author="Sarthak Shah | IFMR Rural Finance" w:date="2016-11-20T15:20:00Z"/>
                <w:rFonts w:ascii="Calibri" w:hAnsi="Calibri"/>
                <w:color w:val="000000"/>
                <w:sz w:val="22"/>
                <w:szCs w:val="22"/>
                <w:lang w:val="en-GB" w:eastAsia="en-GB"/>
              </w:rPr>
            </w:pPr>
            <w:ins w:id="2455"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456"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457" w:author="Sarthak Shah | IFMR Rural Finance" w:date="2016-11-20T15:20:00Z"/>
                <w:rFonts w:ascii="Calibri" w:hAnsi="Calibri"/>
                <w:color w:val="000000"/>
                <w:sz w:val="22"/>
                <w:szCs w:val="22"/>
                <w:lang w:val="en-GB" w:eastAsia="en-GB"/>
              </w:rPr>
            </w:pPr>
            <w:ins w:id="2458" w:author="Sarthak Shah | IFMR Rural Finance" w:date="2016-11-20T15:20:00Z">
              <w:r w:rsidRPr="00EC34D8">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2459" w:author="Sarthak Shah | IFMR Rural Finance" w:date="2016-11-20T15:20:00Z">
              <w:tcPr>
                <w:tcW w:w="1037" w:type="dxa"/>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2460" w:author="Sarthak Shah | IFMR Rural Finance" w:date="2016-11-20T15:20:00Z"/>
                <w:rFonts w:ascii="Calibri" w:hAnsi="Calibri"/>
                <w:color w:val="000000"/>
                <w:sz w:val="22"/>
                <w:szCs w:val="22"/>
                <w:lang w:val="en-GB" w:eastAsia="en-GB"/>
              </w:rPr>
            </w:pPr>
            <w:ins w:id="2461" w:author="Sarthak Shah | IFMR Rural Finance" w:date="2016-11-20T15:20:00Z">
              <w:r w:rsidRPr="00EC34D8">
                <w:rPr>
                  <w:rFonts w:ascii="Calibri" w:hAnsi="Calibri"/>
                  <w:color w:val="000000"/>
                  <w:sz w:val="22"/>
                  <w:szCs w:val="22"/>
                  <w:lang w:val="en-GB" w:eastAsia="en-GB"/>
                </w:rPr>
                <w:t>Derived</w:t>
              </w:r>
            </w:ins>
          </w:p>
        </w:tc>
      </w:tr>
      <w:tr w:rsidR="00EC34D8" w:rsidRPr="00EC34D8" w:rsidTr="00EC34D8">
        <w:trPr>
          <w:trHeight w:val="1200"/>
          <w:ins w:id="2462" w:author="Sarthak Shah | IFMR Rural Finance" w:date="2016-11-20T15:20:00Z"/>
          <w:trPrChange w:id="2463" w:author="Sarthak Shah | IFMR Rural Finance" w:date="2016-11-20T15:20:00Z">
            <w:trPr>
              <w:gridBefore w:val="1"/>
              <w:trHeight w:val="12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2464"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465" w:author="Sarthak Shah | IFMR Rural Finance" w:date="2016-11-20T15:20:00Z"/>
                <w:rFonts w:ascii="Calibri" w:hAnsi="Calibri"/>
                <w:color w:val="000000"/>
                <w:sz w:val="22"/>
                <w:szCs w:val="22"/>
                <w:lang w:val="en-GB" w:eastAsia="en-GB"/>
              </w:rPr>
            </w:pPr>
            <w:ins w:id="2466" w:author="Sarthak Shah | IFMR Rural Finance" w:date="2016-11-20T15:20:00Z">
              <w:r w:rsidRPr="00EC34D8">
                <w:rPr>
                  <w:rFonts w:ascii="Calibri" w:hAnsi="Calibri"/>
                  <w:color w:val="000000"/>
                  <w:sz w:val="22"/>
                  <w:szCs w:val="22"/>
                  <w:lang w:val="en-GB" w:eastAsia="en-GB"/>
                </w:rPr>
                <w:t>31</w:t>
              </w:r>
            </w:ins>
          </w:p>
        </w:tc>
        <w:tc>
          <w:tcPr>
            <w:tcW w:w="394" w:type="pct"/>
            <w:tcBorders>
              <w:top w:val="nil"/>
              <w:left w:val="nil"/>
              <w:bottom w:val="single" w:sz="4" w:space="0" w:color="auto"/>
              <w:right w:val="single" w:sz="4" w:space="0" w:color="auto"/>
            </w:tcBorders>
            <w:shd w:val="clear" w:color="auto" w:fill="auto"/>
            <w:vAlign w:val="center"/>
            <w:hideMark/>
            <w:tcPrChange w:id="2467"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468" w:author="Sarthak Shah | IFMR Rural Finance" w:date="2016-11-20T15:20:00Z"/>
                <w:rFonts w:ascii="Calibri" w:hAnsi="Calibri"/>
                <w:color w:val="000000"/>
                <w:sz w:val="22"/>
                <w:szCs w:val="22"/>
                <w:lang w:val="en-GB" w:eastAsia="en-GB"/>
              </w:rPr>
            </w:pPr>
            <w:ins w:id="2469" w:author="Sarthak Shah | IFMR Rural Finance" w:date="2016-11-20T15:20:00Z">
              <w:r w:rsidRPr="00EC34D8">
                <w:rPr>
                  <w:rFonts w:ascii="Calibri" w:hAnsi="Calibri"/>
                  <w:color w:val="000000"/>
                  <w:sz w:val="22"/>
                  <w:szCs w:val="22"/>
                  <w:lang w:val="en-GB" w:eastAsia="en-GB"/>
                </w:rPr>
                <w:t>Current ratio only for WC</w:t>
              </w:r>
            </w:ins>
          </w:p>
        </w:tc>
        <w:tc>
          <w:tcPr>
            <w:tcW w:w="280" w:type="pct"/>
            <w:tcBorders>
              <w:top w:val="nil"/>
              <w:left w:val="nil"/>
              <w:bottom w:val="single" w:sz="4" w:space="0" w:color="auto"/>
              <w:right w:val="single" w:sz="4" w:space="0" w:color="auto"/>
            </w:tcBorders>
            <w:shd w:val="clear" w:color="auto" w:fill="auto"/>
            <w:vAlign w:val="center"/>
            <w:hideMark/>
            <w:tcPrChange w:id="2470"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471" w:author="Sarthak Shah | IFMR Rural Finance" w:date="2016-11-20T15:20:00Z"/>
                <w:rFonts w:ascii="Calibri" w:hAnsi="Calibri"/>
                <w:color w:val="000000"/>
                <w:sz w:val="22"/>
                <w:szCs w:val="22"/>
                <w:lang w:val="en-GB" w:eastAsia="en-GB"/>
              </w:rPr>
            </w:pPr>
            <w:ins w:id="2472" w:author="Sarthak Shah | IFMR Rural Finance" w:date="2016-11-20T15:20:00Z">
              <w:r w:rsidRPr="00EC34D8">
                <w:rPr>
                  <w:rFonts w:ascii="Calibri" w:hAnsi="Calibri"/>
                  <w:color w:val="000000"/>
                  <w:sz w:val="22"/>
                  <w:szCs w:val="22"/>
                  <w:lang w:val="en-GB" w:eastAsia="en-GB"/>
                </w:rPr>
                <w:t>Derived</w:t>
              </w:r>
            </w:ins>
          </w:p>
        </w:tc>
        <w:tc>
          <w:tcPr>
            <w:tcW w:w="244" w:type="pct"/>
            <w:tcBorders>
              <w:top w:val="nil"/>
              <w:left w:val="nil"/>
              <w:bottom w:val="single" w:sz="4" w:space="0" w:color="auto"/>
              <w:right w:val="single" w:sz="4" w:space="0" w:color="auto"/>
            </w:tcBorders>
            <w:shd w:val="clear" w:color="auto" w:fill="auto"/>
            <w:vAlign w:val="center"/>
            <w:hideMark/>
            <w:tcPrChange w:id="2473" w:author="Sarthak Shah | IFMR Rural Finance" w:date="2016-11-20T15:20:00Z">
              <w:tcPr>
                <w:tcW w:w="1083"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474" w:author="Sarthak Shah | IFMR Rural Finance" w:date="2016-11-20T15:20:00Z"/>
                <w:rFonts w:ascii="Calibri" w:hAnsi="Calibri"/>
                <w:color w:val="000000"/>
                <w:sz w:val="22"/>
                <w:szCs w:val="22"/>
                <w:lang w:val="en-GB" w:eastAsia="en-GB"/>
              </w:rPr>
            </w:pPr>
            <w:ins w:id="2475" w:author="Sarthak Shah | IFMR Rural Finance" w:date="2016-11-20T15:20:00Z">
              <w:r w:rsidRPr="00EC34D8">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476"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477" w:author="Sarthak Shah | IFMR Rural Finance" w:date="2016-11-20T15:20:00Z"/>
                <w:rFonts w:ascii="Calibri" w:hAnsi="Calibri"/>
                <w:color w:val="000000"/>
                <w:sz w:val="22"/>
                <w:szCs w:val="22"/>
                <w:lang w:val="en-GB" w:eastAsia="en-GB"/>
              </w:rPr>
            </w:pPr>
            <w:ins w:id="2478" w:author="Sarthak Shah | IFMR Rural Finance" w:date="2016-11-20T15:20:00Z">
              <w:r w:rsidRPr="00EC34D8">
                <w:rPr>
                  <w:rFonts w:ascii="Calibri" w:hAnsi="Calibri"/>
                  <w:color w:val="000000"/>
                  <w:sz w:val="22"/>
                  <w:szCs w:val="22"/>
                  <w:lang w:val="en-GB" w:eastAsia="en-GB"/>
                </w:rPr>
                <w:t> </w:t>
              </w:r>
            </w:ins>
          </w:p>
        </w:tc>
        <w:tc>
          <w:tcPr>
            <w:tcW w:w="580" w:type="pct"/>
            <w:tcBorders>
              <w:top w:val="nil"/>
              <w:left w:val="nil"/>
              <w:bottom w:val="single" w:sz="4" w:space="0" w:color="auto"/>
              <w:right w:val="single" w:sz="4" w:space="0" w:color="auto"/>
            </w:tcBorders>
            <w:shd w:val="clear" w:color="auto" w:fill="auto"/>
            <w:vAlign w:val="center"/>
            <w:hideMark/>
            <w:tcPrChange w:id="2479"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480" w:author="Sarthak Shah | IFMR Rural Finance" w:date="2016-11-20T15:20:00Z"/>
                <w:rFonts w:ascii="Calibri" w:hAnsi="Calibri"/>
                <w:color w:val="000000"/>
                <w:sz w:val="22"/>
                <w:szCs w:val="22"/>
                <w:lang w:val="en-GB" w:eastAsia="en-GB"/>
              </w:rPr>
            </w:pPr>
            <w:ins w:id="2481" w:author="Sarthak Shah | IFMR Rural Finance" w:date="2016-11-20T15:20:00Z">
              <w:r w:rsidRPr="00EC34D8">
                <w:rPr>
                  <w:rFonts w:ascii="Calibri" w:hAnsi="Calibri"/>
                  <w:color w:val="000000"/>
                  <w:sz w:val="22"/>
                  <w:szCs w:val="22"/>
                  <w:lang w:val="en-GB" w:eastAsia="en-GB"/>
                </w:rPr>
                <w:t> </w:t>
              </w:r>
            </w:ins>
          </w:p>
        </w:tc>
        <w:tc>
          <w:tcPr>
            <w:tcW w:w="423" w:type="pct"/>
            <w:tcBorders>
              <w:top w:val="nil"/>
              <w:left w:val="nil"/>
              <w:bottom w:val="single" w:sz="4" w:space="0" w:color="auto"/>
              <w:right w:val="single" w:sz="4" w:space="0" w:color="auto"/>
            </w:tcBorders>
            <w:shd w:val="clear" w:color="auto" w:fill="auto"/>
            <w:vAlign w:val="center"/>
            <w:hideMark/>
            <w:tcPrChange w:id="2482"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483" w:author="Sarthak Shah | IFMR Rural Finance" w:date="2016-11-20T15:20:00Z"/>
                <w:rFonts w:ascii="Calibri" w:hAnsi="Calibri"/>
                <w:color w:val="000000"/>
                <w:sz w:val="22"/>
                <w:szCs w:val="22"/>
                <w:lang w:val="en-GB" w:eastAsia="en-GB"/>
              </w:rPr>
            </w:pPr>
            <w:ins w:id="2484"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2485"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486" w:author="Sarthak Shah | IFMR Rural Finance" w:date="2016-11-20T15:20:00Z"/>
                <w:rFonts w:ascii="Calibri" w:hAnsi="Calibri"/>
                <w:color w:val="000000"/>
                <w:sz w:val="22"/>
                <w:szCs w:val="22"/>
                <w:lang w:val="en-GB" w:eastAsia="en-GB"/>
              </w:rPr>
            </w:pPr>
            <w:ins w:id="2487" w:author="Sarthak Shah | IFMR Rural Finance" w:date="2016-11-20T15:20:00Z">
              <w:r w:rsidRPr="00EC34D8">
                <w:rPr>
                  <w:rFonts w:ascii="Calibri" w:hAnsi="Calibri"/>
                  <w:color w:val="000000"/>
                  <w:sz w:val="22"/>
                  <w:szCs w:val="22"/>
                  <w:lang w:val="en-GB" w:eastAsia="en-GB"/>
                </w:rPr>
                <w:t xml:space="preserve">1.&lt; 1 </w:t>
              </w:r>
              <w:r w:rsidRPr="00EC34D8">
                <w:rPr>
                  <w:rFonts w:ascii="Calibri" w:hAnsi="Calibri"/>
                  <w:color w:val="000000"/>
                  <w:sz w:val="22"/>
                  <w:szCs w:val="22"/>
                  <w:lang w:val="en-GB" w:eastAsia="en-GB"/>
                </w:rPr>
                <w:br/>
                <w:t xml:space="preserve">2. 1  - 1.5 </w:t>
              </w:r>
              <w:r w:rsidRPr="00EC34D8">
                <w:rPr>
                  <w:rFonts w:ascii="Calibri" w:hAnsi="Calibri"/>
                  <w:color w:val="000000"/>
                  <w:sz w:val="22"/>
                  <w:szCs w:val="22"/>
                  <w:lang w:val="en-GB" w:eastAsia="en-GB"/>
                </w:rPr>
                <w:br/>
                <w:t xml:space="preserve">3. 1.5  - 2 </w:t>
              </w:r>
              <w:r w:rsidRPr="00EC34D8">
                <w:rPr>
                  <w:rFonts w:ascii="Calibri" w:hAnsi="Calibri"/>
                  <w:color w:val="000000"/>
                  <w:sz w:val="22"/>
                  <w:szCs w:val="22"/>
                  <w:lang w:val="en-GB" w:eastAsia="en-GB"/>
                </w:rPr>
                <w:br/>
                <w:t>4. &gt; 2</w:t>
              </w:r>
            </w:ins>
          </w:p>
        </w:tc>
        <w:tc>
          <w:tcPr>
            <w:tcW w:w="400" w:type="pct"/>
            <w:tcBorders>
              <w:top w:val="nil"/>
              <w:left w:val="nil"/>
              <w:bottom w:val="single" w:sz="4" w:space="0" w:color="auto"/>
              <w:right w:val="nil"/>
            </w:tcBorders>
            <w:shd w:val="clear" w:color="auto" w:fill="auto"/>
            <w:noWrap/>
            <w:vAlign w:val="center"/>
            <w:hideMark/>
            <w:tcPrChange w:id="2488" w:author="Sarthak Shah | IFMR Rural Finance" w:date="2016-11-20T15:20:00Z">
              <w:tcPr>
                <w:tcW w:w="1776" w:type="dxa"/>
                <w:gridSpan w:val="2"/>
                <w:tcBorders>
                  <w:top w:val="nil"/>
                  <w:left w:val="nil"/>
                  <w:bottom w:val="single" w:sz="4" w:space="0" w:color="auto"/>
                  <w:right w:val="nil"/>
                </w:tcBorders>
                <w:shd w:val="clear" w:color="auto" w:fill="auto"/>
                <w:noWrap/>
                <w:vAlign w:val="center"/>
                <w:hideMark/>
              </w:tcPr>
            </w:tcPrChange>
          </w:tcPr>
          <w:p w:rsidR="00EC34D8" w:rsidRPr="00EC34D8" w:rsidRDefault="00EC34D8" w:rsidP="00EC34D8">
            <w:pPr>
              <w:jc w:val="center"/>
              <w:rPr>
                <w:ins w:id="2489" w:author="Sarthak Shah | IFMR Rural Finance" w:date="2016-11-20T15:20:00Z"/>
                <w:rFonts w:ascii="Calibri" w:hAnsi="Calibri"/>
                <w:color w:val="000000"/>
                <w:sz w:val="22"/>
                <w:szCs w:val="22"/>
                <w:lang w:val="en-GB" w:eastAsia="en-GB"/>
              </w:rPr>
            </w:pPr>
            <w:ins w:id="2490" w:author="Sarthak Shah | IFMR Rural Finance" w:date="2016-11-20T15:20:00Z">
              <w:r w:rsidRPr="00EC34D8">
                <w:rPr>
                  <w:rFonts w:ascii="Calibri" w:hAnsi="Calibri"/>
                  <w:color w:val="000000"/>
                  <w:sz w:val="22"/>
                  <w:szCs w:val="22"/>
                  <w:lang w:val="en-GB" w:eastAsia="en-GB"/>
                </w:rPr>
                <w:t>0.5</w:t>
              </w:r>
            </w:ins>
          </w:p>
        </w:tc>
        <w:tc>
          <w:tcPr>
            <w:tcW w:w="391" w:type="pct"/>
            <w:tcBorders>
              <w:top w:val="nil"/>
              <w:left w:val="single" w:sz="4" w:space="0" w:color="auto"/>
              <w:bottom w:val="single" w:sz="4" w:space="0" w:color="auto"/>
              <w:right w:val="single" w:sz="4" w:space="0" w:color="auto"/>
            </w:tcBorders>
            <w:shd w:val="clear" w:color="auto" w:fill="auto"/>
            <w:noWrap/>
            <w:vAlign w:val="center"/>
            <w:hideMark/>
            <w:tcPrChange w:id="2491" w:author="Sarthak Shah | IFMR Rural Finance" w:date="2016-11-20T15:20:00Z">
              <w:tcPr>
                <w:tcW w:w="173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492" w:author="Sarthak Shah | IFMR Rural Finance" w:date="2016-11-20T15:20:00Z"/>
                <w:rFonts w:ascii="Calibri" w:hAnsi="Calibri"/>
                <w:color w:val="000000"/>
                <w:sz w:val="22"/>
                <w:szCs w:val="22"/>
                <w:lang w:val="en-GB" w:eastAsia="en-GB"/>
              </w:rPr>
            </w:pPr>
            <w:ins w:id="2493" w:author="Sarthak Shah | IFMR Rural Finance" w:date="2016-11-20T15:20:00Z">
              <w:r w:rsidRPr="00EC34D8">
                <w:rPr>
                  <w:rFonts w:ascii="Calibri" w:hAnsi="Calibri"/>
                  <w:color w:val="000000"/>
                  <w:sz w:val="22"/>
                  <w:szCs w:val="22"/>
                  <w:lang w:val="en-GB" w:eastAsia="en-GB"/>
                </w:rPr>
                <w:t>0.515%</w:t>
              </w:r>
            </w:ins>
          </w:p>
        </w:tc>
        <w:tc>
          <w:tcPr>
            <w:tcW w:w="107" w:type="pct"/>
            <w:tcBorders>
              <w:top w:val="nil"/>
              <w:left w:val="nil"/>
              <w:bottom w:val="single" w:sz="4" w:space="0" w:color="auto"/>
              <w:right w:val="single" w:sz="4" w:space="0" w:color="auto"/>
            </w:tcBorders>
            <w:shd w:val="clear" w:color="000000" w:fill="FFFFFF"/>
            <w:vAlign w:val="center"/>
            <w:hideMark/>
            <w:tcPrChange w:id="2494"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495" w:author="Sarthak Shah | IFMR Rural Finance" w:date="2016-11-20T15:20:00Z"/>
                <w:rFonts w:ascii="Calibri" w:hAnsi="Calibri"/>
                <w:color w:val="000000"/>
                <w:sz w:val="22"/>
                <w:szCs w:val="22"/>
                <w:lang w:val="en-GB" w:eastAsia="en-GB"/>
              </w:rPr>
            </w:pPr>
            <w:ins w:id="2496" w:author="Sarthak Shah | IFMR Rural Finance" w:date="2016-11-20T15:20:00Z">
              <w:r w:rsidRPr="00EC34D8">
                <w:rPr>
                  <w:rFonts w:ascii="Calibri" w:hAnsi="Calibri"/>
                  <w:color w:val="000000"/>
                  <w:sz w:val="22"/>
                  <w:szCs w:val="22"/>
                  <w:lang w:val="en-GB" w:eastAsia="en-GB"/>
                </w:rPr>
                <w:t>0</w:t>
              </w:r>
            </w:ins>
          </w:p>
        </w:tc>
        <w:tc>
          <w:tcPr>
            <w:tcW w:w="98" w:type="pct"/>
            <w:tcBorders>
              <w:top w:val="nil"/>
              <w:left w:val="nil"/>
              <w:bottom w:val="single" w:sz="4" w:space="0" w:color="auto"/>
              <w:right w:val="single" w:sz="4" w:space="0" w:color="auto"/>
            </w:tcBorders>
            <w:shd w:val="clear" w:color="000000" w:fill="FFFFFF"/>
            <w:vAlign w:val="center"/>
            <w:hideMark/>
            <w:tcPrChange w:id="2497" w:author="Sarthak Shah | IFMR Rural Finance" w:date="2016-11-20T15:20:00Z">
              <w:tcPr>
                <w:tcW w:w="43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498" w:author="Sarthak Shah | IFMR Rural Finance" w:date="2016-11-20T15:20:00Z"/>
                <w:rFonts w:ascii="Calibri" w:hAnsi="Calibri"/>
                <w:color w:val="000000"/>
                <w:sz w:val="22"/>
                <w:szCs w:val="22"/>
                <w:lang w:val="en-GB" w:eastAsia="en-GB"/>
              </w:rPr>
            </w:pPr>
            <w:ins w:id="2499" w:author="Sarthak Shah | IFMR Rural Finance" w:date="2016-11-20T15:20:00Z">
              <w:r w:rsidRPr="00EC34D8">
                <w:rPr>
                  <w:rFonts w:ascii="Calibri" w:hAnsi="Calibri"/>
                  <w:color w:val="000000"/>
                  <w:sz w:val="22"/>
                  <w:szCs w:val="22"/>
                  <w:lang w:val="en-GB" w:eastAsia="en-GB"/>
                </w:rPr>
                <w:t>3</w:t>
              </w:r>
            </w:ins>
          </w:p>
        </w:tc>
        <w:tc>
          <w:tcPr>
            <w:tcW w:w="107" w:type="pct"/>
            <w:tcBorders>
              <w:top w:val="nil"/>
              <w:left w:val="nil"/>
              <w:bottom w:val="single" w:sz="4" w:space="0" w:color="auto"/>
              <w:right w:val="single" w:sz="4" w:space="0" w:color="auto"/>
            </w:tcBorders>
            <w:shd w:val="clear" w:color="000000" w:fill="FFFFFF"/>
            <w:vAlign w:val="center"/>
            <w:hideMark/>
            <w:tcPrChange w:id="2500"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501" w:author="Sarthak Shah | IFMR Rural Finance" w:date="2016-11-20T15:20:00Z"/>
                <w:rFonts w:ascii="Calibri" w:hAnsi="Calibri"/>
                <w:color w:val="000000"/>
                <w:sz w:val="22"/>
                <w:szCs w:val="22"/>
                <w:lang w:val="en-GB" w:eastAsia="en-GB"/>
              </w:rPr>
            </w:pPr>
            <w:ins w:id="2502" w:author="Sarthak Shah | IFMR Rural Finance" w:date="2016-11-20T15:20:00Z">
              <w:r w:rsidRPr="00EC34D8">
                <w:rPr>
                  <w:rFonts w:ascii="Calibri" w:hAnsi="Calibri"/>
                  <w:color w:val="000000"/>
                  <w:sz w:val="22"/>
                  <w:szCs w:val="22"/>
                  <w:lang w:val="en-GB" w:eastAsia="en-GB"/>
                </w:rPr>
                <w:t>5</w:t>
              </w:r>
            </w:ins>
          </w:p>
        </w:tc>
        <w:tc>
          <w:tcPr>
            <w:tcW w:w="94" w:type="pct"/>
            <w:tcBorders>
              <w:top w:val="nil"/>
              <w:left w:val="nil"/>
              <w:bottom w:val="single" w:sz="4" w:space="0" w:color="auto"/>
              <w:right w:val="single" w:sz="4" w:space="0" w:color="auto"/>
            </w:tcBorders>
            <w:shd w:val="clear" w:color="000000" w:fill="FFFFFF"/>
            <w:vAlign w:val="center"/>
            <w:hideMark/>
            <w:tcPrChange w:id="2503" w:author="Sarthak Shah | IFMR Rural Finance" w:date="2016-11-20T15:20:00Z">
              <w:tcPr>
                <w:tcW w:w="41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504" w:author="Sarthak Shah | IFMR Rural Finance" w:date="2016-11-20T15:20:00Z"/>
                <w:rFonts w:ascii="Calibri" w:hAnsi="Calibri"/>
                <w:color w:val="000000"/>
                <w:sz w:val="22"/>
                <w:szCs w:val="22"/>
                <w:lang w:val="en-GB" w:eastAsia="en-GB"/>
              </w:rPr>
            </w:pPr>
            <w:ins w:id="2505"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506"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507" w:author="Sarthak Shah | IFMR Rural Finance" w:date="2016-11-20T15:20:00Z"/>
                <w:rFonts w:ascii="Calibri" w:hAnsi="Calibri"/>
                <w:color w:val="000000"/>
                <w:sz w:val="22"/>
                <w:szCs w:val="22"/>
                <w:lang w:val="en-GB" w:eastAsia="en-GB"/>
              </w:rPr>
            </w:pPr>
            <w:ins w:id="2508" w:author="Sarthak Shah | IFMR Rural Finance" w:date="2016-11-20T15:20:00Z">
              <w:r w:rsidRPr="00EC34D8">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2509" w:author="Sarthak Shah | IFMR Rural Finance" w:date="2016-11-20T15:20:00Z">
              <w:tcPr>
                <w:tcW w:w="1037" w:type="dxa"/>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2510" w:author="Sarthak Shah | IFMR Rural Finance" w:date="2016-11-20T15:20:00Z"/>
                <w:rFonts w:ascii="Calibri" w:hAnsi="Calibri"/>
                <w:color w:val="000000"/>
                <w:sz w:val="22"/>
                <w:szCs w:val="22"/>
                <w:lang w:val="en-GB" w:eastAsia="en-GB"/>
              </w:rPr>
            </w:pPr>
            <w:ins w:id="2511" w:author="Sarthak Shah | IFMR Rural Finance" w:date="2016-11-20T15:20:00Z">
              <w:r w:rsidRPr="00EC34D8">
                <w:rPr>
                  <w:rFonts w:ascii="Calibri" w:hAnsi="Calibri"/>
                  <w:color w:val="000000"/>
                  <w:sz w:val="22"/>
                  <w:szCs w:val="22"/>
                  <w:lang w:val="en-GB" w:eastAsia="en-GB"/>
                </w:rPr>
                <w:t>Derived</w:t>
              </w:r>
            </w:ins>
          </w:p>
        </w:tc>
      </w:tr>
      <w:tr w:rsidR="00EC34D8" w:rsidRPr="00EC34D8" w:rsidTr="00EC34D8">
        <w:trPr>
          <w:trHeight w:val="1200"/>
          <w:ins w:id="2512" w:author="Sarthak Shah | IFMR Rural Finance" w:date="2016-11-20T15:20:00Z"/>
          <w:trPrChange w:id="2513" w:author="Sarthak Shah | IFMR Rural Finance" w:date="2016-11-20T15:20:00Z">
            <w:trPr>
              <w:gridBefore w:val="1"/>
              <w:trHeight w:val="12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2514"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515" w:author="Sarthak Shah | IFMR Rural Finance" w:date="2016-11-20T15:20:00Z"/>
                <w:rFonts w:ascii="Calibri" w:hAnsi="Calibri"/>
                <w:color w:val="000000"/>
                <w:sz w:val="22"/>
                <w:szCs w:val="22"/>
                <w:lang w:val="en-GB" w:eastAsia="en-GB"/>
              </w:rPr>
            </w:pPr>
            <w:ins w:id="2516" w:author="Sarthak Shah | IFMR Rural Finance" w:date="2016-11-20T15:20:00Z">
              <w:r w:rsidRPr="00EC34D8">
                <w:rPr>
                  <w:rFonts w:ascii="Calibri" w:hAnsi="Calibri"/>
                  <w:color w:val="000000"/>
                  <w:sz w:val="22"/>
                  <w:szCs w:val="22"/>
                  <w:lang w:val="en-GB" w:eastAsia="en-GB"/>
                </w:rPr>
                <w:t>32</w:t>
              </w:r>
            </w:ins>
          </w:p>
        </w:tc>
        <w:tc>
          <w:tcPr>
            <w:tcW w:w="394" w:type="pct"/>
            <w:tcBorders>
              <w:top w:val="nil"/>
              <w:left w:val="nil"/>
              <w:bottom w:val="single" w:sz="4" w:space="0" w:color="auto"/>
              <w:right w:val="single" w:sz="4" w:space="0" w:color="auto"/>
            </w:tcBorders>
            <w:shd w:val="clear" w:color="auto" w:fill="auto"/>
            <w:vAlign w:val="center"/>
            <w:hideMark/>
            <w:tcPrChange w:id="2517"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518" w:author="Sarthak Shah | IFMR Rural Finance" w:date="2016-11-20T15:20:00Z"/>
                <w:rFonts w:ascii="Calibri" w:hAnsi="Calibri"/>
                <w:color w:val="000000"/>
                <w:sz w:val="22"/>
                <w:szCs w:val="22"/>
                <w:lang w:val="en-GB" w:eastAsia="en-GB"/>
              </w:rPr>
            </w:pPr>
            <w:ins w:id="2519" w:author="Sarthak Shah | IFMR Rural Finance" w:date="2016-11-20T15:20:00Z">
              <w:r w:rsidRPr="00EC34D8">
                <w:rPr>
                  <w:rFonts w:ascii="Calibri" w:hAnsi="Calibri"/>
                  <w:color w:val="000000"/>
                  <w:sz w:val="22"/>
                  <w:szCs w:val="22"/>
                  <w:lang w:val="en-GB" w:eastAsia="en-GB"/>
                </w:rPr>
                <w:t>LTV % (new asset)</w:t>
              </w:r>
            </w:ins>
          </w:p>
        </w:tc>
        <w:tc>
          <w:tcPr>
            <w:tcW w:w="280" w:type="pct"/>
            <w:tcBorders>
              <w:top w:val="nil"/>
              <w:left w:val="nil"/>
              <w:bottom w:val="single" w:sz="4" w:space="0" w:color="auto"/>
              <w:right w:val="single" w:sz="4" w:space="0" w:color="auto"/>
            </w:tcBorders>
            <w:shd w:val="clear" w:color="auto" w:fill="auto"/>
            <w:vAlign w:val="center"/>
            <w:hideMark/>
            <w:tcPrChange w:id="2520"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521" w:author="Sarthak Shah | IFMR Rural Finance" w:date="2016-11-20T15:20:00Z"/>
                <w:rFonts w:ascii="Calibri" w:hAnsi="Calibri"/>
                <w:color w:val="000000"/>
                <w:sz w:val="22"/>
                <w:szCs w:val="22"/>
                <w:lang w:val="en-GB" w:eastAsia="en-GB"/>
              </w:rPr>
            </w:pPr>
            <w:ins w:id="2522" w:author="Sarthak Shah | IFMR Rural Finance" w:date="2016-11-20T15:20:00Z">
              <w:r w:rsidRPr="00EC34D8">
                <w:rPr>
                  <w:rFonts w:ascii="Calibri" w:hAnsi="Calibri"/>
                  <w:color w:val="000000"/>
                  <w:sz w:val="22"/>
                  <w:szCs w:val="22"/>
                  <w:lang w:val="en-GB" w:eastAsia="en-GB"/>
                </w:rPr>
                <w:t>Derived</w:t>
              </w:r>
            </w:ins>
          </w:p>
        </w:tc>
        <w:tc>
          <w:tcPr>
            <w:tcW w:w="244" w:type="pct"/>
            <w:tcBorders>
              <w:top w:val="nil"/>
              <w:left w:val="nil"/>
              <w:bottom w:val="single" w:sz="4" w:space="0" w:color="auto"/>
              <w:right w:val="single" w:sz="4" w:space="0" w:color="auto"/>
            </w:tcBorders>
            <w:shd w:val="clear" w:color="auto" w:fill="auto"/>
            <w:vAlign w:val="center"/>
            <w:hideMark/>
            <w:tcPrChange w:id="2523" w:author="Sarthak Shah | IFMR Rural Finance" w:date="2016-11-20T15:20:00Z">
              <w:tcPr>
                <w:tcW w:w="1083"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524" w:author="Sarthak Shah | IFMR Rural Finance" w:date="2016-11-20T15:20:00Z"/>
                <w:rFonts w:ascii="Calibri" w:hAnsi="Calibri"/>
                <w:color w:val="000000"/>
                <w:sz w:val="22"/>
                <w:szCs w:val="22"/>
                <w:lang w:val="en-GB" w:eastAsia="en-GB"/>
              </w:rPr>
            </w:pPr>
            <w:ins w:id="2525" w:author="Sarthak Shah | IFMR Rural Finance" w:date="2016-11-20T15:20:00Z">
              <w:r w:rsidRPr="00EC34D8">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526"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527" w:author="Sarthak Shah | IFMR Rural Finance" w:date="2016-11-20T15:20:00Z"/>
                <w:rFonts w:ascii="Calibri" w:hAnsi="Calibri"/>
                <w:color w:val="000000"/>
                <w:sz w:val="22"/>
                <w:szCs w:val="22"/>
                <w:lang w:val="en-GB" w:eastAsia="en-GB"/>
              </w:rPr>
            </w:pPr>
            <w:ins w:id="2528" w:author="Sarthak Shah | IFMR Rural Finance" w:date="2016-11-20T15:20:00Z">
              <w:r w:rsidRPr="00EC34D8">
                <w:rPr>
                  <w:rFonts w:ascii="Calibri" w:hAnsi="Calibri"/>
                  <w:color w:val="000000"/>
                  <w:sz w:val="22"/>
                  <w:szCs w:val="22"/>
                  <w:lang w:val="en-GB" w:eastAsia="en-GB"/>
                </w:rPr>
                <w:t> </w:t>
              </w:r>
            </w:ins>
          </w:p>
        </w:tc>
        <w:tc>
          <w:tcPr>
            <w:tcW w:w="580" w:type="pct"/>
            <w:tcBorders>
              <w:top w:val="nil"/>
              <w:left w:val="nil"/>
              <w:bottom w:val="single" w:sz="4" w:space="0" w:color="auto"/>
              <w:right w:val="single" w:sz="4" w:space="0" w:color="auto"/>
            </w:tcBorders>
            <w:shd w:val="clear" w:color="auto" w:fill="auto"/>
            <w:vAlign w:val="center"/>
            <w:hideMark/>
            <w:tcPrChange w:id="2529"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530" w:author="Sarthak Shah | IFMR Rural Finance" w:date="2016-11-20T15:20:00Z"/>
                <w:rFonts w:ascii="Calibri" w:hAnsi="Calibri"/>
                <w:color w:val="000000"/>
                <w:sz w:val="22"/>
                <w:szCs w:val="22"/>
                <w:lang w:val="en-GB" w:eastAsia="en-GB"/>
              </w:rPr>
            </w:pPr>
            <w:ins w:id="2531" w:author="Sarthak Shah | IFMR Rural Finance" w:date="2016-11-20T15:20:00Z">
              <w:r w:rsidRPr="00EC34D8">
                <w:rPr>
                  <w:rFonts w:ascii="Calibri" w:hAnsi="Calibri"/>
                  <w:color w:val="000000"/>
                  <w:sz w:val="22"/>
                  <w:szCs w:val="22"/>
                  <w:lang w:val="en-GB" w:eastAsia="en-GB"/>
                </w:rPr>
                <w:t> </w:t>
              </w:r>
            </w:ins>
          </w:p>
        </w:tc>
        <w:tc>
          <w:tcPr>
            <w:tcW w:w="423" w:type="pct"/>
            <w:tcBorders>
              <w:top w:val="nil"/>
              <w:left w:val="nil"/>
              <w:bottom w:val="single" w:sz="4" w:space="0" w:color="auto"/>
              <w:right w:val="single" w:sz="4" w:space="0" w:color="auto"/>
            </w:tcBorders>
            <w:shd w:val="clear" w:color="auto" w:fill="auto"/>
            <w:vAlign w:val="center"/>
            <w:hideMark/>
            <w:tcPrChange w:id="2532"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533" w:author="Sarthak Shah | IFMR Rural Finance" w:date="2016-11-20T15:20:00Z"/>
                <w:rFonts w:ascii="Calibri" w:hAnsi="Calibri"/>
                <w:color w:val="000000"/>
                <w:sz w:val="22"/>
                <w:szCs w:val="22"/>
                <w:lang w:val="en-GB" w:eastAsia="en-GB"/>
              </w:rPr>
            </w:pPr>
            <w:ins w:id="2534"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2535"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536" w:author="Sarthak Shah | IFMR Rural Finance" w:date="2016-11-20T15:20:00Z"/>
                <w:rFonts w:ascii="Calibri" w:hAnsi="Calibri"/>
                <w:color w:val="000000"/>
                <w:sz w:val="22"/>
                <w:szCs w:val="22"/>
                <w:lang w:val="en-GB" w:eastAsia="en-GB"/>
              </w:rPr>
            </w:pPr>
            <w:ins w:id="2537" w:author="Sarthak Shah | IFMR Rural Finance" w:date="2016-11-20T15:20:00Z">
              <w:r w:rsidRPr="00EC34D8">
                <w:rPr>
                  <w:rFonts w:ascii="Calibri" w:hAnsi="Calibri"/>
                  <w:color w:val="000000"/>
                  <w:sz w:val="22"/>
                  <w:szCs w:val="22"/>
                  <w:lang w:val="en-GB" w:eastAsia="en-GB"/>
                </w:rPr>
                <w:t>1. &lt; 50 %</w:t>
              </w:r>
              <w:r w:rsidRPr="00EC34D8">
                <w:rPr>
                  <w:rFonts w:ascii="Calibri" w:hAnsi="Calibri"/>
                  <w:color w:val="000000"/>
                  <w:sz w:val="22"/>
                  <w:szCs w:val="22"/>
                  <w:lang w:val="en-GB" w:eastAsia="en-GB"/>
                </w:rPr>
                <w:br/>
                <w:t>2. 50-60%</w:t>
              </w:r>
              <w:r w:rsidRPr="00EC34D8">
                <w:rPr>
                  <w:rFonts w:ascii="Calibri" w:hAnsi="Calibri"/>
                  <w:color w:val="000000"/>
                  <w:sz w:val="22"/>
                  <w:szCs w:val="22"/>
                  <w:lang w:val="en-GB" w:eastAsia="en-GB"/>
                </w:rPr>
                <w:br/>
                <w:t>3. 60-75%</w:t>
              </w:r>
              <w:r w:rsidRPr="00EC34D8">
                <w:rPr>
                  <w:rFonts w:ascii="Calibri" w:hAnsi="Calibri"/>
                  <w:color w:val="000000"/>
                  <w:sz w:val="22"/>
                  <w:szCs w:val="22"/>
                  <w:lang w:val="en-GB" w:eastAsia="en-GB"/>
                </w:rPr>
                <w:br/>
                <w:t>4.&gt;75 %</w:t>
              </w:r>
            </w:ins>
          </w:p>
        </w:tc>
        <w:tc>
          <w:tcPr>
            <w:tcW w:w="400" w:type="pct"/>
            <w:tcBorders>
              <w:top w:val="nil"/>
              <w:left w:val="nil"/>
              <w:bottom w:val="single" w:sz="4" w:space="0" w:color="auto"/>
              <w:right w:val="nil"/>
            </w:tcBorders>
            <w:shd w:val="clear" w:color="auto" w:fill="auto"/>
            <w:noWrap/>
            <w:vAlign w:val="center"/>
            <w:hideMark/>
            <w:tcPrChange w:id="2538" w:author="Sarthak Shah | IFMR Rural Finance" w:date="2016-11-20T15:20:00Z">
              <w:tcPr>
                <w:tcW w:w="1776" w:type="dxa"/>
                <w:gridSpan w:val="2"/>
                <w:tcBorders>
                  <w:top w:val="nil"/>
                  <w:left w:val="nil"/>
                  <w:bottom w:val="single" w:sz="4" w:space="0" w:color="auto"/>
                  <w:right w:val="nil"/>
                </w:tcBorders>
                <w:shd w:val="clear" w:color="auto" w:fill="auto"/>
                <w:noWrap/>
                <w:vAlign w:val="center"/>
                <w:hideMark/>
              </w:tcPr>
            </w:tcPrChange>
          </w:tcPr>
          <w:p w:rsidR="00EC34D8" w:rsidRPr="00EC34D8" w:rsidRDefault="00EC34D8" w:rsidP="00EC34D8">
            <w:pPr>
              <w:jc w:val="center"/>
              <w:rPr>
                <w:ins w:id="2539" w:author="Sarthak Shah | IFMR Rural Finance" w:date="2016-11-20T15:20:00Z"/>
                <w:rFonts w:ascii="Calibri" w:hAnsi="Calibri"/>
                <w:color w:val="000000"/>
                <w:sz w:val="22"/>
                <w:szCs w:val="22"/>
                <w:lang w:val="en-GB" w:eastAsia="en-GB"/>
              </w:rPr>
            </w:pPr>
            <w:ins w:id="2540" w:author="Sarthak Shah | IFMR Rural Finance" w:date="2016-11-20T15:20:00Z">
              <w:r w:rsidRPr="00EC34D8">
                <w:rPr>
                  <w:rFonts w:ascii="Calibri" w:hAnsi="Calibri"/>
                  <w:color w:val="000000"/>
                  <w:sz w:val="22"/>
                  <w:szCs w:val="22"/>
                  <w:lang w:val="en-GB" w:eastAsia="en-GB"/>
                </w:rPr>
                <w:t>1</w:t>
              </w:r>
            </w:ins>
          </w:p>
        </w:tc>
        <w:tc>
          <w:tcPr>
            <w:tcW w:w="391" w:type="pct"/>
            <w:tcBorders>
              <w:top w:val="nil"/>
              <w:left w:val="single" w:sz="4" w:space="0" w:color="auto"/>
              <w:bottom w:val="single" w:sz="4" w:space="0" w:color="auto"/>
              <w:right w:val="single" w:sz="4" w:space="0" w:color="auto"/>
            </w:tcBorders>
            <w:shd w:val="clear" w:color="auto" w:fill="auto"/>
            <w:noWrap/>
            <w:vAlign w:val="center"/>
            <w:hideMark/>
            <w:tcPrChange w:id="2541" w:author="Sarthak Shah | IFMR Rural Finance" w:date="2016-11-20T15:20:00Z">
              <w:tcPr>
                <w:tcW w:w="173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542" w:author="Sarthak Shah | IFMR Rural Finance" w:date="2016-11-20T15:20:00Z"/>
                <w:rFonts w:ascii="Calibri" w:hAnsi="Calibri"/>
                <w:color w:val="000000"/>
                <w:sz w:val="22"/>
                <w:szCs w:val="22"/>
                <w:lang w:val="en-GB" w:eastAsia="en-GB"/>
              </w:rPr>
            </w:pPr>
            <w:ins w:id="2543" w:author="Sarthak Shah | IFMR Rural Finance" w:date="2016-11-20T15:20:00Z">
              <w:r w:rsidRPr="00EC34D8">
                <w:rPr>
                  <w:rFonts w:ascii="Calibri" w:hAnsi="Calibri"/>
                  <w:color w:val="000000"/>
                  <w:sz w:val="22"/>
                  <w:szCs w:val="22"/>
                  <w:lang w:val="en-GB" w:eastAsia="en-GB"/>
                </w:rPr>
                <w:t>1.031%</w:t>
              </w:r>
            </w:ins>
          </w:p>
        </w:tc>
        <w:tc>
          <w:tcPr>
            <w:tcW w:w="107" w:type="pct"/>
            <w:tcBorders>
              <w:top w:val="nil"/>
              <w:left w:val="nil"/>
              <w:bottom w:val="single" w:sz="4" w:space="0" w:color="auto"/>
              <w:right w:val="single" w:sz="4" w:space="0" w:color="auto"/>
            </w:tcBorders>
            <w:shd w:val="clear" w:color="000000" w:fill="FFFFFF"/>
            <w:vAlign w:val="center"/>
            <w:hideMark/>
            <w:tcPrChange w:id="2544"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545" w:author="Sarthak Shah | IFMR Rural Finance" w:date="2016-11-20T15:20:00Z"/>
                <w:rFonts w:ascii="Calibri" w:hAnsi="Calibri"/>
                <w:color w:val="000000"/>
                <w:sz w:val="22"/>
                <w:szCs w:val="22"/>
                <w:lang w:val="en-GB" w:eastAsia="en-GB"/>
              </w:rPr>
            </w:pPr>
            <w:ins w:id="2546" w:author="Sarthak Shah | IFMR Rural Finance" w:date="2016-11-20T15:20:00Z">
              <w:r w:rsidRPr="00EC34D8">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2547" w:author="Sarthak Shah | IFMR Rural Finance" w:date="2016-11-20T15:20:00Z">
              <w:tcPr>
                <w:tcW w:w="43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548" w:author="Sarthak Shah | IFMR Rural Finance" w:date="2016-11-20T15:20:00Z"/>
                <w:rFonts w:ascii="Calibri" w:hAnsi="Calibri"/>
                <w:color w:val="000000"/>
                <w:sz w:val="22"/>
                <w:szCs w:val="22"/>
                <w:lang w:val="en-GB" w:eastAsia="en-GB"/>
              </w:rPr>
            </w:pPr>
            <w:ins w:id="2549"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550"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551" w:author="Sarthak Shah | IFMR Rural Finance" w:date="2016-11-20T15:20:00Z"/>
                <w:rFonts w:ascii="Calibri" w:hAnsi="Calibri"/>
                <w:color w:val="000000"/>
                <w:sz w:val="22"/>
                <w:szCs w:val="22"/>
                <w:lang w:val="en-GB" w:eastAsia="en-GB"/>
              </w:rPr>
            </w:pPr>
            <w:ins w:id="2552" w:author="Sarthak Shah | IFMR Rural Finance" w:date="2016-11-20T15:20:00Z">
              <w:r w:rsidRPr="00EC34D8">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2553" w:author="Sarthak Shah | IFMR Rural Finance" w:date="2016-11-20T15:20:00Z">
              <w:tcPr>
                <w:tcW w:w="41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554" w:author="Sarthak Shah | IFMR Rural Finance" w:date="2016-11-20T15:20:00Z"/>
                <w:rFonts w:ascii="Calibri" w:hAnsi="Calibri"/>
                <w:color w:val="000000"/>
                <w:sz w:val="22"/>
                <w:szCs w:val="22"/>
                <w:lang w:val="en-GB" w:eastAsia="en-GB"/>
              </w:rPr>
            </w:pPr>
            <w:ins w:id="2555" w:author="Sarthak Shah | IFMR Rural Finance" w:date="2016-11-20T15:20:00Z">
              <w:r w:rsidRPr="00EC34D8">
                <w:rPr>
                  <w:rFonts w:ascii="Calibri" w:hAnsi="Calibri"/>
                  <w:color w:val="000000"/>
                  <w:sz w:val="22"/>
                  <w:szCs w:val="22"/>
                  <w:lang w:val="en-GB" w:eastAsia="en-GB"/>
                </w:rPr>
                <w:t>1</w:t>
              </w:r>
            </w:ins>
          </w:p>
        </w:tc>
        <w:tc>
          <w:tcPr>
            <w:tcW w:w="107" w:type="pct"/>
            <w:tcBorders>
              <w:top w:val="nil"/>
              <w:left w:val="nil"/>
              <w:bottom w:val="single" w:sz="4" w:space="0" w:color="auto"/>
              <w:right w:val="single" w:sz="4" w:space="0" w:color="auto"/>
            </w:tcBorders>
            <w:shd w:val="clear" w:color="000000" w:fill="FFFFFF"/>
            <w:vAlign w:val="center"/>
            <w:hideMark/>
            <w:tcPrChange w:id="2556"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557" w:author="Sarthak Shah | IFMR Rural Finance" w:date="2016-11-20T15:20:00Z"/>
                <w:rFonts w:ascii="Calibri" w:hAnsi="Calibri"/>
                <w:color w:val="000000"/>
                <w:sz w:val="22"/>
                <w:szCs w:val="22"/>
                <w:lang w:val="en-GB" w:eastAsia="en-GB"/>
              </w:rPr>
            </w:pPr>
            <w:ins w:id="2558" w:author="Sarthak Shah | IFMR Rural Finance" w:date="2016-11-20T15:20:00Z">
              <w:r w:rsidRPr="00EC34D8">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2559" w:author="Sarthak Shah | IFMR Rural Finance" w:date="2016-11-20T15:20:00Z">
              <w:tcPr>
                <w:tcW w:w="1037" w:type="dxa"/>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2560" w:author="Sarthak Shah | IFMR Rural Finance" w:date="2016-11-20T15:20:00Z"/>
                <w:rFonts w:ascii="Calibri" w:hAnsi="Calibri"/>
                <w:color w:val="000000"/>
                <w:sz w:val="22"/>
                <w:szCs w:val="22"/>
                <w:lang w:val="en-GB" w:eastAsia="en-GB"/>
              </w:rPr>
            </w:pPr>
            <w:ins w:id="2561" w:author="Sarthak Shah | IFMR Rural Finance" w:date="2016-11-20T15:20:00Z">
              <w:r w:rsidRPr="00EC34D8">
                <w:rPr>
                  <w:rFonts w:ascii="Calibri" w:hAnsi="Calibri"/>
                  <w:color w:val="000000"/>
                  <w:sz w:val="22"/>
                  <w:szCs w:val="22"/>
                  <w:lang w:val="en-GB" w:eastAsia="en-GB"/>
                </w:rPr>
                <w:t>Derived</w:t>
              </w:r>
            </w:ins>
          </w:p>
        </w:tc>
      </w:tr>
      <w:tr w:rsidR="00EC34D8" w:rsidRPr="00EC34D8" w:rsidTr="00EC34D8">
        <w:trPr>
          <w:trHeight w:val="1200"/>
          <w:ins w:id="2562" w:author="Sarthak Shah | IFMR Rural Finance" w:date="2016-11-20T15:20:00Z"/>
          <w:trPrChange w:id="2563" w:author="Sarthak Shah | IFMR Rural Finance" w:date="2016-11-20T15:20:00Z">
            <w:trPr>
              <w:gridBefore w:val="1"/>
              <w:trHeight w:val="12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2564"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565" w:author="Sarthak Shah | IFMR Rural Finance" w:date="2016-11-20T15:20:00Z"/>
                <w:rFonts w:ascii="Calibri" w:hAnsi="Calibri"/>
                <w:color w:val="000000"/>
                <w:sz w:val="22"/>
                <w:szCs w:val="22"/>
                <w:lang w:val="en-GB" w:eastAsia="en-GB"/>
              </w:rPr>
            </w:pPr>
            <w:ins w:id="2566" w:author="Sarthak Shah | IFMR Rural Finance" w:date="2016-11-20T15:20:00Z">
              <w:r w:rsidRPr="00EC34D8">
                <w:rPr>
                  <w:rFonts w:ascii="Calibri" w:hAnsi="Calibri"/>
                  <w:color w:val="000000"/>
                  <w:sz w:val="22"/>
                  <w:szCs w:val="22"/>
                  <w:lang w:val="en-GB" w:eastAsia="en-GB"/>
                </w:rPr>
                <w:t>33</w:t>
              </w:r>
            </w:ins>
          </w:p>
        </w:tc>
        <w:tc>
          <w:tcPr>
            <w:tcW w:w="394" w:type="pct"/>
            <w:tcBorders>
              <w:top w:val="nil"/>
              <w:left w:val="nil"/>
              <w:bottom w:val="single" w:sz="4" w:space="0" w:color="auto"/>
              <w:right w:val="single" w:sz="4" w:space="0" w:color="auto"/>
            </w:tcBorders>
            <w:shd w:val="clear" w:color="auto" w:fill="auto"/>
            <w:vAlign w:val="center"/>
            <w:hideMark/>
            <w:tcPrChange w:id="2567"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568" w:author="Sarthak Shah | IFMR Rural Finance" w:date="2016-11-20T15:20:00Z"/>
                <w:rFonts w:ascii="Calibri" w:hAnsi="Calibri"/>
                <w:color w:val="000000"/>
                <w:sz w:val="22"/>
                <w:szCs w:val="22"/>
                <w:lang w:val="en-GB" w:eastAsia="en-GB"/>
              </w:rPr>
            </w:pPr>
            <w:ins w:id="2569" w:author="Sarthak Shah | IFMR Rural Finance" w:date="2016-11-20T15:20:00Z">
              <w:r w:rsidRPr="00EC34D8">
                <w:rPr>
                  <w:rFonts w:ascii="Calibri" w:hAnsi="Calibri"/>
                  <w:color w:val="000000"/>
                  <w:sz w:val="22"/>
                  <w:szCs w:val="22"/>
                  <w:lang w:val="en-GB" w:eastAsia="en-GB"/>
                </w:rPr>
                <w:t>LTV % (used asset)</w:t>
              </w:r>
            </w:ins>
          </w:p>
        </w:tc>
        <w:tc>
          <w:tcPr>
            <w:tcW w:w="280" w:type="pct"/>
            <w:tcBorders>
              <w:top w:val="nil"/>
              <w:left w:val="nil"/>
              <w:bottom w:val="single" w:sz="4" w:space="0" w:color="auto"/>
              <w:right w:val="single" w:sz="4" w:space="0" w:color="auto"/>
            </w:tcBorders>
            <w:shd w:val="clear" w:color="auto" w:fill="auto"/>
            <w:vAlign w:val="center"/>
            <w:hideMark/>
            <w:tcPrChange w:id="2570"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571" w:author="Sarthak Shah | IFMR Rural Finance" w:date="2016-11-20T15:20:00Z"/>
                <w:rFonts w:ascii="Calibri" w:hAnsi="Calibri"/>
                <w:color w:val="000000"/>
                <w:sz w:val="22"/>
                <w:szCs w:val="22"/>
                <w:lang w:val="en-GB" w:eastAsia="en-GB"/>
              </w:rPr>
            </w:pPr>
            <w:ins w:id="2572" w:author="Sarthak Shah | IFMR Rural Finance" w:date="2016-11-20T15:20:00Z">
              <w:r w:rsidRPr="00EC34D8">
                <w:rPr>
                  <w:rFonts w:ascii="Calibri" w:hAnsi="Calibri"/>
                  <w:color w:val="000000"/>
                  <w:sz w:val="22"/>
                  <w:szCs w:val="22"/>
                  <w:lang w:val="en-GB" w:eastAsia="en-GB"/>
                </w:rPr>
                <w:t>Derived</w:t>
              </w:r>
            </w:ins>
          </w:p>
        </w:tc>
        <w:tc>
          <w:tcPr>
            <w:tcW w:w="244" w:type="pct"/>
            <w:tcBorders>
              <w:top w:val="nil"/>
              <w:left w:val="nil"/>
              <w:bottom w:val="single" w:sz="4" w:space="0" w:color="auto"/>
              <w:right w:val="single" w:sz="4" w:space="0" w:color="auto"/>
            </w:tcBorders>
            <w:shd w:val="clear" w:color="auto" w:fill="auto"/>
            <w:vAlign w:val="center"/>
            <w:hideMark/>
            <w:tcPrChange w:id="2573" w:author="Sarthak Shah | IFMR Rural Finance" w:date="2016-11-20T15:20:00Z">
              <w:tcPr>
                <w:tcW w:w="1083"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574" w:author="Sarthak Shah | IFMR Rural Finance" w:date="2016-11-20T15:20:00Z"/>
                <w:rFonts w:ascii="Calibri" w:hAnsi="Calibri"/>
                <w:color w:val="000000"/>
                <w:sz w:val="22"/>
                <w:szCs w:val="22"/>
                <w:lang w:val="en-GB" w:eastAsia="en-GB"/>
              </w:rPr>
            </w:pPr>
            <w:ins w:id="2575" w:author="Sarthak Shah | IFMR Rural Finance" w:date="2016-11-20T15:20:00Z">
              <w:r w:rsidRPr="00EC34D8">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576"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577" w:author="Sarthak Shah | IFMR Rural Finance" w:date="2016-11-20T15:20:00Z"/>
                <w:rFonts w:ascii="Calibri" w:hAnsi="Calibri"/>
                <w:color w:val="000000"/>
                <w:sz w:val="22"/>
                <w:szCs w:val="22"/>
                <w:lang w:val="en-GB" w:eastAsia="en-GB"/>
              </w:rPr>
            </w:pPr>
            <w:ins w:id="2578" w:author="Sarthak Shah | IFMR Rural Finance" w:date="2016-11-20T15:20:00Z">
              <w:r w:rsidRPr="00EC34D8">
                <w:rPr>
                  <w:rFonts w:ascii="Calibri" w:hAnsi="Calibri"/>
                  <w:color w:val="000000"/>
                  <w:sz w:val="22"/>
                  <w:szCs w:val="22"/>
                  <w:lang w:val="en-GB" w:eastAsia="en-GB"/>
                </w:rPr>
                <w:t> </w:t>
              </w:r>
            </w:ins>
          </w:p>
        </w:tc>
        <w:tc>
          <w:tcPr>
            <w:tcW w:w="580" w:type="pct"/>
            <w:tcBorders>
              <w:top w:val="nil"/>
              <w:left w:val="nil"/>
              <w:bottom w:val="single" w:sz="4" w:space="0" w:color="auto"/>
              <w:right w:val="single" w:sz="4" w:space="0" w:color="auto"/>
            </w:tcBorders>
            <w:shd w:val="clear" w:color="auto" w:fill="auto"/>
            <w:vAlign w:val="center"/>
            <w:hideMark/>
            <w:tcPrChange w:id="2579"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580" w:author="Sarthak Shah | IFMR Rural Finance" w:date="2016-11-20T15:20:00Z"/>
                <w:rFonts w:ascii="Calibri" w:hAnsi="Calibri"/>
                <w:color w:val="000000"/>
                <w:sz w:val="22"/>
                <w:szCs w:val="22"/>
                <w:lang w:val="en-GB" w:eastAsia="en-GB"/>
              </w:rPr>
            </w:pPr>
            <w:ins w:id="2581" w:author="Sarthak Shah | IFMR Rural Finance" w:date="2016-11-20T15:20:00Z">
              <w:r w:rsidRPr="00EC34D8">
                <w:rPr>
                  <w:rFonts w:ascii="Calibri" w:hAnsi="Calibri"/>
                  <w:color w:val="000000"/>
                  <w:sz w:val="22"/>
                  <w:szCs w:val="22"/>
                  <w:lang w:val="en-GB" w:eastAsia="en-GB"/>
                </w:rPr>
                <w:t> </w:t>
              </w:r>
            </w:ins>
          </w:p>
        </w:tc>
        <w:tc>
          <w:tcPr>
            <w:tcW w:w="423" w:type="pct"/>
            <w:tcBorders>
              <w:top w:val="nil"/>
              <w:left w:val="nil"/>
              <w:bottom w:val="single" w:sz="4" w:space="0" w:color="auto"/>
              <w:right w:val="single" w:sz="4" w:space="0" w:color="auto"/>
            </w:tcBorders>
            <w:shd w:val="clear" w:color="auto" w:fill="auto"/>
            <w:vAlign w:val="center"/>
            <w:hideMark/>
            <w:tcPrChange w:id="2582"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583" w:author="Sarthak Shah | IFMR Rural Finance" w:date="2016-11-20T15:20:00Z"/>
                <w:rFonts w:ascii="Calibri" w:hAnsi="Calibri"/>
                <w:color w:val="000000"/>
                <w:sz w:val="22"/>
                <w:szCs w:val="22"/>
                <w:lang w:val="en-GB" w:eastAsia="en-GB"/>
              </w:rPr>
            </w:pPr>
            <w:ins w:id="2584"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2585"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586" w:author="Sarthak Shah | IFMR Rural Finance" w:date="2016-11-20T15:20:00Z"/>
                <w:rFonts w:ascii="Calibri" w:hAnsi="Calibri"/>
                <w:color w:val="000000"/>
                <w:sz w:val="22"/>
                <w:szCs w:val="22"/>
                <w:lang w:val="en-GB" w:eastAsia="en-GB"/>
              </w:rPr>
            </w:pPr>
            <w:ins w:id="2587" w:author="Sarthak Shah | IFMR Rural Finance" w:date="2016-11-20T15:20:00Z">
              <w:r w:rsidRPr="00EC34D8">
                <w:rPr>
                  <w:rFonts w:ascii="Calibri" w:hAnsi="Calibri"/>
                  <w:color w:val="000000"/>
                  <w:sz w:val="22"/>
                  <w:szCs w:val="22"/>
                  <w:lang w:val="en-GB" w:eastAsia="en-GB"/>
                </w:rPr>
                <w:t>1. &lt;40 %</w:t>
              </w:r>
              <w:r w:rsidRPr="00EC34D8">
                <w:rPr>
                  <w:rFonts w:ascii="Calibri" w:hAnsi="Calibri"/>
                  <w:color w:val="000000"/>
                  <w:sz w:val="22"/>
                  <w:szCs w:val="22"/>
                  <w:lang w:val="en-GB" w:eastAsia="en-GB"/>
                </w:rPr>
                <w:br/>
                <w:t>2. 40 - 50 %</w:t>
              </w:r>
              <w:r w:rsidRPr="00EC34D8">
                <w:rPr>
                  <w:rFonts w:ascii="Calibri" w:hAnsi="Calibri"/>
                  <w:color w:val="000000"/>
                  <w:sz w:val="22"/>
                  <w:szCs w:val="22"/>
                  <w:lang w:val="en-GB" w:eastAsia="en-GB"/>
                </w:rPr>
                <w:br/>
                <w:t>3. 50- 60%</w:t>
              </w:r>
              <w:r w:rsidRPr="00EC34D8">
                <w:rPr>
                  <w:rFonts w:ascii="Calibri" w:hAnsi="Calibri"/>
                  <w:color w:val="000000"/>
                  <w:sz w:val="22"/>
                  <w:szCs w:val="22"/>
                  <w:lang w:val="en-GB" w:eastAsia="en-GB"/>
                </w:rPr>
                <w:br/>
                <w:t>&gt;60 %</w:t>
              </w:r>
            </w:ins>
          </w:p>
        </w:tc>
        <w:tc>
          <w:tcPr>
            <w:tcW w:w="400" w:type="pct"/>
            <w:tcBorders>
              <w:top w:val="nil"/>
              <w:left w:val="nil"/>
              <w:bottom w:val="single" w:sz="4" w:space="0" w:color="auto"/>
              <w:right w:val="nil"/>
            </w:tcBorders>
            <w:shd w:val="clear" w:color="auto" w:fill="auto"/>
            <w:noWrap/>
            <w:vAlign w:val="center"/>
            <w:hideMark/>
            <w:tcPrChange w:id="2588" w:author="Sarthak Shah | IFMR Rural Finance" w:date="2016-11-20T15:20:00Z">
              <w:tcPr>
                <w:tcW w:w="1776" w:type="dxa"/>
                <w:gridSpan w:val="2"/>
                <w:tcBorders>
                  <w:top w:val="nil"/>
                  <w:left w:val="nil"/>
                  <w:bottom w:val="single" w:sz="4" w:space="0" w:color="auto"/>
                  <w:right w:val="nil"/>
                </w:tcBorders>
                <w:shd w:val="clear" w:color="auto" w:fill="auto"/>
                <w:noWrap/>
                <w:vAlign w:val="center"/>
                <w:hideMark/>
              </w:tcPr>
            </w:tcPrChange>
          </w:tcPr>
          <w:p w:rsidR="00EC34D8" w:rsidRPr="00EC34D8" w:rsidRDefault="00EC34D8" w:rsidP="00EC34D8">
            <w:pPr>
              <w:jc w:val="center"/>
              <w:rPr>
                <w:ins w:id="2589" w:author="Sarthak Shah | IFMR Rural Finance" w:date="2016-11-20T15:20:00Z"/>
                <w:rFonts w:ascii="Calibri" w:hAnsi="Calibri"/>
                <w:color w:val="000000"/>
                <w:sz w:val="22"/>
                <w:szCs w:val="22"/>
                <w:lang w:val="en-GB" w:eastAsia="en-GB"/>
              </w:rPr>
            </w:pPr>
            <w:ins w:id="2590" w:author="Sarthak Shah | IFMR Rural Finance" w:date="2016-11-20T15:20:00Z">
              <w:r w:rsidRPr="00EC34D8">
                <w:rPr>
                  <w:rFonts w:ascii="Calibri" w:hAnsi="Calibri"/>
                  <w:color w:val="000000"/>
                  <w:sz w:val="22"/>
                  <w:szCs w:val="22"/>
                  <w:lang w:val="en-GB" w:eastAsia="en-GB"/>
                </w:rPr>
                <w:t>1</w:t>
              </w:r>
            </w:ins>
          </w:p>
        </w:tc>
        <w:tc>
          <w:tcPr>
            <w:tcW w:w="391" w:type="pct"/>
            <w:tcBorders>
              <w:top w:val="nil"/>
              <w:left w:val="single" w:sz="4" w:space="0" w:color="auto"/>
              <w:bottom w:val="single" w:sz="4" w:space="0" w:color="auto"/>
              <w:right w:val="single" w:sz="4" w:space="0" w:color="auto"/>
            </w:tcBorders>
            <w:shd w:val="clear" w:color="auto" w:fill="auto"/>
            <w:noWrap/>
            <w:vAlign w:val="center"/>
            <w:hideMark/>
            <w:tcPrChange w:id="2591" w:author="Sarthak Shah | IFMR Rural Finance" w:date="2016-11-20T15:20:00Z">
              <w:tcPr>
                <w:tcW w:w="173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592" w:author="Sarthak Shah | IFMR Rural Finance" w:date="2016-11-20T15:20:00Z"/>
                <w:rFonts w:ascii="Calibri" w:hAnsi="Calibri"/>
                <w:color w:val="000000"/>
                <w:sz w:val="22"/>
                <w:szCs w:val="22"/>
                <w:lang w:val="en-GB" w:eastAsia="en-GB"/>
              </w:rPr>
            </w:pPr>
            <w:ins w:id="2593" w:author="Sarthak Shah | IFMR Rural Finance" w:date="2016-11-20T15:20:00Z">
              <w:r w:rsidRPr="00EC34D8">
                <w:rPr>
                  <w:rFonts w:ascii="Calibri" w:hAnsi="Calibri"/>
                  <w:color w:val="000000"/>
                  <w:sz w:val="22"/>
                  <w:szCs w:val="22"/>
                  <w:lang w:val="en-GB" w:eastAsia="en-GB"/>
                </w:rPr>
                <w:t>1.031%</w:t>
              </w:r>
            </w:ins>
          </w:p>
        </w:tc>
        <w:tc>
          <w:tcPr>
            <w:tcW w:w="107" w:type="pct"/>
            <w:tcBorders>
              <w:top w:val="nil"/>
              <w:left w:val="nil"/>
              <w:bottom w:val="single" w:sz="4" w:space="0" w:color="auto"/>
              <w:right w:val="single" w:sz="4" w:space="0" w:color="auto"/>
            </w:tcBorders>
            <w:shd w:val="clear" w:color="000000" w:fill="FFFFFF"/>
            <w:vAlign w:val="center"/>
            <w:hideMark/>
            <w:tcPrChange w:id="2594"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595" w:author="Sarthak Shah | IFMR Rural Finance" w:date="2016-11-20T15:20:00Z"/>
                <w:rFonts w:ascii="Calibri" w:hAnsi="Calibri"/>
                <w:color w:val="000000"/>
                <w:sz w:val="22"/>
                <w:szCs w:val="22"/>
                <w:lang w:val="en-GB" w:eastAsia="en-GB"/>
              </w:rPr>
            </w:pPr>
            <w:ins w:id="2596" w:author="Sarthak Shah | IFMR Rural Finance" w:date="2016-11-20T15:20:00Z">
              <w:r w:rsidRPr="00EC34D8">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2597" w:author="Sarthak Shah | IFMR Rural Finance" w:date="2016-11-20T15:20:00Z">
              <w:tcPr>
                <w:tcW w:w="43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598" w:author="Sarthak Shah | IFMR Rural Finance" w:date="2016-11-20T15:20:00Z"/>
                <w:rFonts w:ascii="Calibri" w:hAnsi="Calibri"/>
                <w:color w:val="000000"/>
                <w:sz w:val="22"/>
                <w:szCs w:val="22"/>
                <w:lang w:val="en-GB" w:eastAsia="en-GB"/>
              </w:rPr>
            </w:pPr>
            <w:ins w:id="2599" w:author="Sarthak Shah | IFMR Rural Finance" w:date="2016-11-20T15:20:00Z">
              <w:r w:rsidRPr="00EC34D8">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600"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601" w:author="Sarthak Shah | IFMR Rural Finance" w:date="2016-11-20T15:20:00Z"/>
                <w:rFonts w:ascii="Calibri" w:hAnsi="Calibri"/>
                <w:color w:val="000000"/>
                <w:sz w:val="22"/>
                <w:szCs w:val="22"/>
                <w:lang w:val="en-GB" w:eastAsia="en-GB"/>
              </w:rPr>
            </w:pPr>
            <w:ins w:id="2602" w:author="Sarthak Shah | IFMR Rural Finance" w:date="2016-11-20T15:20:00Z">
              <w:r w:rsidRPr="00EC34D8">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2603" w:author="Sarthak Shah | IFMR Rural Finance" w:date="2016-11-20T15:20:00Z">
              <w:tcPr>
                <w:tcW w:w="41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604" w:author="Sarthak Shah | IFMR Rural Finance" w:date="2016-11-20T15:20:00Z"/>
                <w:rFonts w:ascii="Calibri" w:hAnsi="Calibri"/>
                <w:color w:val="000000"/>
                <w:sz w:val="22"/>
                <w:szCs w:val="22"/>
                <w:lang w:val="en-GB" w:eastAsia="en-GB"/>
              </w:rPr>
            </w:pPr>
            <w:ins w:id="2605" w:author="Sarthak Shah | IFMR Rural Finance" w:date="2016-11-20T15:20:00Z">
              <w:r w:rsidRPr="00EC34D8">
                <w:rPr>
                  <w:rFonts w:ascii="Calibri" w:hAnsi="Calibri"/>
                  <w:color w:val="000000"/>
                  <w:sz w:val="22"/>
                  <w:szCs w:val="22"/>
                  <w:lang w:val="en-GB" w:eastAsia="en-GB"/>
                </w:rPr>
                <w:t>1</w:t>
              </w:r>
            </w:ins>
          </w:p>
        </w:tc>
        <w:tc>
          <w:tcPr>
            <w:tcW w:w="107" w:type="pct"/>
            <w:tcBorders>
              <w:top w:val="nil"/>
              <w:left w:val="nil"/>
              <w:bottom w:val="single" w:sz="4" w:space="0" w:color="auto"/>
              <w:right w:val="single" w:sz="4" w:space="0" w:color="auto"/>
            </w:tcBorders>
            <w:shd w:val="clear" w:color="000000" w:fill="FFFFFF"/>
            <w:vAlign w:val="center"/>
            <w:hideMark/>
            <w:tcPrChange w:id="2606"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607" w:author="Sarthak Shah | IFMR Rural Finance" w:date="2016-11-20T15:20:00Z"/>
                <w:rFonts w:ascii="Calibri" w:hAnsi="Calibri"/>
                <w:color w:val="000000"/>
                <w:sz w:val="22"/>
                <w:szCs w:val="22"/>
                <w:lang w:val="en-GB" w:eastAsia="en-GB"/>
              </w:rPr>
            </w:pPr>
            <w:ins w:id="2608" w:author="Sarthak Shah | IFMR Rural Finance" w:date="2016-11-20T15:20:00Z">
              <w:r w:rsidRPr="00EC34D8">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2609" w:author="Sarthak Shah | IFMR Rural Finance" w:date="2016-11-20T15:20:00Z">
              <w:tcPr>
                <w:tcW w:w="1037" w:type="dxa"/>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2610" w:author="Sarthak Shah | IFMR Rural Finance" w:date="2016-11-20T15:20:00Z"/>
                <w:rFonts w:ascii="Calibri" w:hAnsi="Calibri"/>
                <w:color w:val="000000"/>
                <w:sz w:val="22"/>
                <w:szCs w:val="22"/>
                <w:lang w:val="en-GB" w:eastAsia="en-GB"/>
              </w:rPr>
            </w:pPr>
            <w:ins w:id="2611" w:author="Sarthak Shah | IFMR Rural Finance" w:date="2016-11-20T15:20:00Z">
              <w:r w:rsidRPr="00EC34D8">
                <w:rPr>
                  <w:rFonts w:ascii="Calibri" w:hAnsi="Calibri"/>
                  <w:color w:val="000000"/>
                  <w:sz w:val="22"/>
                  <w:szCs w:val="22"/>
                  <w:lang w:val="en-GB" w:eastAsia="en-GB"/>
                </w:rPr>
                <w:t>Derived</w:t>
              </w:r>
            </w:ins>
          </w:p>
        </w:tc>
      </w:tr>
      <w:tr w:rsidR="00EC34D8" w:rsidRPr="00EC34D8" w:rsidTr="00EC34D8">
        <w:trPr>
          <w:trHeight w:val="900"/>
          <w:ins w:id="2612" w:author="Sarthak Shah | IFMR Rural Finance" w:date="2016-11-20T15:20:00Z"/>
          <w:trPrChange w:id="2613" w:author="Sarthak Shah | IFMR Rural Finance" w:date="2016-11-20T15:20:00Z">
            <w:trPr>
              <w:gridBefore w:val="1"/>
              <w:trHeight w:val="9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2614"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615" w:author="Sarthak Shah | IFMR Rural Finance" w:date="2016-11-20T15:20:00Z"/>
                <w:rFonts w:ascii="Calibri" w:hAnsi="Calibri"/>
                <w:color w:val="000000"/>
                <w:sz w:val="22"/>
                <w:szCs w:val="22"/>
                <w:lang w:val="en-GB" w:eastAsia="en-GB"/>
              </w:rPr>
            </w:pPr>
            <w:ins w:id="2616" w:author="Sarthak Shah | IFMR Rural Finance" w:date="2016-11-20T15:20:00Z">
              <w:r w:rsidRPr="00EC34D8">
                <w:rPr>
                  <w:rFonts w:ascii="Calibri" w:hAnsi="Calibri"/>
                  <w:color w:val="000000"/>
                  <w:sz w:val="22"/>
                  <w:szCs w:val="22"/>
                  <w:lang w:val="en-GB" w:eastAsia="en-GB"/>
                </w:rPr>
                <w:t>34</w:t>
              </w:r>
            </w:ins>
          </w:p>
        </w:tc>
        <w:tc>
          <w:tcPr>
            <w:tcW w:w="394" w:type="pct"/>
            <w:tcBorders>
              <w:top w:val="nil"/>
              <w:left w:val="nil"/>
              <w:bottom w:val="single" w:sz="4" w:space="0" w:color="auto"/>
              <w:right w:val="single" w:sz="4" w:space="0" w:color="auto"/>
            </w:tcBorders>
            <w:shd w:val="clear" w:color="auto" w:fill="auto"/>
            <w:vAlign w:val="center"/>
            <w:hideMark/>
            <w:tcPrChange w:id="2617"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618" w:author="Sarthak Shah | IFMR Rural Finance" w:date="2016-11-20T15:20:00Z"/>
                <w:rFonts w:ascii="Calibri" w:hAnsi="Calibri"/>
                <w:color w:val="FF0000"/>
                <w:sz w:val="22"/>
                <w:szCs w:val="22"/>
                <w:lang w:val="en-GB" w:eastAsia="en-GB"/>
              </w:rPr>
            </w:pPr>
            <w:ins w:id="2619" w:author="Sarthak Shah | IFMR Rural Finance" w:date="2016-11-20T15:20:00Z">
              <w:r w:rsidRPr="00EC34D8">
                <w:rPr>
                  <w:rFonts w:ascii="Calibri" w:hAnsi="Calibri"/>
                  <w:color w:val="FF0000"/>
                  <w:sz w:val="22"/>
                  <w:szCs w:val="22"/>
                  <w:lang w:val="en-GB" w:eastAsia="en-GB"/>
                </w:rPr>
                <w:t>Social impact</w:t>
              </w:r>
            </w:ins>
          </w:p>
        </w:tc>
        <w:tc>
          <w:tcPr>
            <w:tcW w:w="280" w:type="pct"/>
            <w:tcBorders>
              <w:top w:val="nil"/>
              <w:left w:val="nil"/>
              <w:bottom w:val="single" w:sz="4" w:space="0" w:color="auto"/>
              <w:right w:val="single" w:sz="4" w:space="0" w:color="auto"/>
            </w:tcBorders>
            <w:shd w:val="clear" w:color="auto" w:fill="auto"/>
            <w:vAlign w:val="center"/>
            <w:hideMark/>
            <w:tcPrChange w:id="2620"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621" w:author="Sarthak Shah | IFMR Rural Finance" w:date="2016-11-20T15:20:00Z"/>
                <w:rFonts w:ascii="Calibri" w:hAnsi="Calibri"/>
                <w:color w:val="FF0000"/>
                <w:sz w:val="22"/>
                <w:szCs w:val="22"/>
                <w:lang w:val="en-GB" w:eastAsia="en-GB"/>
              </w:rPr>
            </w:pPr>
            <w:ins w:id="2622" w:author="Sarthak Shah | IFMR Rural Finance" w:date="2016-11-20T15:20:00Z">
              <w:r w:rsidRPr="00EC34D8">
                <w:rPr>
                  <w:rFonts w:ascii="Calibri" w:hAnsi="Calibri"/>
                  <w:color w:val="FF0000"/>
                  <w:sz w:val="22"/>
                  <w:szCs w:val="22"/>
                  <w:lang w:val="en-GB" w:eastAsia="en-GB"/>
                </w:rPr>
                <w:t>Derived</w:t>
              </w:r>
            </w:ins>
          </w:p>
        </w:tc>
        <w:tc>
          <w:tcPr>
            <w:tcW w:w="244" w:type="pct"/>
            <w:tcBorders>
              <w:top w:val="nil"/>
              <w:left w:val="nil"/>
              <w:bottom w:val="single" w:sz="4" w:space="0" w:color="auto"/>
              <w:right w:val="single" w:sz="4" w:space="0" w:color="auto"/>
            </w:tcBorders>
            <w:shd w:val="clear" w:color="auto" w:fill="auto"/>
            <w:vAlign w:val="center"/>
            <w:hideMark/>
            <w:tcPrChange w:id="2623" w:author="Sarthak Shah | IFMR Rural Finance" w:date="2016-11-20T15:20:00Z">
              <w:tcPr>
                <w:tcW w:w="1083"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624" w:author="Sarthak Shah | IFMR Rural Finance" w:date="2016-11-20T15:20:00Z"/>
                <w:rFonts w:ascii="Calibri" w:hAnsi="Calibri"/>
                <w:color w:val="FF0000"/>
                <w:sz w:val="22"/>
                <w:szCs w:val="22"/>
                <w:lang w:val="en-GB" w:eastAsia="en-GB"/>
              </w:rPr>
            </w:pPr>
            <w:ins w:id="2625" w:author="Sarthak Shah | IFMR Rural Finance" w:date="2016-11-20T15:20:00Z">
              <w:r w:rsidRPr="00EC34D8">
                <w:rPr>
                  <w:rFonts w:ascii="Calibri" w:hAnsi="Calibri"/>
                  <w:color w:val="FF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626"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627" w:author="Sarthak Shah | IFMR Rural Finance" w:date="2016-11-20T15:20:00Z"/>
                <w:rFonts w:ascii="Calibri" w:hAnsi="Calibri"/>
                <w:color w:val="FF0000"/>
                <w:sz w:val="22"/>
                <w:szCs w:val="22"/>
                <w:lang w:val="en-GB" w:eastAsia="en-GB"/>
              </w:rPr>
            </w:pPr>
            <w:ins w:id="2628" w:author="Sarthak Shah | IFMR Rural Finance" w:date="2016-11-20T15:20:00Z">
              <w:r w:rsidRPr="00EC34D8">
                <w:rPr>
                  <w:rFonts w:ascii="Calibri" w:hAnsi="Calibri"/>
                  <w:color w:val="FF0000"/>
                  <w:sz w:val="22"/>
                  <w:szCs w:val="22"/>
                  <w:lang w:val="en-GB" w:eastAsia="en-GB"/>
                </w:rPr>
                <w:t> </w:t>
              </w:r>
            </w:ins>
          </w:p>
        </w:tc>
        <w:tc>
          <w:tcPr>
            <w:tcW w:w="580" w:type="pct"/>
            <w:tcBorders>
              <w:top w:val="nil"/>
              <w:left w:val="nil"/>
              <w:bottom w:val="single" w:sz="4" w:space="0" w:color="auto"/>
              <w:right w:val="single" w:sz="4" w:space="0" w:color="auto"/>
            </w:tcBorders>
            <w:shd w:val="clear" w:color="auto" w:fill="auto"/>
            <w:vAlign w:val="center"/>
            <w:hideMark/>
            <w:tcPrChange w:id="2629"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630" w:author="Sarthak Shah | IFMR Rural Finance" w:date="2016-11-20T15:20:00Z"/>
                <w:rFonts w:ascii="Calibri" w:hAnsi="Calibri"/>
                <w:color w:val="FF0000"/>
                <w:sz w:val="22"/>
                <w:szCs w:val="22"/>
                <w:lang w:val="en-GB" w:eastAsia="en-GB"/>
              </w:rPr>
            </w:pPr>
            <w:ins w:id="2631" w:author="Sarthak Shah | IFMR Rural Finance" w:date="2016-11-20T15:20:00Z">
              <w:r w:rsidRPr="00EC34D8">
                <w:rPr>
                  <w:rFonts w:ascii="Calibri" w:hAnsi="Calibri"/>
                  <w:color w:val="FF0000"/>
                  <w:sz w:val="22"/>
                  <w:szCs w:val="22"/>
                  <w:lang w:val="en-GB" w:eastAsia="en-GB"/>
                </w:rPr>
                <w:t> </w:t>
              </w:r>
            </w:ins>
          </w:p>
        </w:tc>
        <w:tc>
          <w:tcPr>
            <w:tcW w:w="423" w:type="pct"/>
            <w:tcBorders>
              <w:top w:val="nil"/>
              <w:left w:val="nil"/>
              <w:bottom w:val="single" w:sz="4" w:space="0" w:color="auto"/>
              <w:right w:val="single" w:sz="4" w:space="0" w:color="auto"/>
            </w:tcBorders>
            <w:shd w:val="clear" w:color="auto" w:fill="auto"/>
            <w:vAlign w:val="center"/>
            <w:hideMark/>
            <w:tcPrChange w:id="2632"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633" w:author="Sarthak Shah | IFMR Rural Finance" w:date="2016-11-20T15:20:00Z"/>
                <w:rFonts w:ascii="Calibri" w:hAnsi="Calibri"/>
                <w:color w:val="FF0000"/>
                <w:sz w:val="22"/>
                <w:szCs w:val="22"/>
                <w:lang w:val="en-GB" w:eastAsia="en-GB"/>
              </w:rPr>
            </w:pPr>
            <w:ins w:id="2634" w:author="Sarthak Shah | IFMR Rural Finance" w:date="2016-11-20T15:20:00Z">
              <w:r w:rsidRPr="00EC34D8">
                <w:rPr>
                  <w:rFonts w:ascii="Calibri" w:hAnsi="Calibri"/>
                  <w:color w:val="FF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2635"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636" w:author="Sarthak Shah | IFMR Rural Finance" w:date="2016-11-20T15:20:00Z"/>
                <w:rFonts w:ascii="Calibri" w:hAnsi="Calibri"/>
                <w:color w:val="FF0000"/>
                <w:sz w:val="22"/>
                <w:szCs w:val="22"/>
                <w:lang w:val="en-GB" w:eastAsia="en-GB"/>
              </w:rPr>
            </w:pPr>
            <w:ins w:id="2637" w:author="Sarthak Shah | IFMR Rural Finance" w:date="2016-11-20T15:20:00Z">
              <w:r w:rsidRPr="00EC34D8">
                <w:rPr>
                  <w:rFonts w:ascii="Calibri" w:hAnsi="Calibri"/>
                  <w:color w:val="FF0000"/>
                  <w:sz w:val="22"/>
                  <w:szCs w:val="22"/>
                  <w:lang w:val="en-GB" w:eastAsia="en-GB"/>
                </w:rPr>
                <w:t>1. New Jobs</w:t>
              </w:r>
              <w:r w:rsidRPr="00EC34D8">
                <w:rPr>
                  <w:rFonts w:ascii="Calibri" w:hAnsi="Calibri"/>
                  <w:color w:val="FF0000"/>
                  <w:sz w:val="22"/>
                  <w:szCs w:val="22"/>
                  <w:lang w:val="en-GB" w:eastAsia="en-GB"/>
                </w:rPr>
                <w:br/>
                <w:t>2. Incremental Income</w:t>
              </w:r>
              <w:r w:rsidRPr="00EC34D8">
                <w:rPr>
                  <w:rFonts w:ascii="Calibri" w:hAnsi="Calibri"/>
                  <w:color w:val="FF0000"/>
                  <w:sz w:val="22"/>
                  <w:szCs w:val="22"/>
                  <w:lang w:val="en-GB" w:eastAsia="en-GB"/>
                </w:rPr>
                <w:br/>
                <w:t>3. Interest Savings</w:t>
              </w:r>
            </w:ins>
          </w:p>
        </w:tc>
        <w:tc>
          <w:tcPr>
            <w:tcW w:w="400" w:type="pct"/>
            <w:tcBorders>
              <w:top w:val="nil"/>
              <w:left w:val="nil"/>
              <w:bottom w:val="single" w:sz="4" w:space="0" w:color="auto"/>
              <w:right w:val="nil"/>
            </w:tcBorders>
            <w:shd w:val="clear" w:color="auto" w:fill="auto"/>
            <w:noWrap/>
            <w:vAlign w:val="center"/>
            <w:hideMark/>
            <w:tcPrChange w:id="2638" w:author="Sarthak Shah | IFMR Rural Finance" w:date="2016-11-20T15:20:00Z">
              <w:tcPr>
                <w:tcW w:w="1776" w:type="dxa"/>
                <w:gridSpan w:val="2"/>
                <w:tcBorders>
                  <w:top w:val="nil"/>
                  <w:left w:val="nil"/>
                  <w:bottom w:val="single" w:sz="4" w:space="0" w:color="auto"/>
                  <w:right w:val="nil"/>
                </w:tcBorders>
                <w:shd w:val="clear" w:color="auto" w:fill="auto"/>
                <w:noWrap/>
                <w:vAlign w:val="center"/>
                <w:hideMark/>
              </w:tcPr>
            </w:tcPrChange>
          </w:tcPr>
          <w:p w:rsidR="00EC34D8" w:rsidRPr="00EC34D8" w:rsidRDefault="00EC34D8" w:rsidP="00EC34D8">
            <w:pPr>
              <w:jc w:val="center"/>
              <w:rPr>
                <w:ins w:id="2639" w:author="Sarthak Shah | IFMR Rural Finance" w:date="2016-11-20T15:20:00Z"/>
                <w:rFonts w:ascii="Calibri" w:hAnsi="Calibri"/>
                <w:color w:val="FF0000"/>
                <w:sz w:val="22"/>
                <w:szCs w:val="22"/>
                <w:lang w:val="en-GB" w:eastAsia="en-GB"/>
              </w:rPr>
            </w:pPr>
            <w:ins w:id="2640" w:author="Sarthak Shah | IFMR Rural Finance" w:date="2016-11-20T15:20:00Z">
              <w:r w:rsidRPr="00EC34D8">
                <w:rPr>
                  <w:rFonts w:ascii="Calibri" w:hAnsi="Calibri"/>
                  <w:color w:val="FF0000"/>
                  <w:sz w:val="22"/>
                  <w:szCs w:val="22"/>
                  <w:lang w:val="en-GB" w:eastAsia="en-GB"/>
                </w:rPr>
                <w:t>0.5</w:t>
              </w:r>
            </w:ins>
          </w:p>
        </w:tc>
        <w:tc>
          <w:tcPr>
            <w:tcW w:w="391" w:type="pct"/>
            <w:tcBorders>
              <w:top w:val="nil"/>
              <w:left w:val="single" w:sz="4" w:space="0" w:color="auto"/>
              <w:bottom w:val="single" w:sz="4" w:space="0" w:color="auto"/>
              <w:right w:val="single" w:sz="4" w:space="0" w:color="auto"/>
            </w:tcBorders>
            <w:shd w:val="clear" w:color="auto" w:fill="auto"/>
            <w:noWrap/>
            <w:vAlign w:val="center"/>
            <w:hideMark/>
            <w:tcPrChange w:id="2641" w:author="Sarthak Shah | IFMR Rural Finance" w:date="2016-11-20T15:20:00Z">
              <w:tcPr>
                <w:tcW w:w="173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642" w:author="Sarthak Shah | IFMR Rural Finance" w:date="2016-11-20T15:20:00Z"/>
                <w:rFonts w:ascii="Calibri" w:hAnsi="Calibri"/>
                <w:color w:val="000000"/>
                <w:sz w:val="22"/>
                <w:szCs w:val="22"/>
                <w:lang w:val="en-GB" w:eastAsia="en-GB"/>
              </w:rPr>
            </w:pPr>
            <w:ins w:id="2643" w:author="Sarthak Shah | IFMR Rural Finance" w:date="2016-11-20T15:20:00Z">
              <w:r w:rsidRPr="00EC34D8">
                <w:rPr>
                  <w:rFonts w:ascii="Calibri" w:hAnsi="Calibri"/>
                  <w:color w:val="000000"/>
                  <w:sz w:val="22"/>
                  <w:szCs w:val="22"/>
                  <w:lang w:val="en-GB" w:eastAsia="en-GB"/>
                </w:rPr>
                <w:t>0.515%</w:t>
              </w:r>
            </w:ins>
          </w:p>
        </w:tc>
        <w:tc>
          <w:tcPr>
            <w:tcW w:w="107" w:type="pct"/>
            <w:tcBorders>
              <w:top w:val="nil"/>
              <w:left w:val="nil"/>
              <w:bottom w:val="single" w:sz="4" w:space="0" w:color="auto"/>
              <w:right w:val="single" w:sz="4" w:space="0" w:color="auto"/>
            </w:tcBorders>
            <w:shd w:val="clear" w:color="000000" w:fill="FFFFFF"/>
            <w:vAlign w:val="center"/>
            <w:hideMark/>
            <w:tcPrChange w:id="2644"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645" w:author="Sarthak Shah | IFMR Rural Finance" w:date="2016-11-20T15:20:00Z"/>
                <w:rFonts w:ascii="Calibri" w:hAnsi="Calibri"/>
                <w:color w:val="FF0000"/>
                <w:sz w:val="22"/>
                <w:szCs w:val="22"/>
                <w:lang w:val="en-GB" w:eastAsia="en-GB"/>
              </w:rPr>
            </w:pPr>
            <w:ins w:id="2646" w:author="Sarthak Shah | IFMR Rural Finance" w:date="2016-11-20T15:20:00Z">
              <w:r w:rsidRPr="00EC34D8">
                <w:rPr>
                  <w:rFonts w:ascii="Calibri" w:hAnsi="Calibri"/>
                  <w:color w:val="FF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2647" w:author="Sarthak Shah | IFMR Rural Finance" w:date="2016-11-20T15:20:00Z">
              <w:tcPr>
                <w:tcW w:w="43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648" w:author="Sarthak Shah | IFMR Rural Finance" w:date="2016-11-20T15:20:00Z"/>
                <w:rFonts w:ascii="Calibri" w:hAnsi="Calibri"/>
                <w:color w:val="FF0000"/>
                <w:sz w:val="22"/>
                <w:szCs w:val="22"/>
                <w:lang w:val="en-GB" w:eastAsia="en-GB"/>
              </w:rPr>
            </w:pPr>
            <w:ins w:id="2649" w:author="Sarthak Shah | IFMR Rural Finance" w:date="2016-11-20T15:20:00Z">
              <w:r w:rsidRPr="00EC34D8">
                <w:rPr>
                  <w:rFonts w:ascii="Calibri" w:hAnsi="Calibri"/>
                  <w:color w:val="FF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650"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651" w:author="Sarthak Shah | IFMR Rural Finance" w:date="2016-11-20T15:20:00Z"/>
                <w:rFonts w:ascii="Calibri" w:hAnsi="Calibri"/>
                <w:color w:val="FF0000"/>
                <w:sz w:val="22"/>
                <w:szCs w:val="22"/>
                <w:lang w:val="en-GB" w:eastAsia="en-GB"/>
              </w:rPr>
            </w:pPr>
            <w:ins w:id="2652" w:author="Sarthak Shah | IFMR Rural Finance" w:date="2016-11-20T15:20:00Z">
              <w:r w:rsidRPr="00EC34D8">
                <w:rPr>
                  <w:rFonts w:ascii="Calibri" w:hAnsi="Calibri"/>
                  <w:color w:val="FF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2653" w:author="Sarthak Shah | IFMR Rural Finance" w:date="2016-11-20T15:20:00Z">
              <w:tcPr>
                <w:tcW w:w="41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654" w:author="Sarthak Shah | IFMR Rural Finance" w:date="2016-11-20T15:20:00Z"/>
                <w:rFonts w:ascii="Calibri" w:hAnsi="Calibri"/>
                <w:color w:val="FF0000"/>
                <w:sz w:val="22"/>
                <w:szCs w:val="22"/>
                <w:lang w:val="en-GB" w:eastAsia="en-GB"/>
              </w:rPr>
            </w:pPr>
            <w:ins w:id="2655" w:author="Sarthak Shah | IFMR Rural Finance" w:date="2016-11-20T15:20:00Z">
              <w:r w:rsidRPr="00EC34D8">
                <w:rPr>
                  <w:rFonts w:ascii="Calibri" w:hAnsi="Calibri"/>
                  <w:color w:val="FF0000"/>
                  <w:sz w:val="22"/>
                  <w:szCs w:val="22"/>
                  <w:lang w:val="en-GB" w:eastAsia="en-GB"/>
                </w:rPr>
                <w:t> </w:t>
              </w:r>
            </w:ins>
          </w:p>
        </w:tc>
        <w:tc>
          <w:tcPr>
            <w:tcW w:w="107" w:type="pct"/>
            <w:tcBorders>
              <w:top w:val="nil"/>
              <w:left w:val="nil"/>
              <w:bottom w:val="single" w:sz="4" w:space="0" w:color="auto"/>
              <w:right w:val="single" w:sz="4" w:space="0" w:color="auto"/>
            </w:tcBorders>
            <w:shd w:val="clear" w:color="000000" w:fill="FFFFFF"/>
            <w:vAlign w:val="center"/>
            <w:hideMark/>
            <w:tcPrChange w:id="2656"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657" w:author="Sarthak Shah | IFMR Rural Finance" w:date="2016-11-20T15:20:00Z"/>
                <w:rFonts w:ascii="Calibri" w:hAnsi="Calibri"/>
                <w:color w:val="FF0000"/>
                <w:sz w:val="22"/>
                <w:szCs w:val="22"/>
                <w:lang w:val="en-GB" w:eastAsia="en-GB"/>
              </w:rPr>
            </w:pPr>
            <w:ins w:id="2658" w:author="Sarthak Shah | IFMR Rural Finance" w:date="2016-11-20T15:20:00Z">
              <w:r w:rsidRPr="00EC34D8">
                <w:rPr>
                  <w:rFonts w:ascii="Calibri" w:hAnsi="Calibri"/>
                  <w:color w:val="FF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2659" w:author="Sarthak Shah | IFMR Rural Finance" w:date="2016-11-20T15:20:00Z">
              <w:tcPr>
                <w:tcW w:w="1037" w:type="dxa"/>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2660" w:author="Sarthak Shah | IFMR Rural Finance" w:date="2016-11-20T15:20:00Z"/>
                <w:rFonts w:ascii="Calibri" w:hAnsi="Calibri"/>
                <w:color w:val="000000"/>
                <w:sz w:val="22"/>
                <w:szCs w:val="22"/>
                <w:lang w:val="en-GB" w:eastAsia="en-GB"/>
              </w:rPr>
            </w:pPr>
            <w:ins w:id="2661" w:author="Sarthak Shah | IFMR Rural Finance" w:date="2016-11-20T15:20:00Z">
              <w:r w:rsidRPr="00EC34D8">
                <w:rPr>
                  <w:rFonts w:ascii="Calibri" w:hAnsi="Calibri"/>
                  <w:color w:val="000000"/>
                  <w:sz w:val="22"/>
                  <w:szCs w:val="22"/>
                  <w:lang w:val="en-GB" w:eastAsia="en-GB"/>
                </w:rPr>
                <w:t>Static</w:t>
              </w:r>
            </w:ins>
          </w:p>
        </w:tc>
      </w:tr>
      <w:tr w:rsidR="00EC34D8" w:rsidRPr="00EC34D8" w:rsidTr="00EC34D8">
        <w:trPr>
          <w:trHeight w:val="600"/>
          <w:ins w:id="2662" w:author="Sarthak Shah | IFMR Rural Finance" w:date="2016-11-20T15:20:00Z"/>
          <w:trPrChange w:id="2663" w:author="Sarthak Shah | IFMR Rural Finance" w:date="2016-11-20T15:20:00Z">
            <w:trPr>
              <w:gridBefore w:val="1"/>
              <w:trHeight w:val="6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2664"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665" w:author="Sarthak Shah | IFMR Rural Finance" w:date="2016-11-20T15:20:00Z"/>
                <w:rFonts w:ascii="Calibri" w:hAnsi="Calibri"/>
                <w:color w:val="000000"/>
                <w:sz w:val="22"/>
                <w:szCs w:val="22"/>
                <w:lang w:val="en-GB" w:eastAsia="en-GB"/>
              </w:rPr>
            </w:pPr>
            <w:ins w:id="2666" w:author="Sarthak Shah | IFMR Rural Finance" w:date="2016-11-20T15:20:00Z">
              <w:r w:rsidRPr="00EC34D8">
                <w:rPr>
                  <w:rFonts w:ascii="Calibri" w:hAnsi="Calibri"/>
                  <w:color w:val="000000"/>
                  <w:sz w:val="22"/>
                  <w:szCs w:val="22"/>
                  <w:lang w:val="en-GB" w:eastAsia="en-GB"/>
                </w:rPr>
                <w:t>35</w:t>
              </w:r>
            </w:ins>
          </w:p>
        </w:tc>
        <w:tc>
          <w:tcPr>
            <w:tcW w:w="394" w:type="pct"/>
            <w:tcBorders>
              <w:top w:val="nil"/>
              <w:left w:val="nil"/>
              <w:bottom w:val="single" w:sz="4" w:space="0" w:color="auto"/>
              <w:right w:val="single" w:sz="4" w:space="0" w:color="auto"/>
            </w:tcBorders>
            <w:shd w:val="clear" w:color="auto" w:fill="auto"/>
            <w:vAlign w:val="center"/>
            <w:hideMark/>
            <w:tcPrChange w:id="2667"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668" w:author="Sarthak Shah | IFMR Rural Finance" w:date="2016-11-20T15:20:00Z"/>
                <w:rFonts w:ascii="Calibri" w:hAnsi="Calibri"/>
                <w:color w:val="000000"/>
                <w:sz w:val="22"/>
                <w:szCs w:val="22"/>
                <w:lang w:val="en-GB" w:eastAsia="en-GB"/>
              </w:rPr>
            </w:pPr>
            <w:ins w:id="2669" w:author="Sarthak Shah | IFMR Rural Finance" w:date="2016-11-20T15:20:00Z">
              <w:r w:rsidRPr="00EC34D8">
                <w:rPr>
                  <w:rFonts w:ascii="Calibri" w:hAnsi="Calibri"/>
                  <w:color w:val="000000"/>
                  <w:sz w:val="22"/>
                  <w:szCs w:val="22"/>
                  <w:lang w:val="en-GB" w:eastAsia="en-GB"/>
                </w:rPr>
                <w:t>Electricity availability</w:t>
              </w:r>
            </w:ins>
          </w:p>
        </w:tc>
        <w:tc>
          <w:tcPr>
            <w:tcW w:w="280" w:type="pct"/>
            <w:tcBorders>
              <w:top w:val="nil"/>
              <w:left w:val="nil"/>
              <w:bottom w:val="single" w:sz="4" w:space="0" w:color="auto"/>
              <w:right w:val="single" w:sz="4" w:space="0" w:color="auto"/>
            </w:tcBorders>
            <w:shd w:val="clear" w:color="auto" w:fill="auto"/>
            <w:vAlign w:val="center"/>
            <w:hideMark/>
            <w:tcPrChange w:id="2670"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671" w:author="Sarthak Shah | IFMR Rural Finance" w:date="2016-11-20T15:20:00Z"/>
                <w:rFonts w:ascii="Calibri" w:hAnsi="Calibri"/>
                <w:color w:val="000000"/>
                <w:sz w:val="22"/>
                <w:szCs w:val="22"/>
                <w:lang w:val="en-GB" w:eastAsia="en-GB"/>
              </w:rPr>
            </w:pPr>
            <w:ins w:id="2672" w:author="Sarthak Shah | IFMR Rural Finance" w:date="2016-11-20T15:20:00Z">
              <w:r w:rsidRPr="00EC34D8">
                <w:rPr>
                  <w:rFonts w:ascii="Calibri" w:hAnsi="Calibri"/>
                  <w:color w:val="000000"/>
                  <w:sz w:val="22"/>
                  <w:szCs w:val="22"/>
                  <w:lang w:val="en-GB" w:eastAsia="en-GB"/>
                </w:rPr>
                <w:t>Field Appraisal</w:t>
              </w:r>
            </w:ins>
          </w:p>
        </w:tc>
        <w:tc>
          <w:tcPr>
            <w:tcW w:w="244" w:type="pct"/>
            <w:tcBorders>
              <w:top w:val="nil"/>
              <w:left w:val="nil"/>
              <w:bottom w:val="single" w:sz="4" w:space="0" w:color="auto"/>
              <w:right w:val="single" w:sz="4" w:space="0" w:color="auto"/>
            </w:tcBorders>
            <w:shd w:val="clear" w:color="auto" w:fill="auto"/>
            <w:vAlign w:val="center"/>
            <w:hideMark/>
            <w:tcPrChange w:id="2673" w:author="Sarthak Shah | IFMR Rural Finance" w:date="2016-11-20T15:20:00Z">
              <w:tcPr>
                <w:tcW w:w="1083"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674" w:author="Sarthak Shah | IFMR Rural Finance" w:date="2016-11-20T15:20:00Z"/>
                <w:rFonts w:ascii="Calibri" w:hAnsi="Calibri"/>
                <w:color w:val="000000"/>
                <w:sz w:val="22"/>
                <w:szCs w:val="22"/>
                <w:lang w:val="en-GB" w:eastAsia="en-GB"/>
              </w:rPr>
            </w:pPr>
            <w:ins w:id="2675" w:author="Sarthak Shah | IFMR Rural Finance" w:date="2016-11-20T15:20:00Z">
              <w:r w:rsidRPr="00EC34D8">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676"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677" w:author="Sarthak Shah | IFMR Rural Finance" w:date="2016-11-20T15:20:00Z"/>
                <w:rFonts w:ascii="Calibri" w:hAnsi="Calibri"/>
                <w:color w:val="000000"/>
                <w:sz w:val="22"/>
                <w:szCs w:val="22"/>
                <w:lang w:val="en-GB" w:eastAsia="en-GB"/>
              </w:rPr>
            </w:pPr>
            <w:ins w:id="2678" w:author="Sarthak Shah | IFMR Rural Finance" w:date="2016-11-20T15:20:00Z">
              <w:r w:rsidRPr="00EC34D8">
                <w:rPr>
                  <w:rFonts w:ascii="Calibri" w:hAnsi="Calibri"/>
                  <w:color w:val="000000"/>
                  <w:sz w:val="22"/>
                  <w:szCs w:val="22"/>
                  <w:lang w:val="en-GB" w:eastAsia="en-GB"/>
                </w:rPr>
                <w:t> </w:t>
              </w:r>
            </w:ins>
          </w:p>
        </w:tc>
        <w:tc>
          <w:tcPr>
            <w:tcW w:w="580" w:type="pct"/>
            <w:tcBorders>
              <w:top w:val="nil"/>
              <w:left w:val="nil"/>
              <w:bottom w:val="single" w:sz="4" w:space="0" w:color="auto"/>
              <w:right w:val="single" w:sz="4" w:space="0" w:color="auto"/>
            </w:tcBorders>
            <w:shd w:val="clear" w:color="auto" w:fill="auto"/>
            <w:vAlign w:val="center"/>
            <w:hideMark/>
            <w:tcPrChange w:id="2679"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680" w:author="Sarthak Shah | IFMR Rural Finance" w:date="2016-11-20T15:20:00Z"/>
                <w:rFonts w:ascii="Calibri" w:hAnsi="Calibri"/>
                <w:color w:val="000000"/>
                <w:sz w:val="22"/>
                <w:szCs w:val="22"/>
                <w:lang w:val="en-GB" w:eastAsia="en-GB"/>
              </w:rPr>
            </w:pPr>
            <w:ins w:id="2681" w:author="Sarthak Shah | IFMR Rural Finance" w:date="2016-11-20T15:20:00Z">
              <w:r w:rsidRPr="00EC34D8">
                <w:rPr>
                  <w:rFonts w:ascii="Calibri" w:hAnsi="Calibri"/>
                  <w:color w:val="000000"/>
                  <w:sz w:val="22"/>
                  <w:szCs w:val="22"/>
                  <w:lang w:val="en-GB" w:eastAsia="en-GB"/>
                </w:rPr>
                <w:t> </w:t>
              </w:r>
            </w:ins>
          </w:p>
        </w:tc>
        <w:tc>
          <w:tcPr>
            <w:tcW w:w="423" w:type="pct"/>
            <w:tcBorders>
              <w:top w:val="nil"/>
              <w:left w:val="nil"/>
              <w:bottom w:val="single" w:sz="4" w:space="0" w:color="auto"/>
              <w:right w:val="single" w:sz="4" w:space="0" w:color="auto"/>
            </w:tcBorders>
            <w:shd w:val="clear" w:color="auto" w:fill="auto"/>
            <w:vAlign w:val="center"/>
            <w:hideMark/>
            <w:tcPrChange w:id="2682"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683" w:author="Sarthak Shah | IFMR Rural Finance" w:date="2016-11-20T15:20:00Z"/>
                <w:rFonts w:ascii="Calibri" w:hAnsi="Calibri"/>
                <w:color w:val="000000"/>
                <w:sz w:val="22"/>
                <w:szCs w:val="22"/>
                <w:lang w:val="en-GB" w:eastAsia="en-GB"/>
              </w:rPr>
            </w:pPr>
            <w:ins w:id="2684"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2685"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686" w:author="Sarthak Shah | IFMR Rural Finance" w:date="2016-11-20T15:20:00Z"/>
                <w:rFonts w:ascii="Calibri" w:hAnsi="Calibri"/>
                <w:color w:val="000000"/>
                <w:sz w:val="22"/>
                <w:szCs w:val="22"/>
                <w:lang w:val="en-GB" w:eastAsia="en-GB"/>
              </w:rPr>
            </w:pPr>
            <w:ins w:id="2687" w:author="Sarthak Shah | IFMR Rural Finance" w:date="2016-11-20T15:20:00Z">
              <w:r w:rsidRPr="00EC34D8">
                <w:rPr>
                  <w:rFonts w:ascii="Calibri" w:hAnsi="Calibri"/>
                  <w:color w:val="000000"/>
                  <w:sz w:val="22"/>
                  <w:szCs w:val="22"/>
                  <w:lang w:val="en-GB" w:eastAsia="en-GB"/>
                </w:rPr>
                <w:t>1. Yes</w:t>
              </w:r>
              <w:r w:rsidRPr="00EC34D8">
                <w:rPr>
                  <w:rFonts w:ascii="Calibri" w:hAnsi="Calibri"/>
                  <w:color w:val="000000"/>
                  <w:sz w:val="22"/>
                  <w:szCs w:val="22"/>
                  <w:lang w:val="en-GB" w:eastAsia="en-GB"/>
                </w:rPr>
                <w:br/>
                <w:t>2. No</w:t>
              </w:r>
            </w:ins>
          </w:p>
        </w:tc>
        <w:tc>
          <w:tcPr>
            <w:tcW w:w="400" w:type="pct"/>
            <w:tcBorders>
              <w:top w:val="nil"/>
              <w:left w:val="nil"/>
              <w:bottom w:val="single" w:sz="4" w:space="0" w:color="auto"/>
              <w:right w:val="nil"/>
            </w:tcBorders>
            <w:shd w:val="clear" w:color="auto" w:fill="auto"/>
            <w:noWrap/>
            <w:vAlign w:val="center"/>
            <w:hideMark/>
            <w:tcPrChange w:id="2688" w:author="Sarthak Shah | IFMR Rural Finance" w:date="2016-11-20T15:20:00Z">
              <w:tcPr>
                <w:tcW w:w="1776" w:type="dxa"/>
                <w:gridSpan w:val="2"/>
                <w:tcBorders>
                  <w:top w:val="nil"/>
                  <w:left w:val="nil"/>
                  <w:bottom w:val="single" w:sz="4" w:space="0" w:color="auto"/>
                  <w:right w:val="nil"/>
                </w:tcBorders>
                <w:shd w:val="clear" w:color="auto" w:fill="auto"/>
                <w:noWrap/>
                <w:vAlign w:val="center"/>
                <w:hideMark/>
              </w:tcPr>
            </w:tcPrChange>
          </w:tcPr>
          <w:p w:rsidR="00EC34D8" w:rsidRPr="00EC34D8" w:rsidRDefault="00EC34D8" w:rsidP="00EC34D8">
            <w:pPr>
              <w:jc w:val="center"/>
              <w:rPr>
                <w:ins w:id="2689" w:author="Sarthak Shah | IFMR Rural Finance" w:date="2016-11-20T15:20:00Z"/>
                <w:rFonts w:ascii="Calibri" w:hAnsi="Calibri"/>
                <w:color w:val="000000"/>
                <w:sz w:val="22"/>
                <w:szCs w:val="22"/>
                <w:lang w:val="en-GB" w:eastAsia="en-GB"/>
              </w:rPr>
            </w:pPr>
            <w:ins w:id="2690" w:author="Sarthak Shah | IFMR Rural Finance" w:date="2016-11-20T15:20:00Z">
              <w:r w:rsidRPr="00EC34D8">
                <w:rPr>
                  <w:rFonts w:ascii="Calibri" w:hAnsi="Calibri"/>
                  <w:color w:val="000000"/>
                  <w:sz w:val="22"/>
                  <w:szCs w:val="22"/>
                  <w:lang w:val="en-GB" w:eastAsia="en-GB"/>
                </w:rPr>
                <w:t>0.5</w:t>
              </w:r>
            </w:ins>
          </w:p>
        </w:tc>
        <w:tc>
          <w:tcPr>
            <w:tcW w:w="391" w:type="pct"/>
            <w:tcBorders>
              <w:top w:val="nil"/>
              <w:left w:val="single" w:sz="4" w:space="0" w:color="auto"/>
              <w:bottom w:val="single" w:sz="4" w:space="0" w:color="auto"/>
              <w:right w:val="single" w:sz="4" w:space="0" w:color="auto"/>
            </w:tcBorders>
            <w:shd w:val="clear" w:color="auto" w:fill="auto"/>
            <w:noWrap/>
            <w:vAlign w:val="center"/>
            <w:hideMark/>
            <w:tcPrChange w:id="2691" w:author="Sarthak Shah | IFMR Rural Finance" w:date="2016-11-20T15:20:00Z">
              <w:tcPr>
                <w:tcW w:w="173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692" w:author="Sarthak Shah | IFMR Rural Finance" w:date="2016-11-20T15:20:00Z"/>
                <w:rFonts w:ascii="Calibri" w:hAnsi="Calibri"/>
                <w:color w:val="000000"/>
                <w:sz w:val="22"/>
                <w:szCs w:val="22"/>
                <w:lang w:val="en-GB" w:eastAsia="en-GB"/>
              </w:rPr>
            </w:pPr>
            <w:ins w:id="2693" w:author="Sarthak Shah | IFMR Rural Finance" w:date="2016-11-20T15:20:00Z">
              <w:r w:rsidRPr="00EC34D8">
                <w:rPr>
                  <w:rFonts w:ascii="Calibri" w:hAnsi="Calibri"/>
                  <w:color w:val="000000"/>
                  <w:sz w:val="22"/>
                  <w:szCs w:val="22"/>
                  <w:lang w:val="en-GB" w:eastAsia="en-GB"/>
                </w:rPr>
                <w:t>0.515%</w:t>
              </w:r>
            </w:ins>
          </w:p>
        </w:tc>
        <w:tc>
          <w:tcPr>
            <w:tcW w:w="107" w:type="pct"/>
            <w:tcBorders>
              <w:top w:val="nil"/>
              <w:left w:val="nil"/>
              <w:bottom w:val="single" w:sz="4" w:space="0" w:color="auto"/>
              <w:right w:val="single" w:sz="4" w:space="0" w:color="auto"/>
            </w:tcBorders>
            <w:shd w:val="clear" w:color="000000" w:fill="FFFFFF"/>
            <w:vAlign w:val="center"/>
            <w:hideMark/>
            <w:tcPrChange w:id="2694"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695" w:author="Sarthak Shah | IFMR Rural Finance" w:date="2016-11-20T15:20:00Z"/>
                <w:rFonts w:ascii="Calibri" w:hAnsi="Calibri"/>
                <w:color w:val="000000"/>
                <w:sz w:val="22"/>
                <w:szCs w:val="22"/>
                <w:lang w:val="en-GB" w:eastAsia="en-GB"/>
              </w:rPr>
            </w:pPr>
            <w:ins w:id="2696" w:author="Sarthak Shah | IFMR Rural Finance" w:date="2016-11-20T15:20:00Z">
              <w:r w:rsidRPr="00EC34D8">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2697" w:author="Sarthak Shah | IFMR Rural Finance" w:date="2016-11-20T15:20:00Z">
              <w:tcPr>
                <w:tcW w:w="43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698" w:author="Sarthak Shah | IFMR Rural Finance" w:date="2016-11-20T15:20:00Z"/>
                <w:rFonts w:ascii="Calibri" w:hAnsi="Calibri"/>
                <w:color w:val="000000"/>
                <w:sz w:val="22"/>
                <w:szCs w:val="22"/>
                <w:lang w:val="en-GB" w:eastAsia="en-GB"/>
              </w:rPr>
            </w:pPr>
            <w:ins w:id="2699" w:author="Sarthak Shah | IFMR Rural Finance" w:date="2016-11-20T15:20:00Z">
              <w:r w:rsidRPr="00EC34D8">
                <w:rPr>
                  <w:rFonts w:ascii="Calibri" w:hAnsi="Calibri"/>
                  <w:color w:val="000000"/>
                  <w:sz w:val="22"/>
                  <w:szCs w:val="22"/>
                  <w:lang w:val="en-GB" w:eastAsia="en-GB"/>
                </w:rPr>
                <w:t>0</w:t>
              </w:r>
            </w:ins>
          </w:p>
        </w:tc>
        <w:tc>
          <w:tcPr>
            <w:tcW w:w="107" w:type="pct"/>
            <w:tcBorders>
              <w:top w:val="nil"/>
              <w:left w:val="nil"/>
              <w:bottom w:val="single" w:sz="4" w:space="0" w:color="auto"/>
              <w:right w:val="single" w:sz="4" w:space="0" w:color="auto"/>
            </w:tcBorders>
            <w:shd w:val="clear" w:color="000000" w:fill="FFFFFF"/>
            <w:vAlign w:val="center"/>
            <w:hideMark/>
            <w:tcPrChange w:id="2700"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701" w:author="Sarthak Shah | IFMR Rural Finance" w:date="2016-11-20T15:20:00Z"/>
                <w:rFonts w:ascii="Calibri" w:hAnsi="Calibri"/>
                <w:color w:val="000000"/>
                <w:sz w:val="22"/>
                <w:szCs w:val="22"/>
                <w:lang w:val="en-GB" w:eastAsia="en-GB"/>
              </w:rPr>
            </w:pPr>
            <w:ins w:id="2702" w:author="Sarthak Shah | IFMR Rural Finance" w:date="2016-11-20T15:20:00Z">
              <w:r w:rsidRPr="00EC34D8">
                <w:rPr>
                  <w:rFonts w:ascii="Calibri" w:hAnsi="Calibri"/>
                  <w:color w:val="000000"/>
                  <w:sz w:val="22"/>
                  <w:szCs w:val="22"/>
                  <w:lang w:val="en-GB" w:eastAsia="en-GB"/>
                </w:rPr>
                <w:t> </w:t>
              </w:r>
            </w:ins>
          </w:p>
        </w:tc>
        <w:tc>
          <w:tcPr>
            <w:tcW w:w="94" w:type="pct"/>
            <w:tcBorders>
              <w:top w:val="nil"/>
              <w:left w:val="nil"/>
              <w:bottom w:val="single" w:sz="4" w:space="0" w:color="auto"/>
              <w:right w:val="single" w:sz="4" w:space="0" w:color="auto"/>
            </w:tcBorders>
            <w:shd w:val="clear" w:color="000000" w:fill="FFFFFF"/>
            <w:vAlign w:val="center"/>
            <w:hideMark/>
            <w:tcPrChange w:id="2703" w:author="Sarthak Shah | IFMR Rural Finance" w:date="2016-11-20T15:20:00Z">
              <w:tcPr>
                <w:tcW w:w="41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704" w:author="Sarthak Shah | IFMR Rural Finance" w:date="2016-11-20T15:20:00Z"/>
                <w:rFonts w:ascii="Calibri" w:hAnsi="Calibri"/>
                <w:color w:val="000000"/>
                <w:sz w:val="22"/>
                <w:szCs w:val="22"/>
                <w:lang w:val="en-GB" w:eastAsia="en-GB"/>
              </w:rPr>
            </w:pPr>
            <w:ins w:id="2705" w:author="Sarthak Shah | IFMR Rural Finance" w:date="2016-11-20T15:20:00Z">
              <w:r w:rsidRPr="00EC34D8">
                <w:rPr>
                  <w:rFonts w:ascii="Calibri" w:hAnsi="Calibri"/>
                  <w:color w:val="000000"/>
                  <w:sz w:val="22"/>
                  <w:szCs w:val="22"/>
                  <w:lang w:val="en-GB" w:eastAsia="en-GB"/>
                </w:rPr>
                <w:t> </w:t>
              </w:r>
            </w:ins>
          </w:p>
        </w:tc>
        <w:tc>
          <w:tcPr>
            <w:tcW w:w="107" w:type="pct"/>
            <w:tcBorders>
              <w:top w:val="nil"/>
              <w:left w:val="nil"/>
              <w:bottom w:val="single" w:sz="4" w:space="0" w:color="auto"/>
              <w:right w:val="single" w:sz="4" w:space="0" w:color="auto"/>
            </w:tcBorders>
            <w:shd w:val="clear" w:color="000000" w:fill="FFFFFF"/>
            <w:vAlign w:val="center"/>
            <w:hideMark/>
            <w:tcPrChange w:id="2706"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707" w:author="Sarthak Shah | IFMR Rural Finance" w:date="2016-11-20T15:20:00Z"/>
                <w:rFonts w:ascii="Calibri" w:hAnsi="Calibri"/>
                <w:color w:val="000000"/>
                <w:sz w:val="22"/>
                <w:szCs w:val="22"/>
                <w:lang w:val="en-GB" w:eastAsia="en-GB"/>
              </w:rPr>
            </w:pPr>
            <w:ins w:id="2708" w:author="Sarthak Shah | IFMR Rural Finance" w:date="2016-11-20T15:20:00Z">
              <w:r w:rsidRPr="00EC34D8">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2709" w:author="Sarthak Shah | IFMR Rural Finance" w:date="2016-11-20T15:20:00Z">
              <w:tcPr>
                <w:tcW w:w="1037" w:type="dxa"/>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2710" w:author="Sarthak Shah | IFMR Rural Finance" w:date="2016-11-20T15:20:00Z"/>
                <w:rFonts w:ascii="Calibri" w:hAnsi="Calibri"/>
                <w:color w:val="000000"/>
                <w:sz w:val="22"/>
                <w:szCs w:val="22"/>
                <w:lang w:val="en-GB" w:eastAsia="en-GB"/>
              </w:rPr>
            </w:pPr>
            <w:ins w:id="2711" w:author="Sarthak Shah | IFMR Rural Finance" w:date="2016-11-20T15:20:00Z">
              <w:r w:rsidRPr="00EC34D8">
                <w:rPr>
                  <w:rFonts w:ascii="Calibri" w:hAnsi="Calibri"/>
                  <w:color w:val="000000"/>
                  <w:sz w:val="22"/>
                  <w:szCs w:val="22"/>
                  <w:lang w:val="en-GB" w:eastAsia="en-GB"/>
                </w:rPr>
                <w:t>Static</w:t>
              </w:r>
            </w:ins>
          </w:p>
        </w:tc>
      </w:tr>
      <w:tr w:rsidR="00EC34D8" w:rsidRPr="00EC34D8" w:rsidTr="00EC34D8">
        <w:trPr>
          <w:trHeight w:val="600"/>
          <w:ins w:id="2712" w:author="Sarthak Shah | IFMR Rural Finance" w:date="2016-11-20T15:20:00Z"/>
          <w:trPrChange w:id="2713" w:author="Sarthak Shah | IFMR Rural Finance" w:date="2016-11-20T15:20:00Z">
            <w:trPr>
              <w:gridBefore w:val="1"/>
              <w:trHeight w:val="600"/>
            </w:trPr>
          </w:trPrChange>
        </w:trPr>
        <w:tc>
          <w:tcPr>
            <w:tcW w:w="145" w:type="pct"/>
            <w:tcBorders>
              <w:top w:val="nil"/>
              <w:left w:val="single" w:sz="4" w:space="0" w:color="auto"/>
              <w:bottom w:val="single" w:sz="4" w:space="0" w:color="auto"/>
              <w:right w:val="single" w:sz="4" w:space="0" w:color="auto"/>
            </w:tcBorders>
            <w:shd w:val="clear" w:color="auto" w:fill="auto"/>
            <w:noWrap/>
            <w:vAlign w:val="center"/>
            <w:hideMark/>
            <w:tcPrChange w:id="2714" w:author="Sarthak Shah | IFMR Rural Finance" w:date="2016-11-20T15:20: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715" w:author="Sarthak Shah | IFMR Rural Finance" w:date="2016-11-20T15:20:00Z"/>
                <w:rFonts w:ascii="Calibri" w:hAnsi="Calibri"/>
                <w:color w:val="000000"/>
                <w:sz w:val="22"/>
                <w:szCs w:val="22"/>
                <w:lang w:val="en-GB" w:eastAsia="en-GB"/>
              </w:rPr>
            </w:pPr>
            <w:ins w:id="2716" w:author="Sarthak Shah | IFMR Rural Finance" w:date="2016-11-20T15:20:00Z">
              <w:r w:rsidRPr="00EC34D8">
                <w:rPr>
                  <w:rFonts w:ascii="Calibri" w:hAnsi="Calibri"/>
                  <w:color w:val="000000"/>
                  <w:sz w:val="22"/>
                  <w:szCs w:val="22"/>
                  <w:lang w:val="en-GB" w:eastAsia="en-GB"/>
                </w:rPr>
                <w:lastRenderedPageBreak/>
                <w:t>36</w:t>
              </w:r>
            </w:ins>
          </w:p>
        </w:tc>
        <w:tc>
          <w:tcPr>
            <w:tcW w:w="394" w:type="pct"/>
            <w:tcBorders>
              <w:top w:val="nil"/>
              <w:left w:val="nil"/>
              <w:bottom w:val="single" w:sz="4" w:space="0" w:color="auto"/>
              <w:right w:val="single" w:sz="4" w:space="0" w:color="auto"/>
            </w:tcBorders>
            <w:shd w:val="clear" w:color="auto" w:fill="auto"/>
            <w:vAlign w:val="center"/>
            <w:hideMark/>
            <w:tcPrChange w:id="2717" w:author="Sarthak Shah | IFMR Rural Finance" w:date="2016-11-20T15:20:00Z">
              <w:tcPr>
                <w:tcW w:w="175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718" w:author="Sarthak Shah | IFMR Rural Finance" w:date="2016-11-20T15:20:00Z"/>
                <w:rFonts w:ascii="Calibri" w:hAnsi="Calibri"/>
                <w:color w:val="000000"/>
                <w:sz w:val="22"/>
                <w:szCs w:val="22"/>
                <w:lang w:val="en-GB" w:eastAsia="en-GB"/>
              </w:rPr>
            </w:pPr>
            <w:ins w:id="2719" w:author="Sarthak Shah | IFMR Rural Finance" w:date="2016-11-20T15:20:00Z">
              <w:r w:rsidRPr="00EC34D8">
                <w:rPr>
                  <w:rFonts w:ascii="Calibri" w:hAnsi="Calibri"/>
                  <w:color w:val="000000"/>
                  <w:sz w:val="22"/>
                  <w:szCs w:val="22"/>
                  <w:lang w:val="en-GB" w:eastAsia="en-GB"/>
                </w:rPr>
                <w:t>Space availability</w:t>
              </w:r>
            </w:ins>
          </w:p>
        </w:tc>
        <w:tc>
          <w:tcPr>
            <w:tcW w:w="280" w:type="pct"/>
            <w:tcBorders>
              <w:top w:val="nil"/>
              <w:left w:val="nil"/>
              <w:bottom w:val="single" w:sz="4" w:space="0" w:color="auto"/>
              <w:right w:val="single" w:sz="4" w:space="0" w:color="auto"/>
            </w:tcBorders>
            <w:shd w:val="clear" w:color="auto" w:fill="auto"/>
            <w:vAlign w:val="center"/>
            <w:hideMark/>
            <w:tcPrChange w:id="2720" w:author="Sarthak Shah | IFMR Rural Finance" w:date="2016-11-20T15:20:00Z">
              <w:tcPr>
                <w:tcW w:w="1241"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721" w:author="Sarthak Shah | IFMR Rural Finance" w:date="2016-11-20T15:20:00Z"/>
                <w:rFonts w:ascii="Calibri" w:hAnsi="Calibri"/>
                <w:color w:val="000000"/>
                <w:sz w:val="22"/>
                <w:szCs w:val="22"/>
                <w:lang w:val="en-GB" w:eastAsia="en-GB"/>
              </w:rPr>
            </w:pPr>
            <w:ins w:id="2722" w:author="Sarthak Shah | IFMR Rural Finance" w:date="2016-11-20T15:20:00Z">
              <w:r w:rsidRPr="00EC34D8">
                <w:rPr>
                  <w:rFonts w:ascii="Calibri" w:hAnsi="Calibri"/>
                  <w:color w:val="000000"/>
                  <w:sz w:val="22"/>
                  <w:szCs w:val="22"/>
                  <w:lang w:val="en-GB" w:eastAsia="en-GB"/>
                </w:rPr>
                <w:t>Field Appraisal</w:t>
              </w:r>
            </w:ins>
          </w:p>
        </w:tc>
        <w:tc>
          <w:tcPr>
            <w:tcW w:w="244" w:type="pct"/>
            <w:tcBorders>
              <w:top w:val="nil"/>
              <w:left w:val="nil"/>
              <w:bottom w:val="single" w:sz="4" w:space="0" w:color="auto"/>
              <w:right w:val="single" w:sz="4" w:space="0" w:color="auto"/>
            </w:tcBorders>
            <w:shd w:val="clear" w:color="auto" w:fill="auto"/>
            <w:vAlign w:val="center"/>
            <w:hideMark/>
            <w:tcPrChange w:id="2723" w:author="Sarthak Shah | IFMR Rural Finance" w:date="2016-11-20T15:20:00Z">
              <w:tcPr>
                <w:tcW w:w="1083"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724" w:author="Sarthak Shah | IFMR Rural Finance" w:date="2016-11-20T15:20:00Z"/>
                <w:rFonts w:ascii="Calibri" w:hAnsi="Calibri"/>
                <w:color w:val="000000"/>
                <w:sz w:val="22"/>
                <w:szCs w:val="22"/>
                <w:lang w:val="en-GB" w:eastAsia="en-GB"/>
              </w:rPr>
            </w:pPr>
            <w:ins w:id="2725" w:author="Sarthak Shah | IFMR Rural Finance" w:date="2016-11-20T15:20:00Z">
              <w:r w:rsidRPr="00EC34D8">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726" w:author="Sarthak Shah | IFMR Rural Finance" w:date="2016-11-20T15:20:00Z">
              <w:tcPr>
                <w:tcW w:w="1648"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727" w:author="Sarthak Shah | IFMR Rural Finance" w:date="2016-11-20T15:20:00Z"/>
                <w:rFonts w:ascii="Calibri" w:hAnsi="Calibri"/>
                <w:color w:val="000000"/>
                <w:sz w:val="22"/>
                <w:szCs w:val="22"/>
                <w:lang w:val="en-GB" w:eastAsia="en-GB"/>
              </w:rPr>
            </w:pPr>
            <w:ins w:id="2728" w:author="Sarthak Shah | IFMR Rural Finance" w:date="2016-11-20T15:20:00Z">
              <w:r w:rsidRPr="00EC34D8">
                <w:rPr>
                  <w:rFonts w:ascii="Calibri" w:hAnsi="Calibri"/>
                  <w:color w:val="000000"/>
                  <w:sz w:val="22"/>
                  <w:szCs w:val="22"/>
                  <w:lang w:val="en-GB" w:eastAsia="en-GB"/>
                </w:rPr>
                <w:t> </w:t>
              </w:r>
            </w:ins>
          </w:p>
        </w:tc>
        <w:tc>
          <w:tcPr>
            <w:tcW w:w="580" w:type="pct"/>
            <w:tcBorders>
              <w:top w:val="nil"/>
              <w:left w:val="nil"/>
              <w:bottom w:val="single" w:sz="4" w:space="0" w:color="auto"/>
              <w:right w:val="single" w:sz="4" w:space="0" w:color="auto"/>
            </w:tcBorders>
            <w:shd w:val="clear" w:color="auto" w:fill="auto"/>
            <w:vAlign w:val="center"/>
            <w:hideMark/>
            <w:tcPrChange w:id="2729" w:author="Sarthak Shah | IFMR Rural Finance" w:date="2016-11-20T15:20:00Z">
              <w:tcPr>
                <w:tcW w:w="2576" w:type="dxa"/>
                <w:gridSpan w:val="3"/>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730" w:author="Sarthak Shah | IFMR Rural Finance" w:date="2016-11-20T15:20:00Z"/>
                <w:rFonts w:ascii="Calibri" w:hAnsi="Calibri"/>
                <w:color w:val="000000"/>
                <w:sz w:val="22"/>
                <w:szCs w:val="22"/>
                <w:lang w:val="en-GB" w:eastAsia="en-GB"/>
              </w:rPr>
            </w:pPr>
            <w:ins w:id="2731" w:author="Sarthak Shah | IFMR Rural Finance" w:date="2016-11-20T15:20:00Z">
              <w:r w:rsidRPr="00EC34D8">
                <w:rPr>
                  <w:rFonts w:ascii="Calibri" w:hAnsi="Calibri"/>
                  <w:color w:val="000000"/>
                  <w:sz w:val="22"/>
                  <w:szCs w:val="22"/>
                  <w:lang w:val="en-GB" w:eastAsia="en-GB"/>
                </w:rPr>
                <w:t> </w:t>
              </w:r>
            </w:ins>
          </w:p>
        </w:tc>
        <w:tc>
          <w:tcPr>
            <w:tcW w:w="423" w:type="pct"/>
            <w:tcBorders>
              <w:top w:val="nil"/>
              <w:left w:val="nil"/>
              <w:bottom w:val="single" w:sz="4" w:space="0" w:color="auto"/>
              <w:right w:val="single" w:sz="4" w:space="0" w:color="auto"/>
            </w:tcBorders>
            <w:shd w:val="clear" w:color="auto" w:fill="auto"/>
            <w:vAlign w:val="center"/>
            <w:hideMark/>
            <w:tcPrChange w:id="2732" w:author="Sarthak Shah | IFMR Rural Finance" w:date="2016-11-20T15:20: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733" w:author="Sarthak Shah | IFMR Rural Finance" w:date="2016-11-20T15:20:00Z"/>
                <w:rFonts w:ascii="Calibri" w:hAnsi="Calibri"/>
                <w:color w:val="000000"/>
                <w:sz w:val="22"/>
                <w:szCs w:val="22"/>
                <w:lang w:val="en-GB" w:eastAsia="en-GB"/>
              </w:rPr>
            </w:pPr>
            <w:ins w:id="2734" w:author="Sarthak Shah | IFMR Rural Finance" w:date="2016-11-20T15:20:00Z">
              <w:r w:rsidRPr="00EC34D8">
                <w:rPr>
                  <w:rFonts w:ascii="Calibri" w:hAnsi="Calibri"/>
                  <w:color w:val="000000"/>
                  <w:sz w:val="22"/>
                  <w:szCs w:val="22"/>
                  <w:lang w:val="en-GB" w:eastAsia="en-GB"/>
                </w:rPr>
                <w:t> </w:t>
              </w:r>
            </w:ins>
          </w:p>
        </w:tc>
        <w:tc>
          <w:tcPr>
            <w:tcW w:w="1031" w:type="pct"/>
            <w:tcBorders>
              <w:top w:val="nil"/>
              <w:left w:val="nil"/>
              <w:bottom w:val="single" w:sz="4" w:space="0" w:color="auto"/>
              <w:right w:val="single" w:sz="4" w:space="0" w:color="auto"/>
            </w:tcBorders>
            <w:shd w:val="clear" w:color="auto" w:fill="auto"/>
            <w:vAlign w:val="center"/>
            <w:hideMark/>
            <w:tcPrChange w:id="2735" w:author="Sarthak Shah | IFMR Rural Finance" w:date="2016-11-20T15:20: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rPr>
                <w:ins w:id="2736" w:author="Sarthak Shah | IFMR Rural Finance" w:date="2016-11-20T15:20:00Z"/>
                <w:rFonts w:ascii="Calibri" w:hAnsi="Calibri"/>
                <w:color w:val="000000"/>
                <w:sz w:val="22"/>
                <w:szCs w:val="22"/>
                <w:lang w:val="en-GB" w:eastAsia="en-GB"/>
              </w:rPr>
            </w:pPr>
            <w:ins w:id="2737" w:author="Sarthak Shah | IFMR Rural Finance" w:date="2016-11-20T15:20:00Z">
              <w:r w:rsidRPr="00EC34D8">
                <w:rPr>
                  <w:rFonts w:ascii="Calibri" w:hAnsi="Calibri"/>
                  <w:color w:val="000000"/>
                  <w:sz w:val="22"/>
                  <w:szCs w:val="22"/>
                  <w:lang w:val="en-GB" w:eastAsia="en-GB"/>
                </w:rPr>
                <w:t>1. Yes</w:t>
              </w:r>
              <w:r w:rsidRPr="00EC34D8">
                <w:rPr>
                  <w:rFonts w:ascii="Calibri" w:hAnsi="Calibri"/>
                  <w:color w:val="000000"/>
                  <w:sz w:val="22"/>
                  <w:szCs w:val="22"/>
                  <w:lang w:val="en-GB" w:eastAsia="en-GB"/>
                </w:rPr>
                <w:br/>
                <w:t>2. No</w:t>
              </w:r>
            </w:ins>
          </w:p>
        </w:tc>
        <w:tc>
          <w:tcPr>
            <w:tcW w:w="400" w:type="pct"/>
            <w:tcBorders>
              <w:top w:val="nil"/>
              <w:left w:val="nil"/>
              <w:bottom w:val="single" w:sz="4" w:space="0" w:color="auto"/>
              <w:right w:val="nil"/>
            </w:tcBorders>
            <w:shd w:val="clear" w:color="auto" w:fill="auto"/>
            <w:noWrap/>
            <w:vAlign w:val="center"/>
            <w:hideMark/>
            <w:tcPrChange w:id="2738" w:author="Sarthak Shah | IFMR Rural Finance" w:date="2016-11-20T15:20:00Z">
              <w:tcPr>
                <w:tcW w:w="1776" w:type="dxa"/>
                <w:gridSpan w:val="2"/>
                <w:tcBorders>
                  <w:top w:val="nil"/>
                  <w:left w:val="nil"/>
                  <w:bottom w:val="single" w:sz="4" w:space="0" w:color="auto"/>
                  <w:right w:val="nil"/>
                </w:tcBorders>
                <w:shd w:val="clear" w:color="auto" w:fill="auto"/>
                <w:noWrap/>
                <w:vAlign w:val="center"/>
                <w:hideMark/>
              </w:tcPr>
            </w:tcPrChange>
          </w:tcPr>
          <w:p w:rsidR="00EC34D8" w:rsidRPr="00EC34D8" w:rsidRDefault="00EC34D8" w:rsidP="00EC34D8">
            <w:pPr>
              <w:jc w:val="center"/>
              <w:rPr>
                <w:ins w:id="2739" w:author="Sarthak Shah | IFMR Rural Finance" w:date="2016-11-20T15:20:00Z"/>
                <w:rFonts w:ascii="Calibri" w:hAnsi="Calibri"/>
                <w:color w:val="000000"/>
                <w:sz w:val="22"/>
                <w:szCs w:val="22"/>
                <w:lang w:val="en-GB" w:eastAsia="en-GB"/>
              </w:rPr>
            </w:pPr>
            <w:ins w:id="2740" w:author="Sarthak Shah | IFMR Rural Finance" w:date="2016-11-20T15:20:00Z">
              <w:r w:rsidRPr="00EC34D8">
                <w:rPr>
                  <w:rFonts w:ascii="Calibri" w:hAnsi="Calibri"/>
                  <w:color w:val="000000"/>
                  <w:sz w:val="22"/>
                  <w:szCs w:val="22"/>
                  <w:lang w:val="en-GB" w:eastAsia="en-GB"/>
                </w:rPr>
                <w:t>0.5</w:t>
              </w:r>
            </w:ins>
          </w:p>
        </w:tc>
        <w:tc>
          <w:tcPr>
            <w:tcW w:w="391" w:type="pct"/>
            <w:tcBorders>
              <w:top w:val="nil"/>
              <w:left w:val="single" w:sz="4" w:space="0" w:color="auto"/>
              <w:bottom w:val="single" w:sz="4" w:space="0" w:color="auto"/>
              <w:right w:val="single" w:sz="4" w:space="0" w:color="auto"/>
            </w:tcBorders>
            <w:shd w:val="clear" w:color="auto" w:fill="auto"/>
            <w:noWrap/>
            <w:vAlign w:val="center"/>
            <w:hideMark/>
            <w:tcPrChange w:id="2741" w:author="Sarthak Shah | IFMR Rural Finance" w:date="2016-11-20T15:20:00Z">
              <w:tcPr>
                <w:tcW w:w="173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742" w:author="Sarthak Shah | IFMR Rural Finance" w:date="2016-11-20T15:20:00Z"/>
                <w:rFonts w:ascii="Calibri" w:hAnsi="Calibri"/>
                <w:color w:val="000000"/>
                <w:sz w:val="22"/>
                <w:szCs w:val="22"/>
                <w:lang w:val="en-GB" w:eastAsia="en-GB"/>
              </w:rPr>
            </w:pPr>
            <w:ins w:id="2743" w:author="Sarthak Shah | IFMR Rural Finance" w:date="2016-11-20T15:20:00Z">
              <w:r w:rsidRPr="00EC34D8">
                <w:rPr>
                  <w:rFonts w:ascii="Calibri" w:hAnsi="Calibri"/>
                  <w:color w:val="000000"/>
                  <w:sz w:val="22"/>
                  <w:szCs w:val="22"/>
                  <w:lang w:val="en-GB" w:eastAsia="en-GB"/>
                </w:rPr>
                <w:t>0.515%</w:t>
              </w:r>
            </w:ins>
          </w:p>
        </w:tc>
        <w:tc>
          <w:tcPr>
            <w:tcW w:w="107" w:type="pct"/>
            <w:tcBorders>
              <w:top w:val="nil"/>
              <w:left w:val="nil"/>
              <w:bottom w:val="single" w:sz="4" w:space="0" w:color="auto"/>
              <w:right w:val="single" w:sz="4" w:space="0" w:color="auto"/>
            </w:tcBorders>
            <w:shd w:val="clear" w:color="000000" w:fill="FFFFFF"/>
            <w:vAlign w:val="center"/>
            <w:hideMark/>
            <w:tcPrChange w:id="2744"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745" w:author="Sarthak Shah | IFMR Rural Finance" w:date="2016-11-20T15:20:00Z"/>
                <w:rFonts w:ascii="Calibri" w:hAnsi="Calibri"/>
                <w:color w:val="000000"/>
                <w:sz w:val="22"/>
                <w:szCs w:val="22"/>
                <w:lang w:val="en-GB" w:eastAsia="en-GB"/>
              </w:rPr>
            </w:pPr>
            <w:ins w:id="2746" w:author="Sarthak Shah | IFMR Rural Finance" w:date="2016-11-20T15:20:00Z">
              <w:r w:rsidRPr="00EC34D8">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2747" w:author="Sarthak Shah | IFMR Rural Finance" w:date="2016-11-20T15:20:00Z">
              <w:tcPr>
                <w:tcW w:w="43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748" w:author="Sarthak Shah | IFMR Rural Finance" w:date="2016-11-20T15:20:00Z"/>
                <w:rFonts w:ascii="Calibri" w:hAnsi="Calibri"/>
                <w:color w:val="000000"/>
                <w:sz w:val="22"/>
                <w:szCs w:val="22"/>
                <w:lang w:val="en-GB" w:eastAsia="en-GB"/>
              </w:rPr>
            </w:pPr>
            <w:ins w:id="2749" w:author="Sarthak Shah | IFMR Rural Finance" w:date="2016-11-20T15:20:00Z">
              <w:r w:rsidRPr="00EC34D8">
                <w:rPr>
                  <w:rFonts w:ascii="Calibri" w:hAnsi="Calibri"/>
                  <w:color w:val="000000"/>
                  <w:sz w:val="22"/>
                  <w:szCs w:val="22"/>
                  <w:lang w:val="en-GB" w:eastAsia="en-GB"/>
                </w:rPr>
                <w:t>0</w:t>
              </w:r>
            </w:ins>
          </w:p>
        </w:tc>
        <w:tc>
          <w:tcPr>
            <w:tcW w:w="107" w:type="pct"/>
            <w:tcBorders>
              <w:top w:val="nil"/>
              <w:left w:val="nil"/>
              <w:bottom w:val="single" w:sz="4" w:space="0" w:color="auto"/>
              <w:right w:val="single" w:sz="4" w:space="0" w:color="auto"/>
            </w:tcBorders>
            <w:shd w:val="clear" w:color="000000" w:fill="FFFFFF"/>
            <w:vAlign w:val="center"/>
            <w:hideMark/>
            <w:tcPrChange w:id="2750"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751" w:author="Sarthak Shah | IFMR Rural Finance" w:date="2016-11-20T15:20:00Z"/>
                <w:rFonts w:ascii="Calibri" w:hAnsi="Calibri"/>
                <w:color w:val="000000"/>
                <w:sz w:val="22"/>
                <w:szCs w:val="22"/>
                <w:lang w:val="en-GB" w:eastAsia="en-GB"/>
              </w:rPr>
            </w:pPr>
            <w:ins w:id="2752" w:author="Sarthak Shah | IFMR Rural Finance" w:date="2016-11-20T15:20:00Z">
              <w:r w:rsidRPr="00EC34D8">
                <w:rPr>
                  <w:rFonts w:ascii="Calibri" w:hAnsi="Calibri"/>
                  <w:color w:val="000000"/>
                  <w:sz w:val="22"/>
                  <w:szCs w:val="22"/>
                  <w:lang w:val="en-GB" w:eastAsia="en-GB"/>
                </w:rPr>
                <w:t> </w:t>
              </w:r>
            </w:ins>
          </w:p>
        </w:tc>
        <w:tc>
          <w:tcPr>
            <w:tcW w:w="94" w:type="pct"/>
            <w:tcBorders>
              <w:top w:val="nil"/>
              <w:left w:val="nil"/>
              <w:bottom w:val="single" w:sz="4" w:space="0" w:color="auto"/>
              <w:right w:val="single" w:sz="4" w:space="0" w:color="auto"/>
            </w:tcBorders>
            <w:shd w:val="clear" w:color="000000" w:fill="FFFFFF"/>
            <w:vAlign w:val="center"/>
            <w:hideMark/>
            <w:tcPrChange w:id="2753" w:author="Sarthak Shah | IFMR Rural Finance" w:date="2016-11-20T15:20:00Z">
              <w:tcPr>
                <w:tcW w:w="41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754" w:author="Sarthak Shah | IFMR Rural Finance" w:date="2016-11-20T15:20:00Z"/>
                <w:rFonts w:ascii="Calibri" w:hAnsi="Calibri"/>
                <w:color w:val="000000"/>
                <w:sz w:val="22"/>
                <w:szCs w:val="22"/>
                <w:lang w:val="en-GB" w:eastAsia="en-GB"/>
              </w:rPr>
            </w:pPr>
            <w:ins w:id="2755" w:author="Sarthak Shah | IFMR Rural Finance" w:date="2016-11-20T15:20:00Z">
              <w:r w:rsidRPr="00EC34D8">
                <w:rPr>
                  <w:rFonts w:ascii="Calibri" w:hAnsi="Calibri"/>
                  <w:color w:val="000000"/>
                  <w:sz w:val="22"/>
                  <w:szCs w:val="22"/>
                  <w:lang w:val="en-GB" w:eastAsia="en-GB"/>
                </w:rPr>
                <w:t> </w:t>
              </w:r>
            </w:ins>
          </w:p>
        </w:tc>
        <w:tc>
          <w:tcPr>
            <w:tcW w:w="107" w:type="pct"/>
            <w:tcBorders>
              <w:top w:val="nil"/>
              <w:left w:val="nil"/>
              <w:bottom w:val="single" w:sz="4" w:space="0" w:color="auto"/>
              <w:right w:val="single" w:sz="4" w:space="0" w:color="auto"/>
            </w:tcBorders>
            <w:shd w:val="clear" w:color="000000" w:fill="FFFFFF"/>
            <w:vAlign w:val="center"/>
            <w:hideMark/>
            <w:tcPrChange w:id="2756" w:author="Sarthak Shah | IFMR Rural Finance" w:date="2016-11-20T15:20:00Z">
              <w:tcPr>
                <w:tcW w:w="476" w:type="dxa"/>
                <w:tcBorders>
                  <w:top w:val="nil"/>
                  <w:left w:val="nil"/>
                  <w:bottom w:val="single" w:sz="4" w:space="0" w:color="auto"/>
                  <w:right w:val="single" w:sz="4" w:space="0" w:color="auto"/>
                </w:tcBorders>
                <w:shd w:val="clear" w:color="000000" w:fill="FFFFFF"/>
                <w:vAlign w:val="center"/>
                <w:hideMark/>
              </w:tcPr>
            </w:tcPrChange>
          </w:tcPr>
          <w:p w:rsidR="00EC34D8" w:rsidRPr="00EC34D8" w:rsidRDefault="00EC34D8" w:rsidP="00EC34D8">
            <w:pPr>
              <w:jc w:val="center"/>
              <w:rPr>
                <w:ins w:id="2757" w:author="Sarthak Shah | IFMR Rural Finance" w:date="2016-11-20T15:20:00Z"/>
                <w:rFonts w:ascii="Calibri" w:hAnsi="Calibri"/>
                <w:color w:val="000000"/>
                <w:sz w:val="22"/>
                <w:szCs w:val="22"/>
                <w:lang w:val="en-GB" w:eastAsia="en-GB"/>
              </w:rPr>
            </w:pPr>
            <w:ins w:id="2758" w:author="Sarthak Shah | IFMR Rural Finance" w:date="2016-11-20T15:20:00Z">
              <w:r w:rsidRPr="00EC34D8">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2759" w:author="Sarthak Shah | IFMR Rural Finance" w:date="2016-11-20T15:20:00Z">
              <w:tcPr>
                <w:tcW w:w="1037" w:type="dxa"/>
                <w:tcBorders>
                  <w:top w:val="nil"/>
                  <w:left w:val="nil"/>
                  <w:bottom w:val="single" w:sz="4" w:space="0" w:color="auto"/>
                  <w:right w:val="single" w:sz="4" w:space="0" w:color="auto"/>
                </w:tcBorders>
                <w:shd w:val="clear" w:color="auto" w:fill="auto"/>
                <w:vAlign w:val="center"/>
                <w:hideMark/>
              </w:tcPr>
            </w:tcPrChange>
          </w:tcPr>
          <w:p w:rsidR="00EC34D8" w:rsidRPr="00EC34D8" w:rsidRDefault="00EC34D8" w:rsidP="00EC34D8">
            <w:pPr>
              <w:jc w:val="center"/>
              <w:rPr>
                <w:ins w:id="2760" w:author="Sarthak Shah | IFMR Rural Finance" w:date="2016-11-20T15:20:00Z"/>
                <w:rFonts w:ascii="Calibri" w:hAnsi="Calibri"/>
                <w:color w:val="000000"/>
                <w:sz w:val="22"/>
                <w:szCs w:val="22"/>
                <w:lang w:val="en-GB" w:eastAsia="en-GB"/>
              </w:rPr>
            </w:pPr>
            <w:ins w:id="2761" w:author="Sarthak Shah | IFMR Rural Finance" w:date="2016-11-20T15:20:00Z">
              <w:r w:rsidRPr="00EC34D8">
                <w:rPr>
                  <w:rFonts w:ascii="Calibri" w:hAnsi="Calibri"/>
                  <w:color w:val="000000"/>
                  <w:sz w:val="22"/>
                  <w:szCs w:val="22"/>
                  <w:lang w:val="en-GB" w:eastAsia="en-GB"/>
                </w:rPr>
                <w:t>Static</w:t>
              </w:r>
            </w:ins>
          </w:p>
        </w:tc>
      </w:tr>
      <w:tr w:rsidR="00EC34D8" w:rsidRPr="00EC34D8" w:rsidTr="00EC34D8">
        <w:trPr>
          <w:trHeight w:val="300"/>
          <w:ins w:id="2762" w:author="Sarthak Shah | IFMR Rural Finance" w:date="2016-11-20T15:20:00Z"/>
          <w:trPrChange w:id="2763" w:author="Sarthak Shah | IFMR Rural Finance" w:date="2016-11-20T15:20:00Z">
            <w:trPr>
              <w:gridBefore w:val="1"/>
              <w:trHeight w:val="300"/>
            </w:trPr>
          </w:trPrChange>
        </w:trPr>
        <w:tc>
          <w:tcPr>
            <w:tcW w:w="3416" w:type="pct"/>
            <w:gridSpan w:val="8"/>
            <w:tcBorders>
              <w:top w:val="single" w:sz="4" w:space="0" w:color="auto"/>
              <w:left w:val="single" w:sz="4" w:space="0" w:color="auto"/>
              <w:bottom w:val="single" w:sz="4" w:space="0" w:color="auto"/>
              <w:right w:val="single" w:sz="4" w:space="0" w:color="000000"/>
            </w:tcBorders>
            <w:shd w:val="clear" w:color="auto" w:fill="auto"/>
            <w:vAlign w:val="center"/>
            <w:hideMark/>
            <w:tcPrChange w:id="2764" w:author="Sarthak Shah | IFMR Rural Finance" w:date="2016-11-20T15:20:00Z">
              <w:tcPr>
                <w:tcW w:w="15311" w:type="dxa"/>
                <w:gridSpan w:val="23"/>
                <w:tcBorders>
                  <w:top w:val="single" w:sz="4" w:space="0" w:color="auto"/>
                  <w:left w:val="single" w:sz="4" w:space="0" w:color="auto"/>
                  <w:bottom w:val="single" w:sz="4" w:space="0" w:color="auto"/>
                  <w:right w:val="single" w:sz="4" w:space="0" w:color="000000"/>
                </w:tcBorders>
                <w:shd w:val="clear" w:color="auto" w:fill="auto"/>
                <w:vAlign w:val="center"/>
                <w:hideMark/>
              </w:tcPr>
            </w:tcPrChange>
          </w:tcPr>
          <w:p w:rsidR="00EC34D8" w:rsidRPr="00EC34D8" w:rsidRDefault="00EC34D8" w:rsidP="00EC34D8">
            <w:pPr>
              <w:jc w:val="center"/>
              <w:rPr>
                <w:ins w:id="2765" w:author="Sarthak Shah | IFMR Rural Finance" w:date="2016-11-20T15:20:00Z"/>
                <w:rFonts w:ascii="Calibri" w:hAnsi="Calibri"/>
                <w:b/>
                <w:bCs/>
                <w:color w:val="000000"/>
                <w:sz w:val="22"/>
                <w:szCs w:val="22"/>
                <w:lang w:val="en-GB" w:eastAsia="en-GB"/>
              </w:rPr>
            </w:pPr>
            <w:ins w:id="2766" w:author="Sarthak Shah | IFMR Rural Finance" w:date="2016-11-20T15:20:00Z">
              <w:r w:rsidRPr="00EC34D8">
                <w:rPr>
                  <w:rFonts w:ascii="Calibri" w:hAnsi="Calibri"/>
                  <w:b/>
                  <w:bCs/>
                  <w:color w:val="000000"/>
                  <w:sz w:val="22"/>
                  <w:szCs w:val="22"/>
                  <w:lang w:val="en-GB" w:eastAsia="en-GB"/>
                </w:rPr>
                <w:t>CONSOLIDATED</w:t>
              </w:r>
            </w:ins>
          </w:p>
        </w:tc>
        <w:tc>
          <w:tcPr>
            <w:tcW w:w="400" w:type="pct"/>
            <w:tcBorders>
              <w:top w:val="nil"/>
              <w:left w:val="nil"/>
              <w:bottom w:val="single" w:sz="4" w:space="0" w:color="auto"/>
              <w:right w:val="single" w:sz="4" w:space="0" w:color="auto"/>
            </w:tcBorders>
            <w:shd w:val="clear" w:color="auto" w:fill="auto"/>
            <w:noWrap/>
            <w:vAlign w:val="center"/>
            <w:hideMark/>
            <w:tcPrChange w:id="2767" w:author="Sarthak Shah | IFMR Rural Finance" w:date="2016-11-20T15:20:00Z">
              <w:tcPr>
                <w:tcW w:w="1776" w:type="dxa"/>
                <w:gridSpan w:val="2"/>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768" w:author="Sarthak Shah | IFMR Rural Finance" w:date="2016-11-20T15:20:00Z"/>
                <w:rFonts w:ascii="Calibri" w:hAnsi="Calibri"/>
                <w:b/>
                <w:bCs/>
                <w:color w:val="000000"/>
                <w:sz w:val="22"/>
                <w:szCs w:val="22"/>
                <w:lang w:val="en-GB" w:eastAsia="en-GB"/>
              </w:rPr>
            </w:pPr>
            <w:ins w:id="2769" w:author="Sarthak Shah | IFMR Rural Finance" w:date="2016-11-20T15:20:00Z">
              <w:r w:rsidRPr="00EC34D8">
                <w:rPr>
                  <w:rFonts w:ascii="Calibri" w:hAnsi="Calibri"/>
                  <w:b/>
                  <w:bCs/>
                  <w:color w:val="000000"/>
                  <w:sz w:val="22"/>
                  <w:szCs w:val="22"/>
                  <w:lang w:val="en-GB" w:eastAsia="en-GB"/>
                </w:rPr>
                <w:t>97</w:t>
              </w:r>
            </w:ins>
          </w:p>
        </w:tc>
        <w:tc>
          <w:tcPr>
            <w:tcW w:w="391" w:type="pct"/>
            <w:tcBorders>
              <w:top w:val="nil"/>
              <w:left w:val="nil"/>
              <w:bottom w:val="single" w:sz="4" w:space="0" w:color="auto"/>
              <w:right w:val="single" w:sz="4" w:space="0" w:color="auto"/>
            </w:tcBorders>
            <w:shd w:val="clear" w:color="auto" w:fill="auto"/>
            <w:noWrap/>
            <w:vAlign w:val="center"/>
            <w:hideMark/>
            <w:tcPrChange w:id="2770" w:author="Sarthak Shah | IFMR Rural Finance" w:date="2016-11-20T15:20:00Z">
              <w:tcPr>
                <w:tcW w:w="1736" w:type="dxa"/>
                <w:tcBorders>
                  <w:top w:val="nil"/>
                  <w:left w:val="nil"/>
                  <w:bottom w:val="single" w:sz="4" w:space="0" w:color="auto"/>
                  <w:right w:val="single" w:sz="4" w:space="0" w:color="auto"/>
                </w:tcBorders>
                <w:shd w:val="clear" w:color="auto" w:fill="auto"/>
                <w:noWrap/>
                <w:vAlign w:val="center"/>
                <w:hideMark/>
              </w:tcPr>
            </w:tcPrChange>
          </w:tcPr>
          <w:p w:rsidR="00EC34D8" w:rsidRPr="00EC34D8" w:rsidRDefault="00EC34D8" w:rsidP="00EC34D8">
            <w:pPr>
              <w:jc w:val="center"/>
              <w:rPr>
                <w:ins w:id="2771" w:author="Sarthak Shah | IFMR Rural Finance" w:date="2016-11-20T15:20:00Z"/>
                <w:rFonts w:ascii="Calibri" w:hAnsi="Calibri"/>
                <w:b/>
                <w:bCs/>
                <w:color w:val="000000"/>
                <w:sz w:val="22"/>
                <w:szCs w:val="22"/>
                <w:lang w:val="en-GB" w:eastAsia="en-GB"/>
              </w:rPr>
            </w:pPr>
            <w:ins w:id="2772" w:author="Sarthak Shah | IFMR Rural Finance" w:date="2016-11-20T15:20:00Z">
              <w:r w:rsidRPr="00EC34D8">
                <w:rPr>
                  <w:rFonts w:ascii="Calibri" w:hAnsi="Calibri"/>
                  <w:b/>
                  <w:bCs/>
                  <w:color w:val="000000"/>
                  <w:sz w:val="22"/>
                  <w:szCs w:val="22"/>
                  <w:lang w:val="en-GB" w:eastAsia="en-GB"/>
                </w:rPr>
                <w:t>100%</w:t>
              </w:r>
            </w:ins>
          </w:p>
        </w:tc>
        <w:tc>
          <w:tcPr>
            <w:tcW w:w="107" w:type="pct"/>
            <w:tcBorders>
              <w:top w:val="nil"/>
              <w:left w:val="nil"/>
              <w:bottom w:val="single" w:sz="4" w:space="0" w:color="auto"/>
              <w:right w:val="single" w:sz="4" w:space="0" w:color="auto"/>
            </w:tcBorders>
            <w:shd w:val="clear" w:color="000000" w:fill="FFFFFF"/>
            <w:vAlign w:val="bottom"/>
            <w:hideMark/>
            <w:tcPrChange w:id="2773" w:author="Sarthak Shah | IFMR Rural Finance" w:date="2016-11-20T15:20:00Z">
              <w:tcPr>
                <w:tcW w:w="47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2774" w:author="Sarthak Shah | IFMR Rural Finance" w:date="2016-11-20T15:20:00Z"/>
                <w:rFonts w:ascii="Calibri" w:hAnsi="Calibri"/>
                <w:color w:val="000000"/>
                <w:sz w:val="22"/>
                <w:szCs w:val="22"/>
                <w:lang w:val="en-GB" w:eastAsia="en-GB"/>
              </w:rPr>
            </w:pPr>
            <w:ins w:id="2775" w:author="Sarthak Shah | IFMR Rural Finance" w:date="2016-11-20T15:20:00Z">
              <w:r w:rsidRPr="00EC34D8">
                <w:rPr>
                  <w:rFonts w:ascii="Calibri" w:hAnsi="Calibri"/>
                  <w:color w:val="000000"/>
                  <w:sz w:val="22"/>
                  <w:szCs w:val="22"/>
                  <w:lang w:val="en-GB" w:eastAsia="en-GB"/>
                </w:rPr>
                <w:t> </w:t>
              </w:r>
            </w:ins>
          </w:p>
        </w:tc>
        <w:tc>
          <w:tcPr>
            <w:tcW w:w="98" w:type="pct"/>
            <w:tcBorders>
              <w:top w:val="nil"/>
              <w:left w:val="nil"/>
              <w:bottom w:val="single" w:sz="4" w:space="0" w:color="auto"/>
              <w:right w:val="single" w:sz="4" w:space="0" w:color="auto"/>
            </w:tcBorders>
            <w:shd w:val="clear" w:color="000000" w:fill="FFFFFF"/>
            <w:vAlign w:val="bottom"/>
            <w:hideMark/>
            <w:tcPrChange w:id="2776" w:author="Sarthak Shah | IFMR Rural Finance" w:date="2016-11-20T15:20:00Z">
              <w:tcPr>
                <w:tcW w:w="43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2777" w:author="Sarthak Shah | IFMR Rural Finance" w:date="2016-11-20T15:20:00Z"/>
                <w:rFonts w:ascii="Calibri" w:hAnsi="Calibri"/>
                <w:color w:val="000000"/>
                <w:sz w:val="22"/>
                <w:szCs w:val="22"/>
                <w:lang w:val="en-GB" w:eastAsia="en-GB"/>
              </w:rPr>
            </w:pPr>
            <w:ins w:id="2778" w:author="Sarthak Shah | IFMR Rural Finance" w:date="2016-11-20T15:20:00Z">
              <w:r w:rsidRPr="00EC34D8">
                <w:rPr>
                  <w:rFonts w:ascii="Calibri" w:hAnsi="Calibri"/>
                  <w:color w:val="000000"/>
                  <w:sz w:val="22"/>
                  <w:szCs w:val="22"/>
                  <w:lang w:val="en-GB" w:eastAsia="en-GB"/>
                </w:rPr>
                <w:t> </w:t>
              </w:r>
            </w:ins>
          </w:p>
        </w:tc>
        <w:tc>
          <w:tcPr>
            <w:tcW w:w="107" w:type="pct"/>
            <w:tcBorders>
              <w:top w:val="nil"/>
              <w:left w:val="nil"/>
              <w:bottom w:val="single" w:sz="4" w:space="0" w:color="auto"/>
              <w:right w:val="single" w:sz="4" w:space="0" w:color="auto"/>
            </w:tcBorders>
            <w:shd w:val="clear" w:color="000000" w:fill="FFFFFF"/>
            <w:vAlign w:val="bottom"/>
            <w:hideMark/>
            <w:tcPrChange w:id="2779" w:author="Sarthak Shah | IFMR Rural Finance" w:date="2016-11-20T15:20:00Z">
              <w:tcPr>
                <w:tcW w:w="47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2780" w:author="Sarthak Shah | IFMR Rural Finance" w:date="2016-11-20T15:20:00Z"/>
                <w:rFonts w:ascii="Calibri" w:hAnsi="Calibri"/>
                <w:color w:val="000000"/>
                <w:sz w:val="22"/>
                <w:szCs w:val="22"/>
                <w:lang w:val="en-GB" w:eastAsia="en-GB"/>
              </w:rPr>
            </w:pPr>
            <w:ins w:id="2781" w:author="Sarthak Shah | IFMR Rural Finance" w:date="2016-11-20T15:20:00Z">
              <w:r w:rsidRPr="00EC34D8">
                <w:rPr>
                  <w:rFonts w:ascii="Calibri" w:hAnsi="Calibri"/>
                  <w:color w:val="000000"/>
                  <w:sz w:val="22"/>
                  <w:szCs w:val="22"/>
                  <w:lang w:val="en-GB" w:eastAsia="en-GB"/>
                </w:rPr>
                <w:t> </w:t>
              </w:r>
            </w:ins>
          </w:p>
        </w:tc>
        <w:tc>
          <w:tcPr>
            <w:tcW w:w="94" w:type="pct"/>
            <w:tcBorders>
              <w:top w:val="nil"/>
              <w:left w:val="nil"/>
              <w:bottom w:val="single" w:sz="4" w:space="0" w:color="auto"/>
              <w:right w:val="single" w:sz="4" w:space="0" w:color="auto"/>
            </w:tcBorders>
            <w:shd w:val="clear" w:color="000000" w:fill="FFFFFF"/>
            <w:vAlign w:val="bottom"/>
            <w:hideMark/>
            <w:tcPrChange w:id="2782" w:author="Sarthak Shah | IFMR Rural Finance" w:date="2016-11-20T15:20:00Z">
              <w:tcPr>
                <w:tcW w:w="41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2783" w:author="Sarthak Shah | IFMR Rural Finance" w:date="2016-11-20T15:20:00Z"/>
                <w:rFonts w:ascii="Calibri" w:hAnsi="Calibri"/>
                <w:color w:val="000000"/>
                <w:sz w:val="22"/>
                <w:szCs w:val="22"/>
                <w:lang w:val="en-GB" w:eastAsia="en-GB"/>
              </w:rPr>
            </w:pPr>
            <w:ins w:id="2784" w:author="Sarthak Shah | IFMR Rural Finance" w:date="2016-11-20T15:20:00Z">
              <w:r w:rsidRPr="00EC34D8">
                <w:rPr>
                  <w:rFonts w:ascii="Calibri" w:hAnsi="Calibri"/>
                  <w:color w:val="000000"/>
                  <w:sz w:val="22"/>
                  <w:szCs w:val="22"/>
                  <w:lang w:val="en-GB" w:eastAsia="en-GB"/>
                </w:rPr>
                <w:t> </w:t>
              </w:r>
            </w:ins>
          </w:p>
        </w:tc>
        <w:tc>
          <w:tcPr>
            <w:tcW w:w="107" w:type="pct"/>
            <w:tcBorders>
              <w:top w:val="nil"/>
              <w:left w:val="nil"/>
              <w:bottom w:val="single" w:sz="4" w:space="0" w:color="auto"/>
              <w:right w:val="single" w:sz="4" w:space="0" w:color="auto"/>
            </w:tcBorders>
            <w:shd w:val="clear" w:color="000000" w:fill="FFFFFF"/>
            <w:vAlign w:val="bottom"/>
            <w:hideMark/>
            <w:tcPrChange w:id="2785" w:author="Sarthak Shah | IFMR Rural Finance" w:date="2016-11-20T15:20:00Z">
              <w:tcPr>
                <w:tcW w:w="476" w:type="dxa"/>
                <w:tcBorders>
                  <w:top w:val="nil"/>
                  <w:left w:val="nil"/>
                  <w:bottom w:val="single" w:sz="4" w:space="0" w:color="auto"/>
                  <w:right w:val="single" w:sz="4" w:space="0" w:color="auto"/>
                </w:tcBorders>
                <w:shd w:val="clear" w:color="000000" w:fill="FFFFFF"/>
                <w:vAlign w:val="bottom"/>
                <w:hideMark/>
              </w:tcPr>
            </w:tcPrChange>
          </w:tcPr>
          <w:p w:rsidR="00EC34D8" w:rsidRPr="00EC34D8" w:rsidRDefault="00EC34D8" w:rsidP="00EC34D8">
            <w:pPr>
              <w:jc w:val="center"/>
              <w:rPr>
                <w:ins w:id="2786" w:author="Sarthak Shah | IFMR Rural Finance" w:date="2016-11-20T15:20:00Z"/>
                <w:rFonts w:ascii="Calibri" w:hAnsi="Calibri"/>
                <w:color w:val="000000"/>
                <w:sz w:val="22"/>
                <w:szCs w:val="22"/>
                <w:lang w:val="en-GB" w:eastAsia="en-GB"/>
              </w:rPr>
            </w:pPr>
            <w:ins w:id="2787" w:author="Sarthak Shah | IFMR Rural Finance" w:date="2016-11-20T15:20:00Z">
              <w:r w:rsidRPr="00EC34D8">
                <w:rPr>
                  <w:rFonts w:ascii="Calibri" w:hAnsi="Calibri"/>
                  <w:color w:val="000000"/>
                  <w:sz w:val="22"/>
                  <w:szCs w:val="22"/>
                  <w:lang w:val="en-GB" w:eastAsia="en-GB"/>
                </w:rPr>
                <w:t> </w:t>
              </w:r>
            </w:ins>
          </w:p>
        </w:tc>
        <w:tc>
          <w:tcPr>
            <w:tcW w:w="280" w:type="pct"/>
            <w:tcBorders>
              <w:top w:val="nil"/>
              <w:left w:val="nil"/>
              <w:bottom w:val="nil"/>
              <w:right w:val="nil"/>
            </w:tcBorders>
            <w:shd w:val="clear" w:color="auto" w:fill="auto"/>
            <w:vAlign w:val="bottom"/>
            <w:hideMark/>
            <w:tcPrChange w:id="2788" w:author="Sarthak Shah | IFMR Rural Finance" w:date="2016-11-20T15:20:00Z">
              <w:tcPr>
                <w:tcW w:w="1037" w:type="dxa"/>
                <w:tcBorders>
                  <w:top w:val="nil"/>
                  <w:left w:val="nil"/>
                  <w:bottom w:val="nil"/>
                  <w:right w:val="nil"/>
                </w:tcBorders>
                <w:shd w:val="clear" w:color="auto" w:fill="auto"/>
                <w:vAlign w:val="bottom"/>
                <w:hideMark/>
              </w:tcPr>
            </w:tcPrChange>
          </w:tcPr>
          <w:p w:rsidR="00EC34D8" w:rsidRPr="00EC34D8" w:rsidRDefault="00EC34D8" w:rsidP="00EC34D8">
            <w:pPr>
              <w:rPr>
                <w:ins w:id="2789" w:author="Sarthak Shah | IFMR Rural Finance" w:date="2016-11-20T15:20:00Z"/>
                <w:rFonts w:ascii="Calibri" w:hAnsi="Calibri"/>
                <w:color w:val="000000"/>
                <w:sz w:val="22"/>
                <w:szCs w:val="22"/>
                <w:lang w:val="en-GB" w:eastAsia="en-GB"/>
              </w:rPr>
            </w:pPr>
          </w:p>
        </w:tc>
      </w:tr>
    </w:tbl>
    <w:p w:rsidR="00677A12" w:rsidRDefault="00677A12" w:rsidP="00677A12">
      <w:pPr>
        <w:rPr>
          <w:ins w:id="2790" w:author="Sarthak Shah | IFMR Rural Finance" w:date="2016-11-20T15:20:00Z"/>
        </w:rPr>
      </w:pPr>
    </w:p>
    <w:p w:rsidR="00EC34D8" w:rsidRPr="001E2911" w:rsidRDefault="00EC34D8" w:rsidP="00677A12"/>
    <w:p w:rsidR="00677A12" w:rsidRPr="001E2911"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2791" w:name="_Toc466474522"/>
      <w:r w:rsidRPr="001E2911">
        <w:rPr>
          <w:rFonts w:ascii="Times New Roman" w:hAnsi="Times New Roman" w:cs="Times New Roman"/>
          <w:b w:val="0"/>
          <w:bCs w:val="0"/>
          <w:smallCaps/>
          <w:color w:val="auto"/>
          <w:sz w:val="28"/>
          <w:szCs w:val="28"/>
        </w:rPr>
        <w:t>Screenshot</w:t>
      </w:r>
      <w:bookmarkEnd w:id="2791"/>
    </w:p>
    <w:p w:rsidR="001F0B5E" w:rsidRPr="002D542D" w:rsidRDefault="002D542D" w:rsidP="002D542D">
      <w:pPr>
        <w:ind w:left="1080"/>
        <w:rPr>
          <w:rFonts w:eastAsia="Calibri"/>
          <w:sz w:val="24"/>
          <w:szCs w:val="22"/>
          <w:lang w:val="en-IN"/>
        </w:rPr>
        <w:sectPr w:rsidR="001F0B5E" w:rsidRPr="002D542D" w:rsidSect="002D542D">
          <w:headerReference w:type="default" r:id="rId10"/>
          <w:footerReference w:type="default" r:id="rId11"/>
          <w:pgSz w:w="16838" w:h="11899" w:orient="landscape"/>
          <w:pgMar w:top="1560" w:right="720" w:bottom="720" w:left="720" w:header="1560" w:footer="567" w:gutter="0"/>
          <w:cols w:space="720"/>
          <w:docGrid w:linePitch="360"/>
        </w:sectPr>
      </w:pPr>
      <w:r w:rsidRPr="002D542D">
        <w:rPr>
          <w:rFonts w:eastAsia="Calibri"/>
          <w:sz w:val="24"/>
          <w:szCs w:val="22"/>
          <w:lang w:val="en-IN"/>
        </w:rPr>
        <w:t>Required to attach</w:t>
      </w:r>
    </w:p>
    <w:p w:rsidR="00677A12" w:rsidRPr="001E2911"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2792" w:name="_Toc466474523"/>
      <w:r w:rsidRPr="001E2911">
        <w:rPr>
          <w:rFonts w:ascii="Times New Roman" w:hAnsi="Times New Roman" w:cs="Times New Roman"/>
          <w:b w:val="0"/>
          <w:bCs w:val="0"/>
          <w:smallCaps/>
          <w:color w:val="auto"/>
          <w:sz w:val="28"/>
          <w:szCs w:val="28"/>
        </w:rPr>
        <w:lastRenderedPageBreak/>
        <w:t>Functional requirements</w:t>
      </w:r>
      <w:bookmarkEnd w:id="2792"/>
    </w:p>
    <w:p w:rsidR="001F0B5E" w:rsidRPr="00F02175" w:rsidRDefault="001F0B5E" w:rsidP="002D542D">
      <w:pPr>
        <w:ind w:left="1080"/>
        <w:rPr>
          <w:sz w:val="24"/>
        </w:rPr>
      </w:pPr>
      <w:r>
        <w:rPr>
          <w:sz w:val="24"/>
        </w:rPr>
        <w:t>Risk Score 1</w:t>
      </w:r>
      <w:r w:rsidR="007349D1" w:rsidRPr="00F02175">
        <w:rPr>
          <w:sz w:val="24"/>
        </w:rPr>
        <w:t xml:space="preserve"> is </w:t>
      </w:r>
      <w:r>
        <w:rPr>
          <w:sz w:val="24"/>
        </w:rPr>
        <w:t xml:space="preserve">a </w:t>
      </w:r>
      <w:r w:rsidR="007349D1" w:rsidRPr="00F02175">
        <w:rPr>
          <w:sz w:val="24"/>
        </w:rPr>
        <w:t>completely automated calculation.</w:t>
      </w:r>
    </w:p>
    <w:p w:rsidR="00B2195D" w:rsidRPr="001E2911" w:rsidRDefault="00B2195D" w:rsidP="007349D1">
      <w:pPr>
        <w:ind w:left="1080"/>
        <w:rPr>
          <w:sz w:val="28"/>
        </w:rPr>
      </w:pPr>
    </w:p>
    <w:p w:rsidR="00F02175" w:rsidRDefault="00984936" w:rsidP="00F02175">
      <w:pPr>
        <w:pStyle w:val="ListParagraph"/>
        <w:numPr>
          <w:ilvl w:val="0"/>
          <w:numId w:val="39"/>
        </w:numPr>
        <w:jc w:val="both"/>
        <w:rPr>
          <w:rFonts w:ascii="Times New Roman" w:hAnsi="Times New Roman"/>
          <w:sz w:val="24"/>
        </w:rPr>
      </w:pPr>
      <w:r>
        <w:rPr>
          <w:rFonts w:ascii="Times New Roman" w:hAnsi="Times New Roman"/>
          <w:sz w:val="24"/>
        </w:rPr>
        <w:t xml:space="preserve">For risk score 3 to calculate, </w:t>
      </w:r>
      <w:ins w:id="2793" w:author="Sarthak Shah | IFMR Rural Finance" w:date="2016-11-20T14:13:00Z">
        <w:r w:rsidR="00CF3CF6">
          <w:rPr>
            <w:rFonts w:ascii="Times New Roman" w:hAnsi="Times New Roman"/>
            <w:sz w:val="24"/>
          </w:rPr>
          <w:t>3</w:t>
        </w:r>
      </w:ins>
      <w:ins w:id="2794" w:author="Sarthak Shah | IFMR Rural Finance" w:date="2016-11-20T16:10:00Z">
        <w:r w:rsidR="00CF3CF6">
          <w:rPr>
            <w:rFonts w:ascii="Times New Roman" w:hAnsi="Times New Roman"/>
            <w:sz w:val="24"/>
          </w:rPr>
          <w:t>6</w:t>
        </w:r>
      </w:ins>
      <w:del w:id="2795" w:author="Sarthak Shah | IFMR Rural Finance" w:date="2016-11-20T14:13:00Z">
        <w:r w:rsidDel="0080688C">
          <w:rPr>
            <w:rFonts w:ascii="Times New Roman" w:hAnsi="Times New Roman"/>
            <w:sz w:val="24"/>
          </w:rPr>
          <w:delText>21</w:delText>
        </w:r>
      </w:del>
      <w:r w:rsidR="00910DE9">
        <w:rPr>
          <w:rFonts w:ascii="Times New Roman" w:hAnsi="Times New Roman"/>
          <w:sz w:val="24"/>
        </w:rPr>
        <w:t xml:space="preserve"> </w:t>
      </w:r>
      <w:r>
        <w:rPr>
          <w:rFonts w:ascii="Times New Roman" w:hAnsi="Times New Roman"/>
          <w:sz w:val="24"/>
        </w:rPr>
        <w:t xml:space="preserve">parameters are used. These </w:t>
      </w:r>
      <w:ins w:id="2796" w:author="Sarthak Shah | IFMR Rural Finance" w:date="2016-11-20T14:14:00Z">
        <w:r w:rsidR="00CF3CF6">
          <w:rPr>
            <w:rFonts w:ascii="Times New Roman" w:hAnsi="Times New Roman"/>
            <w:sz w:val="24"/>
          </w:rPr>
          <w:t>3</w:t>
        </w:r>
      </w:ins>
      <w:ins w:id="2797" w:author="Sarthak Shah | IFMR Rural Finance" w:date="2016-11-20T16:10:00Z">
        <w:r w:rsidR="00CF3CF6">
          <w:rPr>
            <w:rFonts w:ascii="Times New Roman" w:hAnsi="Times New Roman"/>
            <w:sz w:val="24"/>
          </w:rPr>
          <w:t>6</w:t>
        </w:r>
      </w:ins>
      <w:del w:id="2798" w:author="Sarthak Shah | IFMR Rural Finance" w:date="2016-11-20T14:14:00Z">
        <w:r w:rsidDel="0080688C">
          <w:rPr>
            <w:rFonts w:ascii="Times New Roman" w:hAnsi="Times New Roman"/>
            <w:sz w:val="24"/>
          </w:rPr>
          <w:delText>21</w:delText>
        </w:r>
      </w:del>
      <w:r w:rsidR="00910DE9">
        <w:rPr>
          <w:rFonts w:ascii="Times New Roman" w:hAnsi="Times New Roman"/>
          <w:sz w:val="24"/>
        </w:rPr>
        <w:t xml:space="preserve"> parameters are mentioned in the table above.</w:t>
      </w:r>
    </w:p>
    <w:p w:rsidR="00910DE9" w:rsidRDefault="00910DE9" w:rsidP="00F02175">
      <w:pPr>
        <w:pStyle w:val="ListParagraph"/>
        <w:numPr>
          <w:ilvl w:val="0"/>
          <w:numId w:val="39"/>
        </w:numPr>
        <w:jc w:val="both"/>
        <w:rPr>
          <w:rFonts w:ascii="Times New Roman" w:hAnsi="Times New Roman"/>
          <w:sz w:val="24"/>
        </w:rPr>
      </w:pPr>
      <w:r>
        <w:rPr>
          <w:rFonts w:ascii="Times New Roman" w:hAnsi="Times New Roman"/>
          <w:sz w:val="24"/>
        </w:rPr>
        <w:t>Each parameter has maximum of five categories- 1,2,3,4 and 5 (refer column no.8)</w:t>
      </w:r>
    </w:p>
    <w:p w:rsidR="00910DE9" w:rsidRDefault="00910DE9" w:rsidP="00910DE9">
      <w:pPr>
        <w:pStyle w:val="ListParagraph"/>
        <w:numPr>
          <w:ilvl w:val="0"/>
          <w:numId w:val="39"/>
        </w:numPr>
        <w:rPr>
          <w:rFonts w:ascii="Times New Roman" w:hAnsi="Times New Roman"/>
          <w:sz w:val="24"/>
        </w:rPr>
      </w:pPr>
      <w:r>
        <w:rPr>
          <w:rFonts w:ascii="Times New Roman" w:hAnsi="Times New Roman"/>
          <w:sz w:val="24"/>
        </w:rPr>
        <w:t>The weightage for each parameter is mentioned in column no. 10. The total sum of each parameter is 100%.</w:t>
      </w:r>
      <w:r w:rsidR="00797588">
        <w:rPr>
          <w:rFonts w:ascii="Times New Roman" w:hAnsi="Times New Roman"/>
          <w:sz w:val="24"/>
        </w:rPr>
        <w:t xml:space="preserve"> So if the weightage is 1/</w:t>
      </w:r>
      <w:ins w:id="2799" w:author="Sarthak Shah | IFMR Rural Finance" w:date="2016-11-20T14:14:00Z">
        <w:r w:rsidR="00CF3CF6">
          <w:rPr>
            <w:rFonts w:ascii="Times New Roman" w:hAnsi="Times New Roman"/>
            <w:sz w:val="24"/>
          </w:rPr>
          <w:t>9</w:t>
        </w:r>
      </w:ins>
      <w:ins w:id="2800" w:author="Sarthak Shah | IFMR Rural Finance" w:date="2016-11-20T16:10:00Z">
        <w:r w:rsidR="00CF3CF6">
          <w:rPr>
            <w:rFonts w:ascii="Times New Roman" w:hAnsi="Times New Roman"/>
            <w:sz w:val="24"/>
          </w:rPr>
          <w:t>7</w:t>
        </w:r>
      </w:ins>
      <w:del w:id="2801" w:author="Sarthak Shah | IFMR Rural Finance" w:date="2016-11-20T14:14:00Z">
        <w:r w:rsidR="00797588" w:rsidDel="0080688C">
          <w:rPr>
            <w:rFonts w:ascii="Times New Roman" w:hAnsi="Times New Roman"/>
            <w:sz w:val="24"/>
          </w:rPr>
          <w:delText>58</w:delText>
        </w:r>
      </w:del>
      <w:r w:rsidR="00797588">
        <w:rPr>
          <w:rFonts w:ascii="Times New Roman" w:hAnsi="Times New Roman"/>
          <w:sz w:val="24"/>
        </w:rPr>
        <w:t>% then its weightage is 1.</w:t>
      </w:r>
      <w:ins w:id="2802" w:author="Sarthak Shah | IFMR Rural Finance" w:date="2016-11-20T14:19:00Z">
        <w:r w:rsidR="00CF3CF6">
          <w:rPr>
            <w:rFonts w:ascii="Times New Roman" w:hAnsi="Times New Roman"/>
            <w:sz w:val="24"/>
          </w:rPr>
          <w:t>0</w:t>
        </w:r>
      </w:ins>
      <w:ins w:id="2803" w:author="Sarthak Shah | IFMR Rural Finance" w:date="2016-11-20T16:11:00Z">
        <w:r w:rsidR="00CF3CF6">
          <w:rPr>
            <w:rFonts w:ascii="Times New Roman" w:hAnsi="Times New Roman"/>
            <w:sz w:val="24"/>
          </w:rPr>
          <w:t>30927</w:t>
        </w:r>
      </w:ins>
      <w:del w:id="2804" w:author="Sarthak Shah | IFMR Rural Finance" w:date="2016-11-20T14:14:00Z">
        <w:r w:rsidR="00797588" w:rsidDel="0080688C">
          <w:rPr>
            <w:rFonts w:ascii="Times New Roman" w:hAnsi="Times New Roman"/>
            <w:sz w:val="24"/>
          </w:rPr>
          <w:delText>7241</w:delText>
        </w:r>
      </w:del>
      <w:r w:rsidR="00156C88">
        <w:rPr>
          <w:rFonts w:ascii="Times New Roman" w:hAnsi="Times New Roman"/>
          <w:sz w:val="24"/>
        </w:rPr>
        <w:t>%.</w:t>
      </w:r>
    </w:p>
    <w:p w:rsidR="00156C88" w:rsidRDefault="00156C88" w:rsidP="00910DE9">
      <w:pPr>
        <w:pStyle w:val="ListParagraph"/>
        <w:numPr>
          <w:ilvl w:val="0"/>
          <w:numId w:val="39"/>
        </w:numPr>
        <w:rPr>
          <w:rFonts w:ascii="Times New Roman" w:hAnsi="Times New Roman"/>
          <w:sz w:val="24"/>
        </w:rPr>
      </w:pPr>
      <w:r>
        <w:rPr>
          <w:rFonts w:ascii="Times New Roman" w:hAnsi="Times New Roman"/>
          <w:sz w:val="24"/>
        </w:rPr>
        <w:t>Value of each parameter will fall in one of the five categories say 1,2,3,4 or 5. For each category corresponding score is also mapped in column 11,12,13,14 and 15.</w:t>
      </w:r>
    </w:p>
    <w:p w:rsidR="00156C88" w:rsidRDefault="00156C88" w:rsidP="00910DE9">
      <w:pPr>
        <w:pStyle w:val="ListParagraph"/>
        <w:numPr>
          <w:ilvl w:val="0"/>
          <w:numId w:val="39"/>
        </w:numPr>
        <w:rPr>
          <w:rFonts w:ascii="Times New Roman" w:hAnsi="Times New Roman"/>
          <w:sz w:val="24"/>
        </w:rPr>
      </w:pPr>
      <w:r>
        <w:rPr>
          <w:rFonts w:ascii="Times New Roman" w:hAnsi="Times New Roman"/>
          <w:sz w:val="24"/>
        </w:rPr>
        <w:t xml:space="preserve">By using one example we will understand this case. Applicant’s age (parameter 1) is 32 years. Thus applicant is falling in category 3(Column no.8). Now we will map category with score. Category 3 has corresponding scores in column 13 which in this case (score) is 5. For parameter age, applicant has scored 5 marks. The maximum mark each parameter can earn is 5. Thus, applicant has scored 5 out of 5. </w:t>
      </w:r>
    </w:p>
    <w:p w:rsidR="00156C88" w:rsidRDefault="00156C88" w:rsidP="00910DE9">
      <w:pPr>
        <w:pStyle w:val="ListParagraph"/>
        <w:numPr>
          <w:ilvl w:val="0"/>
          <w:numId w:val="39"/>
        </w:numPr>
        <w:rPr>
          <w:rFonts w:ascii="Times New Roman" w:hAnsi="Times New Roman"/>
          <w:sz w:val="24"/>
        </w:rPr>
      </w:pPr>
      <w:r>
        <w:rPr>
          <w:rFonts w:ascii="Times New Roman" w:hAnsi="Times New Roman"/>
          <w:sz w:val="24"/>
        </w:rPr>
        <w:t>Score calculation method: (Score/5)*(Weightage</w:t>
      </w:r>
      <w:r w:rsidR="001B2B42">
        <w:rPr>
          <w:rFonts w:ascii="Times New Roman" w:hAnsi="Times New Roman"/>
          <w:sz w:val="24"/>
        </w:rPr>
        <w:t>*</w:t>
      </w:r>
      <w:r>
        <w:rPr>
          <w:rFonts w:ascii="Times New Roman" w:hAnsi="Times New Roman"/>
          <w:sz w:val="24"/>
        </w:rPr>
        <w:t>100)</w:t>
      </w:r>
    </w:p>
    <w:p w:rsidR="00156C88" w:rsidRDefault="00156C88" w:rsidP="00156C88">
      <w:pPr>
        <w:pStyle w:val="ListParagraph"/>
        <w:numPr>
          <w:ilvl w:val="0"/>
          <w:numId w:val="39"/>
        </w:numPr>
        <w:rPr>
          <w:rFonts w:ascii="Times New Roman" w:hAnsi="Times New Roman"/>
          <w:sz w:val="24"/>
        </w:rPr>
      </w:pPr>
      <w:r>
        <w:rPr>
          <w:rFonts w:ascii="Times New Roman" w:hAnsi="Times New Roman"/>
          <w:sz w:val="24"/>
        </w:rPr>
        <w:t>For the given applicant’s parameter age, he has scored : (5/5)*(</w:t>
      </w:r>
      <w:r w:rsidR="00797588">
        <w:rPr>
          <w:rFonts w:ascii="Times New Roman" w:hAnsi="Times New Roman"/>
          <w:sz w:val="24"/>
        </w:rPr>
        <w:t>(2/</w:t>
      </w:r>
      <w:ins w:id="2805" w:author="Sarthak Shah | IFMR Rural Finance" w:date="2016-11-20T14:19:00Z">
        <w:r w:rsidR="00CF3CF6">
          <w:rPr>
            <w:rFonts w:ascii="Times New Roman" w:hAnsi="Times New Roman"/>
            <w:sz w:val="24"/>
          </w:rPr>
          <w:t>9</w:t>
        </w:r>
      </w:ins>
      <w:ins w:id="2806" w:author="Sarthak Shah | IFMR Rural Finance" w:date="2016-11-20T16:11:00Z">
        <w:r w:rsidR="00CF3CF6">
          <w:rPr>
            <w:rFonts w:ascii="Times New Roman" w:hAnsi="Times New Roman"/>
            <w:sz w:val="24"/>
          </w:rPr>
          <w:t>7</w:t>
        </w:r>
      </w:ins>
      <w:del w:id="2807" w:author="Sarthak Shah | IFMR Rural Finance" w:date="2016-11-20T14:19:00Z">
        <w:r w:rsidR="00797588" w:rsidDel="003E1002">
          <w:rPr>
            <w:rFonts w:ascii="Times New Roman" w:hAnsi="Times New Roman"/>
            <w:sz w:val="24"/>
          </w:rPr>
          <w:delText>58</w:delText>
        </w:r>
      </w:del>
      <w:r w:rsidR="001B2B42">
        <w:rPr>
          <w:rFonts w:ascii="Times New Roman" w:hAnsi="Times New Roman"/>
          <w:sz w:val="24"/>
        </w:rPr>
        <w:t>)*100)=</w:t>
      </w:r>
      <w:r w:rsidRPr="00156C88">
        <w:rPr>
          <w:rFonts w:ascii="Times New Roman" w:hAnsi="Times New Roman"/>
          <w:sz w:val="24"/>
        </w:rPr>
        <w:t xml:space="preserve"> </w:t>
      </w:r>
      <w:ins w:id="2808" w:author="Sarthak Shah | IFMR Rural Finance" w:date="2016-11-20T14:19:00Z">
        <w:r w:rsidR="00CF3CF6">
          <w:rPr>
            <w:rFonts w:ascii="Times New Roman" w:hAnsi="Times New Roman"/>
            <w:sz w:val="24"/>
          </w:rPr>
          <w:t>2.</w:t>
        </w:r>
      </w:ins>
      <w:ins w:id="2809" w:author="Sarthak Shah | IFMR Rural Finance" w:date="2016-11-20T16:12:00Z">
        <w:r w:rsidR="00CF3CF6">
          <w:rPr>
            <w:rFonts w:ascii="Times New Roman" w:hAnsi="Times New Roman"/>
            <w:sz w:val="24"/>
          </w:rPr>
          <w:t>06185567</w:t>
        </w:r>
      </w:ins>
      <w:del w:id="2810" w:author="Sarthak Shah | IFMR Rural Finance" w:date="2016-11-20T14:19:00Z">
        <w:r w:rsidR="00797588" w:rsidDel="003E1002">
          <w:rPr>
            <w:rFonts w:ascii="Times New Roman" w:hAnsi="Times New Roman"/>
            <w:sz w:val="24"/>
          </w:rPr>
          <w:delText>3.448275</w:delText>
        </w:r>
      </w:del>
    </w:p>
    <w:p w:rsidR="001B2B42" w:rsidRDefault="001B2B42" w:rsidP="00156C88">
      <w:pPr>
        <w:pStyle w:val="ListParagraph"/>
        <w:numPr>
          <w:ilvl w:val="0"/>
          <w:numId w:val="39"/>
        </w:numPr>
        <w:rPr>
          <w:rFonts w:ascii="Times New Roman" w:hAnsi="Times New Roman"/>
          <w:sz w:val="24"/>
        </w:rPr>
      </w:pPr>
      <w:r>
        <w:rPr>
          <w:rFonts w:ascii="Times New Roman" w:hAnsi="Times New Roman"/>
          <w:sz w:val="24"/>
        </w:rPr>
        <w:t>The score for each parameter is necessary and applicant/business should fall in either of five categories.</w:t>
      </w:r>
    </w:p>
    <w:p w:rsidR="001B2B42" w:rsidRDefault="001B2B42" w:rsidP="00156C88">
      <w:pPr>
        <w:pStyle w:val="ListParagraph"/>
        <w:numPr>
          <w:ilvl w:val="0"/>
          <w:numId w:val="39"/>
        </w:numPr>
        <w:rPr>
          <w:rFonts w:ascii="Times New Roman" w:hAnsi="Times New Roman"/>
          <w:sz w:val="24"/>
        </w:rPr>
      </w:pPr>
      <w:r>
        <w:rPr>
          <w:rFonts w:ascii="Times New Roman" w:hAnsi="Times New Roman"/>
          <w:sz w:val="24"/>
        </w:rPr>
        <w:t>The maximum score for each parameter is 5. Thus any parameter will not fall in more than one category. For example, for parameter age, all the categories are mutually exclusive.</w:t>
      </w:r>
    </w:p>
    <w:p w:rsidR="00984936" w:rsidRPr="00984936" w:rsidRDefault="00984936" w:rsidP="00984936">
      <w:pPr>
        <w:pStyle w:val="ListParagraph"/>
        <w:numPr>
          <w:ilvl w:val="0"/>
          <w:numId w:val="39"/>
        </w:numPr>
        <w:rPr>
          <w:rFonts w:ascii="Times New Roman" w:hAnsi="Times New Roman"/>
          <w:sz w:val="24"/>
        </w:rPr>
      </w:pPr>
      <w:r>
        <w:rPr>
          <w:rFonts w:ascii="Times New Roman" w:hAnsi="Times New Roman"/>
          <w:sz w:val="24"/>
        </w:rPr>
        <w:t>Only those parameters will be calculated which are captured/calculated. E.g. if commercial CIBIL is not performed then here that parameter should be ignored. Post that score will be calculated by reducing weightage of the parameter from the overall parameter. In above case, weightage of Commercial CIBIL is 5%. The total wei</w:t>
      </w:r>
      <w:r w:rsidR="00797588">
        <w:rPr>
          <w:rFonts w:ascii="Times New Roman" w:hAnsi="Times New Roman"/>
          <w:sz w:val="24"/>
        </w:rPr>
        <w:t xml:space="preserve">ghtage now will be reduced to </w:t>
      </w:r>
      <w:ins w:id="2811" w:author="Sarthak Shah | IFMR Rural Finance" w:date="2016-11-20T16:12:00Z">
        <w:r w:rsidR="00CF3CF6">
          <w:rPr>
            <w:rFonts w:ascii="Times New Roman" w:hAnsi="Times New Roman"/>
            <w:sz w:val="24"/>
          </w:rPr>
          <w:t>92</w:t>
        </w:r>
      </w:ins>
      <w:del w:id="2812" w:author="Sarthak Shah | IFMR Rural Finance" w:date="2016-11-20T14:19:00Z">
        <w:r w:rsidR="00797588" w:rsidDel="003E1002">
          <w:rPr>
            <w:rFonts w:ascii="Times New Roman" w:hAnsi="Times New Roman"/>
            <w:sz w:val="24"/>
          </w:rPr>
          <w:delText>53</w:delText>
        </w:r>
      </w:del>
      <w:r w:rsidR="00797588">
        <w:rPr>
          <w:rFonts w:ascii="Times New Roman" w:hAnsi="Times New Roman"/>
          <w:sz w:val="24"/>
        </w:rPr>
        <w:t>% (</w:t>
      </w:r>
      <w:ins w:id="2813" w:author="Sarthak Shah | IFMR Rural Finance" w:date="2016-11-20T14:20:00Z">
        <w:r w:rsidR="003E1002">
          <w:rPr>
            <w:rFonts w:ascii="Times New Roman" w:hAnsi="Times New Roman"/>
            <w:sz w:val="24"/>
          </w:rPr>
          <w:t>9</w:t>
        </w:r>
      </w:ins>
      <w:ins w:id="2814" w:author="Sarthak Shah | IFMR Rural Finance" w:date="2016-11-20T16:12:00Z">
        <w:r w:rsidR="00CF3CF6">
          <w:rPr>
            <w:rFonts w:ascii="Times New Roman" w:hAnsi="Times New Roman"/>
            <w:sz w:val="24"/>
          </w:rPr>
          <w:t>7</w:t>
        </w:r>
      </w:ins>
      <w:bookmarkStart w:id="2815" w:name="_GoBack"/>
      <w:bookmarkEnd w:id="2815"/>
      <w:del w:id="2816" w:author="Sarthak Shah | IFMR Rural Finance" w:date="2016-11-20T14:20:00Z">
        <w:r w:rsidR="00797588" w:rsidDel="003E1002">
          <w:rPr>
            <w:rFonts w:ascii="Times New Roman" w:hAnsi="Times New Roman"/>
            <w:sz w:val="24"/>
          </w:rPr>
          <w:delText>58</w:delText>
        </w:r>
      </w:del>
      <w:r>
        <w:rPr>
          <w:rFonts w:ascii="Times New Roman" w:hAnsi="Times New Roman"/>
          <w:sz w:val="24"/>
        </w:rPr>
        <w:t>-5).</w:t>
      </w:r>
    </w:p>
    <w:p w:rsidR="001B2B42" w:rsidRPr="00156C88" w:rsidRDefault="001B2B42" w:rsidP="00156C88">
      <w:pPr>
        <w:pStyle w:val="ListParagraph"/>
        <w:numPr>
          <w:ilvl w:val="0"/>
          <w:numId w:val="39"/>
        </w:numPr>
        <w:rPr>
          <w:rFonts w:ascii="Times New Roman" w:hAnsi="Times New Roman"/>
          <w:sz w:val="24"/>
        </w:rPr>
      </w:pPr>
      <w:r>
        <w:rPr>
          <w:rFonts w:ascii="Times New Roman" w:hAnsi="Times New Roman"/>
          <w:sz w:val="24"/>
        </w:rPr>
        <w:t>The cut off score should be configurable. The score will be stored in the system only and it will not be shown anywhere.</w:t>
      </w:r>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2817" w:name="_Toc466474524"/>
      <w:r w:rsidRPr="001E2911">
        <w:rPr>
          <w:rFonts w:ascii="Times New Roman" w:hAnsi="Times New Roman" w:cs="Times New Roman"/>
          <w:b w:val="0"/>
          <w:bCs w:val="0"/>
          <w:smallCaps/>
          <w:color w:val="auto"/>
          <w:sz w:val="28"/>
          <w:szCs w:val="28"/>
        </w:rPr>
        <w:t>Upload</w:t>
      </w:r>
      <w:bookmarkEnd w:id="2817"/>
    </w:p>
    <w:p w:rsidR="00F02175" w:rsidRPr="00F02175" w:rsidRDefault="00F02175" w:rsidP="00F02175">
      <w:pPr>
        <w:ind w:left="1080"/>
      </w:pPr>
      <w:r>
        <w:t>-NA-</w:t>
      </w:r>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2818" w:name="_Toc466474525"/>
      <w:r w:rsidRPr="001E2911">
        <w:rPr>
          <w:rFonts w:ascii="Times New Roman" w:hAnsi="Times New Roman" w:cs="Times New Roman"/>
          <w:b w:val="0"/>
          <w:bCs w:val="0"/>
          <w:smallCaps/>
          <w:color w:val="auto"/>
          <w:sz w:val="28"/>
          <w:szCs w:val="28"/>
        </w:rPr>
        <w:t>Download</w:t>
      </w:r>
      <w:bookmarkEnd w:id="2818"/>
    </w:p>
    <w:p w:rsidR="00F02175" w:rsidRPr="00F02175" w:rsidRDefault="00F02175" w:rsidP="00F02175">
      <w:pPr>
        <w:ind w:left="1080"/>
      </w:pPr>
      <w:r>
        <w:t>-NA-</w:t>
      </w:r>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2819" w:name="_Toc466474526"/>
      <w:r w:rsidRPr="001E2911">
        <w:rPr>
          <w:rFonts w:ascii="Times New Roman" w:hAnsi="Times New Roman" w:cs="Times New Roman"/>
          <w:b w:val="0"/>
          <w:bCs w:val="0"/>
          <w:smallCaps/>
          <w:color w:val="auto"/>
          <w:sz w:val="28"/>
          <w:szCs w:val="28"/>
        </w:rPr>
        <w:lastRenderedPageBreak/>
        <w:t>Reports</w:t>
      </w:r>
      <w:bookmarkEnd w:id="2819"/>
    </w:p>
    <w:p w:rsidR="00F02175" w:rsidRPr="00F02175" w:rsidRDefault="00F02175" w:rsidP="00F02175">
      <w:pPr>
        <w:pStyle w:val="ListParagraph"/>
        <w:ind w:firstLine="360"/>
      </w:pPr>
      <w:r>
        <w:t>-</w:t>
      </w:r>
      <w:r w:rsidRPr="00F02175">
        <w:rPr>
          <w:rFonts w:ascii="Times New Roman" w:eastAsia="Times New Roman" w:hAnsi="Times New Roman"/>
          <w:sz w:val="20"/>
          <w:szCs w:val="20"/>
          <w:lang w:val="en-US"/>
        </w:rPr>
        <w:t>NA</w:t>
      </w:r>
      <w:r>
        <w:t>-</w:t>
      </w:r>
    </w:p>
    <w:sectPr w:rsidR="00F02175" w:rsidRPr="00F02175" w:rsidSect="001F0B5E">
      <w:pgSz w:w="16838" w:h="11899" w:orient="landscape"/>
      <w:pgMar w:top="1560" w:right="720" w:bottom="720" w:left="720" w:header="156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FCE" w:rsidRDefault="00FA6FCE">
      <w:r>
        <w:separator/>
      </w:r>
    </w:p>
  </w:endnote>
  <w:endnote w:type="continuationSeparator" w:id="0">
    <w:p w:rsidR="00FA6FCE" w:rsidRDefault="00FA6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5500017"/>
      <w:docPartObj>
        <w:docPartGallery w:val="Page Numbers (Bottom of Page)"/>
        <w:docPartUnique/>
      </w:docPartObj>
    </w:sdtPr>
    <w:sdtEndPr>
      <w:rPr>
        <w:noProof/>
      </w:rPr>
    </w:sdtEndPr>
    <w:sdtContent>
      <w:p w:rsidR="00EC34D8" w:rsidRDefault="00EC34D8">
        <w:pPr>
          <w:pStyle w:val="Footer"/>
          <w:jc w:val="right"/>
        </w:pPr>
        <w:r>
          <w:fldChar w:fldCharType="begin"/>
        </w:r>
        <w:r>
          <w:instrText xml:space="preserve"> PAGE   \* MERGEFORMAT </w:instrText>
        </w:r>
        <w:r>
          <w:fldChar w:fldCharType="separate"/>
        </w:r>
        <w:r w:rsidR="00CF3CF6">
          <w:rPr>
            <w:noProof/>
          </w:rPr>
          <w:t>17</w:t>
        </w:r>
        <w:r>
          <w:rPr>
            <w:noProof/>
          </w:rPr>
          <w:fldChar w:fldCharType="end"/>
        </w:r>
      </w:p>
    </w:sdtContent>
  </w:sdt>
  <w:p w:rsidR="00EC34D8" w:rsidRPr="004E49BF" w:rsidRDefault="00EC34D8" w:rsidP="0037061C">
    <w:pPr>
      <w:pStyle w:val="Footer"/>
      <w:tabs>
        <w:tab w:val="clear" w:pos="4320"/>
        <w:tab w:val="clear" w:pos="8640"/>
        <w:tab w:val="left" w:pos="3383"/>
      </w:tabs>
      <w:rPr>
        <w:rFonts w:ascii="Britannic Bold" w:hAnsi="Britannic Bold"/>
        <w:color w:val="4F515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FCE" w:rsidRDefault="00FA6FCE">
      <w:r>
        <w:separator/>
      </w:r>
    </w:p>
  </w:footnote>
  <w:footnote w:type="continuationSeparator" w:id="0">
    <w:p w:rsidR="00FA6FCE" w:rsidRDefault="00FA6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D8" w:rsidRDefault="00EC34D8" w:rsidP="0037061C">
    <w:pPr>
      <w:pStyle w:val="Header"/>
      <w:ind w:hanging="567"/>
    </w:pPr>
    <w:r>
      <w:rPr>
        <w:noProof/>
        <w:lang w:val="en-GB" w:eastAsia="en-GB"/>
      </w:rPr>
      <w:drawing>
        <wp:anchor distT="0" distB="0" distL="114300" distR="114300" simplePos="0" relativeHeight="251661312" behindDoc="1" locked="0" layoutInCell="1" allowOverlap="1" wp14:anchorId="357612E5" wp14:editId="0DBF9D35">
          <wp:simplePos x="0" y="0"/>
          <wp:positionH relativeFrom="column">
            <wp:posOffset>-342900</wp:posOffset>
          </wp:positionH>
          <wp:positionV relativeFrom="paragraph">
            <wp:posOffset>-716280</wp:posOffset>
          </wp:positionV>
          <wp:extent cx="1612900" cy="736600"/>
          <wp:effectExtent l="0" t="0" r="0" b="0"/>
          <wp:wrapNone/>
          <wp:docPr id="5" name="Picture 5" descr="Rural finance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ral finance RGB"/>
                  <pic:cNvPicPr>
                    <a:picLocks noChangeAspect="1" noChangeArrowheads="1"/>
                  </pic:cNvPicPr>
                </pic:nvPicPr>
                <pic:blipFill>
                  <a:blip r:embed="rId1"/>
                  <a:srcRect/>
                  <a:stretch>
                    <a:fillRect/>
                  </a:stretch>
                </pic:blipFill>
                <pic:spPr bwMode="auto">
                  <a:xfrm>
                    <a:off x="0" y="0"/>
                    <a:ext cx="1612900" cy="736600"/>
                  </a:xfrm>
                  <a:prstGeom prst="rect">
                    <a:avLst/>
                  </a:prstGeom>
                  <a:noFill/>
                  <a:ln w="9525">
                    <a:noFill/>
                    <a:miter lim="800000"/>
                    <a:headEnd/>
                    <a:tailEnd/>
                  </a:ln>
                </pic:spPr>
              </pic:pic>
            </a:graphicData>
          </a:graphic>
        </wp:anchor>
      </w:drawing>
    </w:r>
    <w:r>
      <w:rPr>
        <w:noProof/>
        <w:lang w:val="en-GB" w:eastAsia="en-GB"/>
      </w:rPr>
      <mc:AlternateContent>
        <mc:Choice Requires="wps">
          <w:drawing>
            <wp:anchor distT="0" distB="0" distL="114300" distR="114300" simplePos="0" relativeHeight="251659264" behindDoc="0" locked="0" layoutInCell="1" allowOverlap="1" wp14:anchorId="0AFEAEB5" wp14:editId="67810EEC">
              <wp:simplePos x="0" y="0"/>
              <wp:positionH relativeFrom="column">
                <wp:posOffset>1343660</wp:posOffset>
              </wp:positionH>
              <wp:positionV relativeFrom="paragraph">
                <wp:posOffset>-14605</wp:posOffset>
              </wp:positionV>
              <wp:extent cx="5400040" cy="17780"/>
              <wp:effectExtent l="0" t="0" r="0" b="127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7780"/>
                      </a:xfrm>
                      <a:prstGeom prst="rect">
                        <a:avLst/>
                      </a:prstGeom>
                      <a:solidFill>
                        <a:srgbClr val="4F515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5.8pt;margin-top:-1.15pt;width:425.2pt;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" fillcolor="#4f5150" stroked="f" strokecolor="#4a7ebb" strokeweight="1.5pt">
              <v:shadow opacity="22938f" offset="0"/>
              <v:textbox inset=",7.2pt,,7.2p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1A6"/>
    <w:multiLevelType w:val="hybridMultilevel"/>
    <w:tmpl w:val="7A324E0E"/>
    <w:lvl w:ilvl="0" w:tplc="B394D6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7742F9B"/>
    <w:multiLevelType w:val="hybridMultilevel"/>
    <w:tmpl w:val="FCC262F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EA18E0"/>
    <w:multiLevelType w:val="multilevel"/>
    <w:tmpl w:val="89CA7EAC"/>
    <w:lvl w:ilvl="0">
      <w:start w:val="7"/>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9C16EB9"/>
    <w:multiLevelType w:val="hybridMultilevel"/>
    <w:tmpl w:val="3F2E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F1271C"/>
    <w:multiLevelType w:val="multilevel"/>
    <w:tmpl w:val="1A2C5F6A"/>
    <w:lvl w:ilvl="0">
      <w:start w:val="6"/>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D8E2A23"/>
    <w:multiLevelType w:val="multilevel"/>
    <w:tmpl w:val="89CA7EAC"/>
    <w:lvl w:ilvl="0">
      <w:start w:val="7"/>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11A17F32"/>
    <w:multiLevelType w:val="hybridMultilevel"/>
    <w:tmpl w:val="3F2E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57C7B02"/>
    <w:multiLevelType w:val="hybridMultilevel"/>
    <w:tmpl w:val="8E52757E"/>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DF78B2"/>
    <w:multiLevelType w:val="hybridMultilevel"/>
    <w:tmpl w:val="924AB7A8"/>
    <w:lvl w:ilvl="0" w:tplc="7EA856D4">
      <w:start w:val="100"/>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04E0739"/>
    <w:multiLevelType w:val="hybridMultilevel"/>
    <w:tmpl w:val="84F6374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0BB5326"/>
    <w:multiLevelType w:val="hybridMultilevel"/>
    <w:tmpl w:val="A1329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38E34CD"/>
    <w:multiLevelType w:val="hybridMultilevel"/>
    <w:tmpl w:val="D8663B0C"/>
    <w:lvl w:ilvl="0" w:tplc="EFA6663E">
      <w:start w:val="2"/>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64E8B828">
      <w:start w:val="5"/>
      <w:numFmt w:val="decimal"/>
      <w:lvlText w:val="%4"/>
      <w:lvlJc w:val="left"/>
      <w:pPr>
        <w:ind w:left="2880" w:hanging="360"/>
      </w:pPr>
      <w:rPr>
        <w:rFonts w:hint="default"/>
      </w:rPr>
    </w:lvl>
    <w:lvl w:ilvl="4" w:tplc="833CF628">
      <w:start w:val="1"/>
      <w:numFmt w:val="lowerLetter"/>
      <w:lvlText w:val="%5)"/>
      <w:lvlJc w:val="left"/>
      <w:pPr>
        <w:ind w:left="4330" w:hanging="36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8562140"/>
    <w:multiLevelType w:val="multilevel"/>
    <w:tmpl w:val="74D20D68"/>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nsid w:val="2F226611"/>
    <w:multiLevelType w:val="multilevel"/>
    <w:tmpl w:val="C19402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1746236"/>
    <w:multiLevelType w:val="hybridMultilevel"/>
    <w:tmpl w:val="ECE23594"/>
    <w:lvl w:ilvl="0" w:tplc="EA14C7A0">
      <w:start w:val="1"/>
      <w:numFmt w:val="lowerLetter"/>
      <w:lvlText w:val="%1)"/>
      <w:lvlJc w:val="left"/>
      <w:pPr>
        <w:ind w:left="720" w:hanging="360"/>
      </w:pPr>
      <w:rPr>
        <w:rFonts w:asciiTheme="minorHAnsi" w:eastAsia="Calibri" w:hAnsiTheme="minorHAnsi"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2D960A1"/>
    <w:multiLevelType w:val="hybridMultilevel"/>
    <w:tmpl w:val="8A4020EA"/>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333652EA"/>
    <w:multiLevelType w:val="hybridMultilevel"/>
    <w:tmpl w:val="239ECA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4247CE2"/>
    <w:multiLevelType w:val="hybridMultilevel"/>
    <w:tmpl w:val="11E2669C"/>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E7AA1AC8">
      <w:start w:val="1"/>
      <w:numFmt w:val="upp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56D64ED"/>
    <w:multiLevelType w:val="hybridMultilevel"/>
    <w:tmpl w:val="727203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A504304"/>
    <w:multiLevelType w:val="multilevel"/>
    <w:tmpl w:val="89CA7EAC"/>
    <w:lvl w:ilvl="0">
      <w:start w:val="7"/>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3B6B4580"/>
    <w:multiLevelType w:val="hybridMultilevel"/>
    <w:tmpl w:val="878A27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D3714D5"/>
    <w:multiLevelType w:val="hybridMultilevel"/>
    <w:tmpl w:val="7A324E0E"/>
    <w:lvl w:ilvl="0" w:tplc="B394D6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3F5A1379"/>
    <w:multiLevelType w:val="hybridMultilevel"/>
    <w:tmpl w:val="596E3964"/>
    <w:lvl w:ilvl="0" w:tplc="1708FD06">
      <w:start w:val="1"/>
      <w:numFmt w:val="lowerLetter"/>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
    <w:nsid w:val="3FEF72E4"/>
    <w:multiLevelType w:val="hybridMultilevel"/>
    <w:tmpl w:val="E4645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2E74727"/>
    <w:multiLevelType w:val="multilevel"/>
    <w:tmpl w:val="BFD4B9CA"/>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45F8772E"/>
    <w:multiLevelType w:val="hybridMultilevel"/>
    <w:tmpl w:val="461AB4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7D171AB"/>
    <w:multiLevelType w:val="hybridMultilevel"/>
    <w:tmpl w:val="08E47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A7939A6"/>
    <w:multiLevelType w:val="hybridMultilevel"/>
    <w:tmpl w:val="140E9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08B2D7D"/>
    <w:multiLevelType w:val="hybridMultilevel"/>
    <w:tmpl w:val="EE0E3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0A04F43"/>
    <w:multiLevelType w:val="hybridMultilevel"/>
    <w:tmpl w:val="3FE213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3732C01"/>
    <w:multiLevelType w:val="multilevel"/>
    <w:tmpl w:val="BFD4B9CA"/>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54173F50"/>
    <w:multiLevelType w:val="hybridMultilevel"/>
    <w:tmpl w:val="88D86554"/>
    <w:lvl w:ilvl="0" w:tplc="B8C6FA1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54B163C3"/>
    <w:multiLevelType w:val="hybridMultilevel"/>
    <w:tmpl w:val="D7EE4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B952EC7"/>
    <w:multiLevelType w:val="hybridMultilevel"/>
    <w:tmpl w:val="DF402994"/>
    <w:lvl w:ilvl="0" w:tplc="88083AD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5F632288"/>
    <w:multiLevelType w:val="hybridMultilevel"/>
    <w:tmpl w:val="8F949A7A"/>
    <w:lvl w:ilvl="0" w:tplc="69BA7074">
      <w:start w:val="500"/>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05B4AB1"/>
    <w:multiLevelType w:val="hybridMultilevel"/>
    <w:tmpl w:val="54D6F8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26050EE"/>
    <w:multiLevelType w:val="multilevel"/>
    <w:tmpl w:val="182EEC54"/>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63CB2E16"/>
    <w:multiLevelType w:val="hybridMultilevel"/>
    <w:tmpl w:val="8E1E8BB2"/>
    <w:lvl w:ilvl="0" w:tplc="88083AD2">
      <w:start w:val="1"/>
      <w:numFmt w:val="lowerRoman"/>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6A7E401F"/>
    <w:multiLevelType w:val="hybridMultilevel"/>
    <w:tmpl w:val="10D40384"/>
    <w:lvl w:ilvl="0" w:tplc="47C834DA">
      <w:start w:val="500"/>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nsid w:val="6E810AC1"/>
    <w:multiLevelType w:val="multilevel"/>
    <w:tmpl w:val="6C9285D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22D078D"/>
    <w:multiLevelType w:val="hybridMultilevel"/>
    <w:tmpl w:val="9F6A2216"/>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41">
    <w:nsid w:val="7FF23717"/>
    <w:multiLevelType w:val="hybridMultilevel"/>
    <w:tmpl w:val="F1665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6"/>
  </w:num>
  <w:num w:numId="3">
    <w:abstractNumId w:val="27"/>
  </w:num>
  <w:num w:numId="4">
    <w:abstractNumId w:val="0"/>
  </w:num>
  <w:num w:numId="5">
    <w:abstractNumId w:val="3"/>
  </w:num>
  <w:num w:numId="6">
    <w:abstractNumId w:val="28"/>
  </w:num>
  <w:num w:numId="7">
    <w:abstractNumId w:val="17"/>
  </w:num>
  <w:num w:numId="8">
    <w:abstractNumId w:val="9"/>
  </w:num>
  <w:num w:numId="9">
    <w:abstractNumId w:val="7"/>
  </w:num>
  <w:num w:numId="10">
    <w:abstractNumId w:val="13"/>
  </w:num>
  <w:num w:numId="11">
    <w:abstractNumId w:val="16"/>
  </w:num>
  <w:num w:numId="12">
    <w:abstractNumId w:val="23"/>
  </w:num>
  <w:num w:numId="13">
    <w:abstractNumId w:val="33"/>
  </w:num>
  <w:num w:numId="14">
    <w:abstractNumId w:val="37"/>
  </w:num>
  <w:num w:numId="15">
    <w:abstractNumId w:val="11"/>
  </w:num>
  <w:num w:numId="16">
    <w:abstractNumId w:val="8"/>
  </w:num>
  <w:num w:numId="17">
    <w:abstractNumId w:val="34"/>
  </w:num>
  <w:num w:numId="18">
    <w:abstractNumId w:val="38"/>
  </w:num>
  <w:num w:numId="19">
    <w:abstractNumId w:val="30"/>
  </w:num>
  <w:num w:numId="20">
    <w:abstractNumId w:val="1"/>
  </w:num>
  <w:num w:numId="21">
    <w:abstractNumId w:val="22"/>
  </w:num>
  <w:num w:numId="22">
    <w:abstractNumId w:val="14"/>
  </w:num>
  <w:num w:numId="23">
    <w:abstractNumId w:val="39"/>
  </w:num>
  <w:num w:numId="24">
    <w:abstractNumId w:val="4"/>
  </w:num>
  <w:num w:numId="25">
    <w:abstractNumId w:val="19"/>
  </w:num>
  <w:num w:numId="26">
    <w:abstractNumId w:val="5"/>
  </w:num>
  <w:num w:numId="27">
    <w:abstractNumId w:val="2"/>
  </w:num>
  <w:num w:numId="28">
    <w:abstractNumId w:val="36"/>
  </w:num>
  <w:num w:numId="29">
    <w:abstractNumId w:val="15"/>
  </w:num>
  <w:num w:numId="30">
    <w:abstractNumId w:val="24"/>
  </w:num>
  <w:num w:numId="31">
    <w:abstractNumId w:val="25"/>
  </w:num>
  <w:num w:numId="32">
    <w:abstractNumId w:val="32"/>
  </w:num>
  <w:num w:numId="33">
    <w:abstractNumId w:val="18"/>
  </w:num>
  <w:num w:numId="34">
    <w:abstractNumId w:val="41"/>
  </w:num>
  <w:num w:numId="35">
    <w:abstractNumId w:val="35"/>
  </w:num>
  <w:num w:numId="36">
    <w:abstractNumId w:val="20"/>
  </w:num>
  <w:num w:numId="37">
    <w:abstractNumId w:val="31"/>
  </w:num>
  <w:num w:numId="38">
    <w:abstractNumId w:val="40"/>
  </w:num>
  <w:num w:numId="39">
    <w:abstractNumId w:val="26"/>
  </w:num>
  <w:num w:numId="40">
    <w:abstractNumId w:val="10"/>
  </w:num>
  <w:num w:numId="41">
    <w:abstractNumId w:val="29"/>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154"/>
    <w:rsid w:val="00032E64"/>
    <w:rsid w:val="000661BB"/>
    <w:rsid w:val="000B2BA5"/>
    <w:rsid w:val="000B5C2D"/>
    <w:rsid w:val="000E19AD"/>
    <w:rsid w:val="000E55C9"/>
    <w:rsid w:val="000F097A"/>
    <w:rsid w:val="000F410E"/>
    <w:rsid w:val="000F78E5"/>
    <w:rsid w:val="00100EAD"/>
    <w:rsid w:val="00101147"/>
    <w:rsid w:val="00112852"/>
    <w:rsid w:val="00116762"/>
    <w:rsid w:val="001369A1"/>
    <w:rsid w:val="00156C88"/>
    <w:rsid w:val="001901C1"/>
    <w:rsid w:val="001B2B42"/>
    <w:rsid w:val="001C3668"/>
    <w:rsid w:val="001E2911"/>
    <w:rsid w:val="001F0B5E"/>
    <w:rsid w:val="00222F8F"/>
    <w:rsid w:val="00236920"/>
    <w:rsid w:val="002523C6"/>
    <w:rsid w:val="002524E1"/>
    <w:rsid w:val="00253E6F"/>
    <w:rsid w:val="0027001E"/>
    <w:rsid w:val="002712E0"/>
    <w:rsid w:val="002A0F46"/>
    <w:rsid w:val="002A1A41"/>
    <w:rsid w:val="002B2E57"/>
    <w:rsid w:val="002C2ABC"/>
    <w:rsid w:val="002C5CC8"/>
    <w:rsid w:val="002D03CB"/>
    <w:rsid w:val="002D542D"/>
    <w:rsid w:val="002E52C8"/>
    <w:rsid w:val="003014A3"/>
    <w:rsid w:val="00306D88"/>
    <w:rsid w:val="00321E46"/>
    <w:rsid w:val="00324BD7"/>
    <w:rsid w:val="003256A2"/>
    <w:rsid w:val="003257A4"/>
    <w:rsid w:val="003405E7"/>
    <w:rsid w:val="00355DC2"/>
    <w:rsid w:val="0037061C"/>
    <w:rsid w:val="00370D30"/>
    <w:rsid w:val="00377F6E"/>
    <w:rsid w:val="003A5B95"/>
    <w:rsid w:val="003B6DFB"/>
    <w:rsid w:val="003D4E74"/>
    <w:rsid w:val="003D7909"/>
    <w:rsid w:val="003E1002"/>
    <w:rsid w:val="004009AD"/>
    <w:rsid w:val="004061F7"/>
    <w:rsid w:val="00406526"/>
    <w:rsid w:val="00410047"/>
    <w:rsid w:val="00434C10"/>
    <w:rsid w:val="00444EE0"/>
    <w:rsid w:val="00445D65"/>
    <w:rsid w:val="004525DF"/>
    <w:rsid w:val="0049186D"/>
    <w:rsid w:val="00493EB9"/>
    <w:rsid w:val="004A65D9"/>
    <w:rsid w:val="004C265B"/>
    <w:rsid w:val="004C2B0F"/>
    <w:rsid w:val="004F0AF2"/>
    <w:rsid w:val="005005C9"/>
    <w:rsid w:val="00506974"/>
    <w:rsid w:val="005163FC"/>
    <w:rsid w:val="005239EC"/>
    <w:rsid w:val="00525496"/>
    <w:rsid w:val="005366F3"/>
    <w:rsid w:val="00536E3C"/>
    <w:rsid w:val="00536F4C"/>
    <w:rsid w:val="005372CE"/>
    <w:rsid w:val="0054313B"/>
    <w:rsid w:val="00546B9B"/>
    <w:rsid w:val="00546CA3"/>
    <w:rsid w:val="00564EE0"/>
    <w:rsid w:val="00565078"/>
    <w:rsid w:val="00565216"/>
    <w:rsid w:val="00571EAD"/>
    <w:rsid w:val="0057440C"/>
    <w:rsid w:val="00595233"/>
    <w:rsid w:val="005A1F4B"/>
    <w:rsid w:val="005B1F89"/>
    <w:rsid w:val="005D2FA6"/>
    <w:rsid w:val="005D3FC5"/>
    <w:rsid w:val="005E2107"/>
    <w:rsid w:val="005E72A8"/>
    <w:rsid w:val="00602154"/>
    <w:rsid w:val="006216EE"/>
    <w:rsid w:val="00656DB2"/>
    <w:rsid w:val="006608A4"/>
    <w:rsid w:val="00662D95"/>
    <w:rsid w:val="00677A12"/>
    <w:rsid w:val="00690645"/>
    <w:rsid w:val="006A7D29"/>
    <w:rsid w:val="007349D1"/>
    <w:rsid w:val="00744A5B"/>
    <w:rsid w:val="00755FDA"/>
    <w:rsid w:val="00786B50"/>
    <w:rsid w:val="00787DDD"/>
    <w:rsid w:val="00797588"/>
    <w:rsid w:val="007A11B8"/>
    <w:rsid w:val="007A1E25"/>
    <w:rsid w:val="007B11F5"/>
    <w:rsid w:val="007B37C0"/>
    <w:rsid w:val="007D0349"/>
    <w:rsid w:val="007D14D8"/>
    <w:rsid w:val="007D53F7"/>
    <w:rsid w:val="00804DCC"/>
    <w:rsid w:val="0080688C"/>
    <w:rsid w:val="008339DB"/>
    <w:rsid w:val="008424E8"/>
    <w:rsid w:val="00843577"/>
    <w:rsid w:val="0084566F"/>
    <w:rsid w:val="00866D3C"/>
    <w:rsid w:val="00893AB0"/>
    <w:rsid w:val="00894426"/>
    <w:rsid w:val="00894979"/>
    <w:rsid w:val="008C2578"/>
    <w:rsid w:val="008C3AB0"/>
    <w:rsid w:val="008D30F2"/>
    <w:rsid w:val="008E5979"/>
    <w:rsid w:val="00910DE9"/>
    <w:rsid w:val="009115DB"/>
    <w:rsid w:val="009118D9"/>
    <w:rsid w:val="00925CF6"/>
    <w:rsid w:val="00937337"/>
    <w:rsid w:val="009452B9"/>
    <w:rsid w:val="00954250"/>
    <w:rsid w:val="00955E3F"/>
    <w:rsid w:val="009848E6"/>
    <w:rsid w:val="00984936"/>
    <w:rsid w:val="00996B58"/>
    <w:rsid w:val="009A47B2"/>
    <w:rsid w:val="009B646D"/>
    <w:rsid w:val="009F784E"/>
    <w:rsid w:val="00A0221D"/>
    <w:rsid w:val="00A1018D"/>
    <w:rsid w:val="00A12F1F"/>
    <w:rsid w:val="00A17689"/>
    <w:rsid w:val="00A41486"/>
    <w:rsid w:val="00A41964"/>
    <w:rsid w:val="00A42940"/>
    <w:rsid w:val="00A61445"/>
    <w:rsid w:val="00A65E15"/>
    <w:rsid w:val="00A67AF8"/>
    <w:rsid w:val="00A70CC6"/>
    <w:rsid w:val="00A741CD"/>
    <w:rsid w:val="00A750FA"/>
    <w:rsid w:val="00A8559D"/>
    <w:rsid w:val="00A94CAC"/>
    <w:rsid w:val="00AA57BC"/>
    <w:rsid w:val="00AB18AB"/>
    <w:rsid w:val="00AB5C7A"/>
    <w:rsid w:val="00AC2257"/>
    <w:rsid w:val="00AD7154"/>
    <w:rsid w:val="00B216B6"/>
    <w:rsid w:val="00B2195D"/>
    <w:rsid w:val="00B3772C"/>
    <w:rsid w:val="00B42412"/>
    <w:rsid w:val="00B454C8"/>
    <w:rsid w:val="00B47894"/>
    <w:rsid w:val="00B61B99"/>
    <w:rsid w:val="00B62F8C"/>
    <w:rsid w:val="00B62FAE"/>
    <w:rsid w:val="00B71B6E"/>
    <w:rsid w:val="00B76EDD"/>
    <w:rsid w:val="00B85541"/>
    <w:rsid w:val="00B95D85"/>
    <w:rsid w:val="00BB2743"/>
    <w:rsid w:val="00BB5AAE"/>
    <w:rsid w:val="00BC1BBE"/>
    <w:rsid w:val="00BC4BF0"/>
    <w:rsid w:val="00BD5B0B"/>
    <w:rsid w:val="00BD7D8A"/>
    <w:rsid w:val="00BE7F80"/>
    <w:rsid w:val="00C21411"/>
    <w:rsid w:val="00C471A1"/>
    <w:rsid w:val="00C77CD9"/>
    <w:rsid w:val="00C96BD5"/>
    <w:rsid w:val="00CB71D4"/>
    <w:rsid w:val="00CC7692"/>
    <w:rsid w:val="00CD1E75"/>
    <w:rsid w:val="00CD4C69"/>
    <w:rsid w:val="00CD6FB2"/>
    <w:rsid w:val="00CD7F47"/>
    <w:rsid w:val="00CF3CF6"/>
    <w:rsid w:val="00D05D6C"/>
    <w:rsid w:val="00D34EF0"/>
    <w:rsid w:val="00D3630F"/>
    <w:rsid w:val="00D5318A"/>
    <w:rsid w:val="00D534DE"/>
    <w:rsid w:val="00D64A8D"/>
    <w:rsid w:val="00D77F4A"/>
    <w:rsid w:val="00D82647"/>
    <w:rsid w:val="00D8436F"/>
    <w:rsid w:val="00DA46DE"/>
    <w:rsid w:val="00DA51C5"/>
    <w:rsid w:val="00DC2EC9"/>
    <w:rsid w:val="00DD0A1F"/>
    <w:rsid w:val="00DD5213"/>
    <w:rsid w:val="00DD58EA"/>
    <w:rsid w:val="00DF776C"/>
    <w:rsid w:val="00E150DA"/>
    <w:rsid w:val="00E23A11"/>
    <w:rsid w:val="00E47229"/>
    <w:rsid w:val="00E4790D"/>
    <w:rsid w:val="00E76578"/>
    <w:rsid w:val="00E87460"/>
    <w:rsid w:val="00EC2E0A"/>
    <w:rsid w:val="00EC336F"/>
    <w:rsid w:val="00EC34D8"/>
    <w:rsid w:val="00EC4485"/>
    <w:rsid w:val="00F02175"/>
    <w:rsid w:val="00F42BF5"/>
    <w:rsid w:val="00F77634"/>
    <w:rsid w:val="00F81E0A"/>
    <w:rsid w:val="00F973C5"/>
    <w:rsid w:val="00FA2759"/>
    <w:rsid w:val="00FA6BAD"/>
    <w:rsid w:val="00FA6FCE"/>
    <w:rsid w:val="00FC7906"/>
    <w:rsid w:val="00FD0D52"/>
    <w:rsid w:val="00FD4391"/>
    <w:rsid w:val="00FF4714"/>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54"/>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02154"/>
    <w:pPr>
      <w:keepNext/>
      <w:spacing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6021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1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54"/>
    <w:rPr>
      <w:rFonts w:ascii="Times New Roman" w:eastAsiaTheme="majorEastAsia" w:hAnsi="Times New Roman" w:cstheme="majorBidi"/>
      <w:b/>
      <w:bCs/>
      <w:kern w:val="32"/>
      <w:sz w:val="28"/>
      <w:szCs w:val="32"/>
    </w:rPr>
  </w:style>
  <w:style w:type="paragraph" w:styleId="Header">
    <w:name w:val="header"/>
    <w:basedOn w:val="Normal"/>
    <w:link w:val="HeaderChar"/>
    <w:unhideWhenUsed/>
    <w:rsid w:val="00602154"/>
    <w:pPr>
      <w:tabs>
        <w:tab w:val="center" w:pos="4320"/>
        <w:tab w:val="right" w:pos="8640"/>
      </w:tabs>
    </w:pPr>
  </w:style>
  <w:style w:type="character" w:customStyle="1" w:styleId="HeaderChar">
    <w:name w:val="Header Char"/>
    <w:basedOn w:val="DefaultParagraphFont"/>
    <w:link w:val="Header"/>
    <w:rsid w:val="0060215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02154"/>
    <w:pPr>
      <w:tabs>
        <w:tab w:val="center" w:pos="4320"/>
        <w:tab w:val="right" w:pos="8640"/>
      </w:tabs>
    </w:pPr>
  </w:style>
  <w:style w:type="character" w:customStyle="1" w:styleId="FooterChar">
    <w:name w:val="Footer Char"/>
    <w:basedOn w:val="DefaultParagraphFont"/>
    <w:link w:val="Footer"/>
    <w:uiPriority w:val="99"/>
    <w:rsid w:val="00602154"/>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02154"/>
    <w:pPr>
      <w:spacing w:after="60" w:line="360" w:lineRule="auto"/>
      <w:outlineLvl w:val="0"/>
    </w:pPr>
    <w:rPr>
      <w:rFonts w:eastAsiaTheme="majorEastAsia" w:cstheme="majorBidi"/>
      <w:b/>
      <w:bCs/>
      <w:kern w:val="28"/>
      <w:sz w:val="28"/>
      <w:szCs w:val="32"/>
    </w:rPr>
  </w:style>
  <w:style w:type="character" w:customStyle="1" w:styleId="TitleChar">
    <w:name w:val="Title Char"/>
    <w:basedOn w:val="DefaultParagraphFont"/>
    <w:link w:val="Title"/>
    <w:uiPriority w:val="10"/>
    <w:rsid w:val="00602154"/>
    <w:rPr>
      <w:rFonts w:ascii="Times New Roman" w:eastAsiaTheme="majorEastAsia" w:hAnsi="Times New Roman" w:cstheme="majorBidi"/>
      <w:b/>
      <w:bCs/>
      <w:kern w:val="28"/>
      <w:sz w:val="28"/>
      <w:szCs w:val="32"/>
    </w:rPr>
  </w:style>
  <w:style w:type="character" w:styleId="Hyperlink">
    <w:name w:val="Hyperlink"/>
    <w:uiPriority w:val="99"/>
    <w:rsid w:val="00602154"/>
    <w:rPr>
      <w:color w:val="0000FF"/>
      <w:u w:val="single"/>
    </w:rPr>
  </w:style>
  <w:style w:type="paragraph" w:styleId="TOC1">
    <w:name w:val="toc 1"/>
    <w:basedOn w:val="Normal"/>
    <w:next w:val="Normal"/>
    <w:autoRedefine/>
    <w:uiPriority w:val="39"/>
    <w:rsid w:val="003257A4"/>
    <w:pPr>
      <w:tabs>
        <w:tab w:val="left" w:pos="660"/>
        <w:tab w:val="right" w:leader="dot" w:pos="9053"/>
      </w:tabs>
      <w:spacing w:after="200" w:line="276" w:lineRule="auto"/>
    </w:pPr>
    <w:rPr>
      <w:sz w:val="24"/>
    </w:rPr>
  </w:style>
  <w:style w:type="paragraph" w:styleId="ListParagraph">
    <w:name w:val="List Paragraph"/>
    <w:basedOn w:val="Normal"/>
    <w:uiPriority w:val="34"/>
    <w:qFormat/>
    <w:rsid w:val="00602154"/>
    <w:pPr>
      <w:spacing w:after="200" w:line="276" w:lineRule="auto"/>
      <w:ind w:left="720"/>
      <w:contextualSpacing/>
    </w:pPr>
    <w:rPr>
      <w:rFonts w:ascii="Calibri" w:eastAsia="Calibri" w:hAnsi="Calibri"/>
      <w:sz w:val="22"/>
      <w:szCs w:val="22"/>
      <w:lang w:val="en-IN"/>
    </w:rPr>
  </w:style>
  <w:style w:type="paragraph" w:styleId="TOCHeading">
    <w:name w:val="TOC Heading"/>
    <w:basedOn w:val="Heading1"/>
    <w:next w:val="Normal"/>
    <w:uiPriority w:val="39"/>
    <w:unhideWhenUsed/>
    <w:qFormat/>
    <w:rsid w:val="00602154"/>
    <w:pPr>
      <w:keepLines/>
      <w:spacing w:before="480" w:after="0" w:line="276" w:lineRule="auto"/>
      <w:outlineLvl w:val="9"/>
    </w:pPr>
    <w:rPr>
      <w:rFonts w:asciiTheme="majorHAnsi" w:hAnsiTheme="majorHAnsi"/>
      <w:color w:val="365F91" w:themeColor="accent1" w:themeShade="BF"/>
      <w:kern w:val="0"/>
      <w:szCs w:val="28"/>
      <w:lang w:eastAsia="ja-JP"/>
    </w:rPr>
  </w:style>
  <w:style w:type="paragraph" w:styleId="NoSpacing">
    <w:name w:val="No Spacing"/>
    <w:link w:val="NoSpacingChar"/>
    <w:uiPriority w:val="1"/>
    <w:qFormat/>
    <w:rsid w:val="00602154"/>
    <w:rPr>
      <w:rFonts w:eastAsiaTheme="minorEastAsia"/>
      <w:lang w:eastAsia="ja-JP"/>
    </w:rPr>
  </w:style>
  <w:style w:type="character" w:customStyle="1" w:styleId="NoSpacingChar">
    <w:name w:val="No Spacing Char"/>
    <w:basedOn w:val="DefaultParagraphFont"/>
    <w:link w:val="NoSpacing"/>
    <w:uiPriority w:val="1"/>
    <w:rsid w:val="00602154"/>
    <w:rPr>
      <w:rFonts w:eastAsiaTheme="minorEastAsia"/>
      <w:lang w:eastAsia="ja-JP"/>
    </w:rPr>
  </w:style>
  <w:style w:type="paragraph" w:styleId="BalloonText">
    <w:name w:val="Balloon Text"/>
    <w:basedOn w:val="Normal"/>
    <w:link w:val="BalloonTextChar"/>
    <w:uiPriority w:val="99"/>
    <w:semiHidden/>
    <w:unhideWhenUsed/>
    <w:rsid w:val="00602154"/>
    <w:rPr>
      <w:rFonts w:ascii="Tahoma" w:hAnsi="Tahoma" w:cs="Tahoma"/>
      <w:sz w:val="16"/>
      <w:szCs w:val="16"/>
    </w:rPr>
  </w:style>
  <w:style w:type="character" w:customStyle="1" w:styleId="BalloonTextChar">
    <w:name w:val="Balloon Text Char"/>
    <w:basedOn w:val="DefaultParagraphFont"/>
    <w:link w:val="BalloonText"/>
    <w:uiPriority w:val="99"/>
    <w:semiHidden/>
    <w:rsid w:val="00602154"/>
    <w:rPr>
      <w:rFonts w:ascii="Tahoma" w:eastAsia="Times New Roman" w:hAnsi="Tahoma" w:cs="Tahoma"/>
      <w:sz w:val="16"/>
      <w:szCs w:val="16"/>
    </w:rPr>
  </w:style>
  <w:style w:type="character" w:customStyle="1" w:styleId="Heading2Char">
    <w:name w:val="Heading 2 Char"/>
    <w:basedOn w:val="DefaultParagraphFont"/>
    <w:link w:val="Heading2"/>
    <w:uiPriority w:val="9"/>
    <w:rsid w:val="00602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154"/>
    <w:rPr>
      <w:rFonts w:asciiTheme="majorHAnsi" w:eastAsiaTheme="majorEastAsia" w:hAnsiTheme="majorHAnsi" w:cstheme="majorBidi"/>
      <w:b/>
      <w:bCs/>
      <w:color w:val="4F81BD" w:themeColor="accent1"/>
      <w:sz w:val="20"/>
      <w:szCs w:val="20"/>
    </w:rPr>
  </w:style>
  <w:style w:type="paragraph" w:styleId="TOC2">
    <w:name w:val="toc 2"/>
    <w:basedOn w:val="Normal"/>
    <w:next w:val="Normal"/>
    <w:autoRedefine/>
    <w:uiPriority w:val="39"/>
    <w:unhideWhenUsed/>
    <w:rsid w:val="00602154"/>
    <w:pPr>
      <w:spacing w:after="100"/>
      <w:ind w:left="200"/>
    </w:pPr>
  </w:style>
  <w:style w:type="paragraph" w:styleId="TOC3">
    <w:name w:val="toc 3"/>
    <w:basedOn w:val="Normal"/>
    <w:next w:val="Normal"/>
    <w:autoRedefine/>
    <w:uiPriority w:val="39"/>
    <w:unhideWhenUsed/>
    <w:rsid w:val="00602154"/>
    <w:pPr>
      <w:spacing w:after="100"/>
      <w:ind w:left="400"/>
    </w:pPr>
  </w:style>
  <w:style w:type="table" w:styleId="TableGrid">
    <w:name w:val="Table Grid"/>
    <w:basedOn w:val="TableNormal"/>
    <w:uiPriority w:val="59"/>
    <w:rsid w:val="00B4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54"/>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02154"/>
    <w:pPr>
      <w:keepNext/>
      <w:spacing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6021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1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54"/>
    <w:rPr>
      <w:rFonts w:ascii="Times New Roman" w:eastAsiaTheme="majorEastAsia" w:hAnsi="Times New Roman" w:cstheme="majorBidi"/>
      <w:b/>
      <w:bCs/>
      <w:kern w:val="32"/>
      <w:sz w:val="28"/>
      <w:szCs w:val="32"/>
    </w:rPr>
  </w:style>
  <w:style w:type="paragraph" w:styleId="Header">
    <w:name w:val="header"/>
    <w:basedOn w:val="Normal"/>
    <w:link w:val="HeaderChar"/>
    <w:unhideWhenUsed/>
    <w:rsid w:val="00602154"/>
    <w:pPr>
      <w:tabs>
        <w:tab w:val="center" w:pos="4320"/>
        <w:tab w:val="right" w:pos="8640"/>
      </w:tabs>
    </w:pPr>
  </w:style>
  <w:style w:type="character" w:customStyle="1" w:styleId="HeaderChar">
    <w:name w:val="Header Char"/>
    <w:basedOn w:val="DefaultParagraphFont"/>
    <w:link w:val="Header"/>
    <w:rsid w:val="0060215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02154"/>
    <w:pPr>
      <w:tabs>
        <w:tab w:val="center" w:pos="4320"/>
        <w:tab w:val="right" w:pos="8640"/>
      </w:tabs>
    </w:pPr>
  </w:style>
  <w:style w:type="character" w:customStyle="1" w:styleId="FooterChar">
    <w:name w:val="Footer Char"/>
    <w:basedOn w:val="DefaultParagraphFont"/>
    <w:link w:val="Footer"/>
    <w:uiPriority w:val="99"/>
    <w:rsid w:val="00602154"/>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02154"/>
    <w:pPr>
      <w:spacing w:after="60" w:line="360" w:lineRule="auto"/>
      <w:outlineLvl w:val="0"/>
    </w:pPr>
    <w:rPr>
      <w:rFonts w:eastAsiaTheme="majorEastAsia" w:cstheme="majorBidi"/>
      <w:b/>
      <w:bCs/>
      <w:kern w:val="28"/>
      <w:sz w:val="28"/>
      <w:szCs w:val="32"/>
    </w:rPr>
  </w:style>
  <w:style w:type="character" w:customStyle="1" w:styleId="TitleChar">
    <w:name w:val="Title Char"/>
    <w:basedOn w:val="DefaultParagraphFont"/>
    <w:link w:val="Title"/>
    <w:uiPriority w:val="10"/>
    <w:rsid w:val="00602154"/>
    <w:rPr>
      <w:rFonts w:ascii="Times New Roman" w:eastAsiaTheme="majorEastAsia" w:hAnsi="Times New Roman" w:cstheme="majorBidi"/>
      <w:b/>
      <w:bCs/>
      <w:kern w:val="28"/>
      <w:sz w:val="28"/>
      <w:szCs w:val="32"/>
    </w:rPr>
  </w:style>
  <w:style w:type="character" w:styleId="Hyperlink">
    <w:name w:val="Hyperlink"/>
    <w:uiPriority w:val="99"/>
    <w:rsid w:val="00602154"/>
    <w:rPr>
      <w:color w:val="0000FF"/>
      <w:u w:val="single"/>
    </w:rPr>
  </w:style>
  <w:style w:type="paragraph" w:styleId="TOC1">
    <w:name w:val="toc 1"/>
    <w:basedOn w:val="Normal"/>
    <w:next w:val="Normal"/>
    <w:autoRedefine/>
    <w:uiPriority w:val="39"/>
    <w:rsid w:val="003257A4"/>
    <w:pPr>
      <w:tabs>
        <w:tab w:val="left" w:pos="660"/>
        <w:tab w:val="right" w:leader="dot" w:pos="9053"/>
      </w:tabs>
      <w:spacing w:after="200" w:line="276" w:lineRule="auto"/>
    </w:pPr>
    <w:rPr>
      <w:sz w:val="24"/>
    </w:rPr>
  </w:style>
  <w:style w:type="paragraph" w:styleId="ListParagraph">
    <w:name w:val="List Paragraph"/>
    <w:basedOn w:val="Normal"/>
    <w:uiPriority w:val="34"/>
    <w:qFormat/>
    <w:rsid w:val="00602154"/>
    <w:pPr>
      <w:spacing w:after="200" w:line="276" w:lineRule="auto"/>
      <w:ind w:left="720"/>
      <w:contextualSpacing/>
    </w:pPr>
    <w:rPr>
      <w:rFonts w:ascii="Calibri" w:eastAsia="Calibri" w:hAnsi="Calibri"/>
      <w:sz w:val="22"/>
      <w:szCs w:val="22"/>
      <w:lang w:val="en-IN"/>
    </w:rPr>
  </w:style>
  <w:style w:type="paragraph" w:styleId="TOCHeading">
    <w:name w:val="TOC Heading"/>
    <w:basedOn w:val="Heading1"/>
    <w:next w:val="Normal"/>
    <w:uiPriority w:val="39"/>
    <w:unhideWhenUsed/>
    <w:qFormat/>
    <w:rsid w:val="00602154"/>
    <w:pPr>
      <w:keepLines/>
      <w:spacing w:before="480" w:after="0" w:line="276" w:lineRule="auto"/>
      <w:outlineLvl w:val="9"/>
    </w:pPr>
    <w:rPr>
      <w:rFonts w:asciiTheme="majorHAnsi" w:hAnsiTheme="majorHAnsi"/>
      <w:color w:val="365F91" w:themeColor="accent1" w:themeShade="BF"/>
      <w:kern w:val="0"/>
      <w:szCs w:val="28"/>
      <w:lang w:eastAsia="ja-JP"/>
    </w:rPr>
  </w:style>
  <w:style w:type="paragraph" w:styleId="NoSpacing">
    <w:name w:val="No Spacing"/>
    <w:link w:val="NoSpacingChar"/>
    <w:uiPriority w:val="1"/>
    <w:qFormat/>
    <w:rsid w:val="00602154"/>
    <w:rPr>
      <w:rFonts w:eastAsiaTheme="minorEastAsia"/>
      <w:lang w:eastAsia="ja-JP"/>
    </w:rPr>
  </w:style>
  <w:style w:type="character" w:customStyle="1" w:styleId="NoSpacingChar">
    <w:name w:val="No Spacing Char"/>
    <w:basedOn w:val="DefaultParagraphFont"/>
    <w:link w:val="NoSpacing"/>
    <w:uiPriority w:val="1"/>
    <w:rsid w:val="00602154"/>
    <w:rPr>
      <w:rFonts w:eastAsiaTheme="minorEastAsia"/>
      <w:lang w:eastAsia="ja-JP"/>
    </w:rPr>
  </w:style>
  <w:style w:type="paragraph" w:styleId="BalloonText">
    <w:name w:val="Balloon Text"/>
    <w:basedOn w:val="Normal"/>
    <w:link w:val="BalloonTextChar"/>
    <w:uiPriority w:val="99"/>
    <w:semiHidden/>
    <w:unhideWhenUsed/>
    <w:rsid w:val="00602154"/>
    <w:rPr>
      <w:rFonts w:ascii="Tahoma" w:hAnsi="Tahoma" w:cs="Tahoma"/>
      <w:sz w:val="16"/>
      <w:szCs w:val="16"/>
    </w:rPr>
  </w:style>
  <w:style w:type="character" w:customStyle="1" w:styleId="BalloonTextChar">
    <w:name w:val="Balloon Text Char"/>
    <w:basedOn w:val="DefaultParagraphFont"/>
    <w:link w:val="BalloonText"/>
    <w:uiPriority w:val="99"/>
    <w:semiHidden/>
    <w:rsid w:val="00602154"/>
    <w:rPr>
      <w:rFonts w:ascii="Tahoma" w:eastAsia="Times New Roman" w:hAnsi="Tahoma" w:cs="Tahoma"/>
      <w:sz w:val="16"/>
      <w:szCs w:val="16"/>
    </w:rPr>
  </w:style>
  <w:style w:type="character" w:customStyle="1" w:styleId="Heading2Char">
    <w:name w:val="Heading 2 Char"/>
    <w:basedOn w:val="DefaultParagraphFont"/>
    <w:link w:val="Heading2"/>
    <w:uiPriority w:val="9"/>
    <w:rsid w:val="00602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154"/>
    <w:rPr>
      <w:rFonts w:asciiTheme="majorHAnsi" w:eastAsiaTheme="majorEastAsia" w:hAnsiTheme="majorHAnsi" w:cstheme="majorBidi"/>
      <w:b/>
      <w:bCs/>
      <w:color w:val="4F81BD" w:themeColor="accent1"/>
      <w:sz w:val="20"/>
      <w:szCs w:val="20"/>
    </w:rPr>
  </w:style>
  <w:style w:type="paragraph" w:styleId="TOC2">
    <w:name w:val="toc 2"/>
    <w:basedOn w:val="Normal"/>
    <w:next w:val="Normal"/>
    <w:autoRedefine/>
    <w:uiPriority w:val="39"/>
    <w:unhideWhenUsed/>
    <w:rsid w:val="00602154"/>
    <w:pPr>
      <w:spacing w:after="100"/>
      <w:ind w:left="200"/>
    </w:pPr>
  </w:style>
  <w:style w:type="paragraph" w:styleId="TOC3">
    <w:name w:val="toc 3"/>
    <w:basedOn w:val="Normal"/>
    <w:next w:val="Normal"/>
    <w:autoRedefine/>
    <w:uiPriority w:val="39"/>
    <w:unhideWhenUsed/>
    <w:rsid w:val="00602154"/>
    <w:pPr>
      <w:spacing w:after="100"/>
      <w:ind w:left="400"/>
    </w:pPr>
  </w:style>
  <w:style w:type="table" w:styleId="TableGrid">
    <w:name w:val="Table Grid"/>
    <w:basedOn w:val="TableNormal"/>
    <w:uiPriority w:val="59"/>
    <w:rsid w:val="00B4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2313">
      <w:bodyDiv w:val="1"/>
      <w:marLeft w:val="0"/>
      <w:marRight w:val="0"/>
      <w:marTop w:val="0"/>
      <w:marBottom w:val="0"/>
      <w:divBdr>
        <w:top w:val="none" w:sz="0" w:space="0" w:color="auto"/>
        <w:left w:val="none" w:sz="0" w:space="0" w:color="auto"/>
        <w:bottom w:val="none" w:sz="0" w:space="0" w:color="auto"/>
        <w:right w:val="none" w:sz="0" w:space="0" w:color="auto"/>
      </w:divBdr>
    </w:div>
    <w:div w:id="12078176">
      <w:bodyDiv w:val="1"/>
      <w:marLeft w:val="0"/>
      <w:marRight w:val="0"/>
      <w:marTop w:val="0"/>
      <w:marBottom w:val="0"/>
      <w:divBdr>
        <w:top w:val="none" w:sz="0" w:space="0" w:color="auto"/>
        <w:left w:val="none" w:sz="0" w:space="0" w:color="auto"/>
        <w:bottom w:val="none" w:sz="0" w:space="0" w:color="auto"/>
        <w:right w:val="none" w:sz="0" w:space="0" w:color="auto"/>
      </w:divBdr>
    </w:div>
    <w:div w:id="31268990">
      <w:bodyDiv w:val="1"/>
      <w:marLeft w:val="0"/>
      <w:marRight w:val="0"/>
      <w:marTop w:val="0"/>
      <w:marBottom w:val="0"/>
      <w:divBdr>
        <w:top w:val="none" w:sz="0" w:space="0" w:color="auto"/>
        <w:left w:val="none" w:sz="0" w:space="0" w:color="auto"/>
        <w:bottom w:val="none" w:sz="0" w:space="0" w:color="auto"/>
        <w:right w:val="none" w:sz="0" w:space="0" w:color="auto"/>
      </w:divBdr>
    </w:div>
    <w:div w:id="38286900">
      <w:bodyDiv w:val="1"/>
      <w:marLeft w:val="0"/>
      <w:marRight w:val="0"/>
      <w:marTop w:val="0"/>
      <w:marBottom w:val="0"/>
      <w:divBdr>
        <w:top w:val="none" w:sz="0" w:space="0" w:color="auto"/>
        <w:left w:val="none" w:sz="0" w:space="0" w:color="auto"/>
        <w:bottom w:val="none" w:sz="0" w:space="0" w:color="auto"/>
        <w:right w:val="none" w:sz="0" w:space="0" w:color="auto"/>
      </w:divBdr>
    </w:div>
    <w:div w:id="73477824">
      <w:bodyDiv w:val="1"/>
      <w:marLeft w:val="0"/>
      <w:marRight w:val="0"/>
      <w:marTop w:val="0"/>
      <w:marBottom w:val="0"/>
      <w:divBdr>
        <w:top w:val="none" w:sz="0" w:space="0" w:color="auto"/>
        <w:left w:val="none" w:sz="0" w:space="0" w:color="auto"/>
        <w:bottom w:val="none" w:sz="0" w:space="0" w:color="auto"/>
        <w:right w:val="none" w:sz="0" w:space="0" w:color="auto"/>
      </w:divBdr>
    </w:div>
    <w:div w:id="76485861">
      <w:bodyDiv w:val="1"/>
      <w:marLeft w:val="0"/>
      <w:marRight w:val="0"/>
      <w:marTop w:val="0"/>
      <w:marBottom w:val="0"/>
      <w:divBdr>
        <w:top w:val="none" w:sz="0" w:space="0" w:color="auto"/>
        <w:left w:val="none" w:sz="0" w:space="0" w:color="auto"/>
        <w:bottom w:val="none" w:sz="0" w:space="0" w:color="auto"/>
        <w:right w:val="none" w:sz="0" w:space="0" w:color="auto"/>
      </w:divBdr>
    </w:div>
    <w:div w:id="94055030">
      <w:bodyDiv w:val="1"/>
      <w:marLeft w:val="0"/>
      <w:marRight w:val="0"/>
      <w:marTop w:val="0"/>
      <w:marBottom w:val="0"/>
      <w:divBdr>
        <w:top w:val="none" w:sz="0" w:space="0" w:color="auto"/>
        <w:left w:val="none" w:sz="0" w:space="0" w:color="auto"/>
        <w:bottom w:val="none" w:sz="0" w:space="0" w:color="auto"/>
        <w:right w:val="none" w:sz="0" w:space="0" w:color="auto"/>
      </w:divBdr>
    </w:div>
    <w:div w:id="100221457">
      <w:bodyDiv w:val="1"/>
      <w:marLeft w:val="0"/>
      <w:marRight w:val="0"/>
      <w:marTop w:val="0"/>
      <w:marBottom w:val="0"/>
      <w:divBdr>
        <w:top w:val="none" w:sz="0" w:space="0" w:color="auto"/>
        <w:left w:val="none" w:sz="0" w:space="0" w:color="auto"/>
        <w:bottom w:val="none" w:sz="0" w:space="0" w:color="auto"/>
        <w:right w:val="none" w:sz="0" w:space="0" w:color="auto"/>
      </w:divBdr>
    </w:div>
    <w:div w:id="249194741">
      <w:bodyDiv w:val="1"/>
      <w:marLeft w:val="0"/>
      <w:marRight w:val="0"/>
      <w:marTop w:val="0"/>
      <w:marBottom w:val="0"/>
      <w:divBdr>
        <w:top w:val="none" w:sz="0" w:space="0" w:color="auto"/>
        <w:left w:val="none" w:sz="0" w:space="0" w:color="auto"/>
        <w:bottom w:val="none" w:sz="0" w:space="0" w:color="auto"/>
        <w:right w:val="none" w:sz="0" w:space="0" w:color="auto"/>
      </w:divBdr>
    </w:div>
    <w:div w:id="302470311">
      <w:bodyDiv w:val="1"/>
      <w:marLeft w:val="0"/>
      <w:marRight w:val="0"/>
      <w:marTop w:val="0"/>
      <w:marBottom w:val="0"/>
      <w:divBdr>
        <w:top w:val="none" w:sz="0" w:space="0" w:color="auto"/>
        <w:left w:val="none" w:sz="0" w:space="0" w:color="auto"/>
        <w:bottom w:val="none" w:sz="0" w:space="0" w:color="auto"/>
        <w:right w:val="none" w:sz="0" w:space="0" w:color="auto"/>
      </w:divBdr>
    </w:div>
    <w:div w:id="390931283">
      <w:bodyDiv w:val="1"/>
      <w:marLeft w:val="0"/>
      <w:marRight w:val="0"/>
      <w:marTop w:val="0"/>
      <w:marBottom w:val="0"/>
      <w:divBdr>
        <w:top w:val="none" w:sz="0" w:space="0" w:color="auto"/>
        <w:left w:val="none" w:sz="0" w:space="0" w:color="auto"/>
        <w:bottom w:val="none" w:sz="0" w:space="0" w:color="auto"/>
        <w:right w:val="none" w:sz="0" w:space="0" w:color="auto"/>
      </w:divBdr>
    </w:div>
    <w:div w:id="530998423">
      <w:bodyDiv w:val="1"/>
      <w:marLeft w:val="0"/>
      <w:marRight w:val="0"/>
      <w:marTop w:val="0"/>
      <w:marBottom w:val="0"/>
      <w:divBdr>
        <w:top w:val="none" w:sz="0" w:space="0" w:color="auto"/>
        <w:left w:val="none" w:sz="0" w:space="0" w:color="auto"/>
        <w:bottom w:val="none" w:sz="0" w:space="0" w:color="auto"/>
        <w:right w:val="none" w:sz="0" w:space="0" w:color="auto"/>
      </w:divBdr>
    </w:div>
    <w:div w:id="828442393">
      <w:bodyDiv w:val="1"/>
      <w:marLeft w:val="0"/>
      <w:marRight w:val="0"/>
      <w:marTop w:val="0"/>
      <w:marBottom w:val="0"/>
      <w:divBdr>
        <w:top w:val="none" w:sz="0" w:space="0" w:color="auto"/>
        <w:left w:val="none" w:sz="0" w:space="0" w:color="auto"/>
        <w:bottom w:val="none" w:sz="0" w:space="0" w:color="auto"/>
        <w:right w:val="none" w:sz="0" w:space="0" w:color="auto"/>
      </w:divBdr>
    </w:div>
    <w:div w:id="875391917">
      <w:bodyDiv w:val="1"/>
      <w:marLeft w:val="0"/>
      <w:marRight w:val="0"/>
      <w:marTop w:val="0"/>
      <w:marBottom w:val="0"/>
      <w:divBdr>
        <w:top w:val="none" w:sz="0" w:space="0" w:color="auto"/>
        <w:left w:val="none" w:sz="0" w:space="0" w:color="auto"/>
        <w:bottom w:val="none" w:sz="0" w:space="0" w:color="auto"/>
        <w:right w:val="none" w:sz="0" w:space="0" w:color="auto"/>
      </w:divBdr>
    </w:div>
    <w:div w:id="1074087035">
      <w:bodyDiv w:val="1"/>
      <w:marLeft w:val="0"/>
      <w:marRight w:val="0"/>
      <w:marTop w:val="0"/>
      <w:marBottom w:val="0"/>
      <w:divBdr>
        <w:top w:val="none" w:sz="0" w:space="0" w:color="auto"/>
        <w:left w:val="none" w:sz="0" w:space="0" w:color="auto"/>
        <w:bottom w:val="none" w:sz="0" w:space="0" w:color="auto"/>
        <w:right w:val="none" w:sz="0" w:space="0" w:color="auto"/>
      </w:divBdr>
    </w:div>
    <w:div w:id="1135877906">
      <w:bodyDiv w:val="1"/>
      <w:marLeft w:val="0"/>
      <w:marRight w:val="0"/>
      <w:marTop w:val="0"/>
      <w:marBottom w:val="0"/>
      <w:divBdr>
        <w:top w:val="none" w:sz="0" w:space="0" w:color="auto"/>
        <w:left w:val="none" w:sz="0" w:space="0" w:color="auto"/>
        <w:bottom w:val="none" w:sz="0" w:space="0" w:color="auto"/>
        <w:right w:val="none" w:sz="0" w:space="0" w:color="auto"/>
      </w:divBdr>
    </w:div>
    <w:div w:id="1352955185">
      <w:bodyDiv w:val="1"/>
      <w:marLeft w:val="0"/>
      <w:marRight w:val="0"/>
      <w:marTop w:val="0"/>
      <w:marBottom w:val="0"/>
      <w:divBdr>
        <w:top w:val="none" w:sz="0" w:space="0" w:color="auto"/>
        <w:left w:val="none" w:sz="0" w:space="0" w:color="auto"/>
        <w:bottom w:val="none" w:sz="0" w:space="0" w:color="auto"/>
        <w:right w:val="none" w:sz="0" w:space="0" w:color="auto"/>
      </w:divBdr>
    </w:div>
    <w:div w:id="1428501249">
      <w:bodyDiv w:val="1"/>
      <w:marLeft w:val="0"/>
      <w:marRight w:val="0"/>
      <w:marTop w:val="0"/>
      <w:marBottom w:val="0"/>
      <w:divBdr>
        <w:top w:val="none" w:sz="0" w:space="0" w:color="auto"/>
        <w:left w:val="none" w:sz="0" w:space="0" w:color="auto"/>
        <w:bottom w:val="none" w:sz="0" w:space="0" w:color="auto"/>
        <w:right w:val="none" w:sz="0" w:space="0" w:color="auto"/>
      </w:divBdr>
    </w:div>
    <w:div w:id="1520044874">
      <w:bodyDiv w:val="1"/>
      <w:marLeft w:val="0"/>
      <w:marRight w:val="0"/>
      <w:marTop w:val="0"/>
      <w:marBottom w:val="0"/>
      <w:divBdr>
        <w:top w:val="none" w:sz="0" w:space="0" w:color="auto"/>
        <w:left w:val="none" w:sz="0" w:space="0" w:color="auto"/>
        <w:bottom w:val="none" w:sz="0" w:space="0" w:color="auto"/>
        <w:right w:val="none" w:sz="0" w:space="0" w:color="auto"/>
      </w:divBdr>
    </w:div>
    <w:div w:id="1575505444">
      <w:bodyDiv w:val="1"/>
      <w:marLeft w:val="0"/>
      <w:marRight w:val="0"/>
      <w:marTop w:val="0"/>
      <w:marBottom w:val="0"/>
      <w:divBdr>
        <w:top w:val="none" w:sz="0" w:space="0" w:color="auto"/>
        <w:left w:val="none" w:sz="0" w:space="0" w:color="auto"/>
        <w:bottom w:val="none" w:sz="0" w:space="0" w:color="auto"/>
        <w:right w:val="none" w:sz="0" w:space="0" w:color="auto"/>
      </w:divBdr>
    </w:div>
    <w:div w:id="1627853426">
      <w:bodyDiv w:val="1"/>
      <w:marLeft w:val="0"/>
      <w:marRight w:val="0"/>
      <w:marTop w:val="0"/>
      <w:marBottom w:val="0"/>
      <w:divBdr>
        <w:top w:val="none" w:sz="0" w:space="0" w:color="auto"/>
        <w:left w:val="none" w:sz="0" w:space="0" w:color="auto"/>
        <w:bottom w:val="none" w:sz="0" w:space="0" w:color="auto"/>
        <w:right w:val="none" w:sz="0" w:space="0" w:color="auto"/>
      </w:divBdr>
    </w:div>
    <w:div w:id="1673098286">
      <w:bodyDiv w:val="1"/>
      <w:marLeft w:val="0"/>
      <w:marRight w:val="0"/>
      <w:marTop w:val="0"/>
      <w:marBottom w:val="0"/>
      <w:divBdr>
        <w:top w:val="none" w:sz="0" w:space="0" w:color="auto"/>
        <w:left w:val="none" w:sz="0" w:space="0" w:color="auto"/>
        <w:bottom w:val="none" w:sz="0" w:space="0" w:color="auto"/>
        <w:right w:val="none" w:sz="0" w:space="0" w:color="auto"/>
      </w:divBdr>
    </w:div>
    <w:div w:id="1887137552">
      <w:bodyDiv w:val="1"/>
      <w:marLeft w:val="0"/>
      <w:marRight w:val="0"/>
      <w:marTop w:val="0"/>
      <w:marBottom w:val="0"/>
      <w:divBdr>
        <w:top w:val="none" w:sz="0" w:space="0" w:color="auto"/>
        <w:left w:val="none" w:sz="0" w:space="0" w:color="auto"/>
        <w:bottom w:val="none" w:sz="0" w:space="0" w:color="auto"/>
        <w:right w:val="none" w:sz="0" w:space="0" w:color="auto"/>
      </w:divBdr>
    </w:div>
    <w:div w:id="20669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5CC589-A4C6-44EE-8AE8-DAD6B15D0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18</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Risk Score 3</vt:lpstr>
    </vt:vector>
  </TitlesOfParts>
  <Company>IFMR RURAL FINANCE</Company>
  <LinksUpToDate>false</LinksUpToDate>
  <CharactersWithSpaces>13928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Score 3</dc:title>
  <dc:creator>IFMR Rural Finance</dc:creator>
  <cp:lastModifiedBy>Sarthak Shah | IFMR Rural Finance</cp:lastModifiedBy>
  <cp:revision>11</cp:revision>
  <dcterms:created xsi:type="dcterms:W3CDTF">2016-11-03T08:39:00Z</dcterms:created>
  <dcterms:modified xsi:type="dcterms:W3CDTF">2016-11-20T10:43:00Z</dcterms:modified>
</cp:coreProperties>
</file>